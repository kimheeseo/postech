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C97D9" w14:textId="0A4BBC03" w:rsidR="00045ACD" w:rsidRPr="00EF322D" w:rsidRDefault="004B7E39" w:rsidP="00EF322D">
      <w:pPr>
        <w:jc w:val="center"/>
        <w:rPr>
          <w:sz w:val="40"/>
        </w:rPr>
      </w:pPr>
      <w:r>
        <w:rPr>
          <w:sz w:val="40"/>
        </w:rPr>
        <w:t>Methods</w:t>
      </w:r>
    </w:p>
    <w:p w14:paraId="695A15A1" w14:textId="77777777" w:rsidR="00045ACD" w:rsidRDefault="00045ACD" w:rsidP="00045ACD">
      <w:pPr>
        <w:jc w:val="right"/>
      </w:pPr>
      <w:r>
        <w:t>Song Hyoseok (송효석)</w:t>
      </w:r>
    </w:p>
    <w:p w14:paraId="3FFCAB5D" w14:textId="77777777" w:rsidR="00045ACD" w:rsidRDefault="00045ACD" w:rsidP="00045ACD">
      <w:pPr>
        <w:jc w:val="right"/>
      </w:pPr>
      <w:r>
        <w:t>GEDU501</w:t>
      </w:r>
    </w:p>
    <w:p w14:paraId="277CEFA2" w14:textId="72335E72" w:rsidR="00045ACD" w:rsidRDefault="00045ACD" w:rsidP="00EF322D">
      <w:pPr>
        <w:jc w:val="right"/>
      </w:pPr>
      <w:r>
        <w:t>Prof. Natasha Powell</w:t>
      </w:r>
    </w:p>
    <w:p w14:paraId="02DFF81F" w14:textId="6465BE99" w:rsidR="00B20B8E" w:rsidDel="0087062A" w:rsidRDefault="00B20B8E" w:rsidP="00F11729">
      <w:pPr>
        <w:ind w:firstLine="800"/>
        <w:rPr>
          <w:del w:id="0" w:author="송효석" w:date="2022-11-30T18:06:00Z"/>
        </w:rPr>
      </w:pPr>
      <w:r w:rsidRPr="00B20B8E">
        <w:t>The proposed method was used to optimize the on-chip link circuit. The proposed method uses three algorithms simultaneously</w:t>
      </w:r>
      <w:del w:id="1" w:author="송효석" w:date="2022-11-30T18:06:00Z">
        <w:r w:rsidRPr="00B20B8E" w:rsidDel="0087062A">
          <w:delText>.</w:delText>
        </w:r>
      </w:del>
      <w:r w:rsidR="006E650D" w:rsidRPr="006E650D">
        <w:t xml:space="preserve"> </w:t>
      </w:r>
      <w:del w:id="2" w:author="송효석" w:date="2022-11-30T18:06:00Z">
        <w:r w:rsidR="006E650D" w:rsidRPr="006E650D" w:rsidDel="0087062A">
          <w:delText>The three algorithms used simultaneously are</w:delText>
        </w:r>
      </w:del>
      <w:ins w:id="3" w:author="송효석" w:date="2022-11-30T18:06:00Z">
        <w:r w:rsidR="0087062A">
          <w:t>:</w:t>
        </w:r>
      </w:ins>
      <w:r w:rsidR="006E650D" w:rsidRPr="006E650D">
        <w:t xml:space="preserve"> </w:t>
      </w:r>
      <w:r w:rsidR="006E650D" w:rsidRPr="00B93EBB">
        <w:t xml:space="preserve">divide-and-conquer </w:t>
      </w:r>
      <w:r w:rsidR="006E650D">
        <w:t>(DnC)</w:t>
      </w:r>
      <w:r w:rsidR="006E650D" w:rsidRPr="006E650D">
        <w:t xml:space="preserve">, </w:t>
      </w:r>
      <w:r w:rsidR="006E650D" w:rsidRPr="00EE4E2C">
        <w:t>particle swarm optimization</w:t>
      </w:r>
      <w:r w:rsidR="006E650D">
        <w:t xml:space="preserve"> (PSO)</w:t>
      </w:r>
      <w:r w:rsidR="006E650D" w:rsidRPr="006E650D">
        <w:t xml:space="preserve"> and </w:t>
      </w:r>
      <w:r w:rsidR="006E650D" w:rsidRPr="00EE4E2C">
        <w:t>artificial intelligence</w:t>
      </w:r>
      <w:r w:rsidR="006E650D">
        <w:t xml:space="preserve"> (AI)</w:t>
      </w:r>
      <w:r w:rsidR="006E650D" w:rsidRPr="006E650D">
        <w:t>.</w:t>
      </w:r>
      <w:ins w:id="4" w:author="송효석" w:date="2022-11-30T18:06:00Z">
        <w:r w:rsidR="0087062A">
          <w:t xml:space="preserve"> </w:t>
        </w:r>
      </w:ins>
    </w:p>
    <w:p w14:paraId="7707718F" w14:textId="22F9BC7D" w:rsidR="00B20B8E" w:rsidRDefault="0026772D" w:rsidP="0087062A">
      <w:pPr>
        <w:ind w:firstLineChars="300" w:firstLine="600"/>
        <w:pPrChange w:id="5" w:author="송효석" w:date="2022-11-30T18:06:00Z">
          <w:pPr>
            <w:ind w:firstLine="800"/>
          </w:pPr>
        </w:pPrChange>
      </w:pPr>
      <w:r w:rsidRPr="0026772D">
        <w:t>The problem to be optimized by the proposed method is to optimize the on-chip link circuit sizing parameter. The on-chip link circuit is shown in the figure below.</w:t>
      </w:r>
      <w:ins w:id="6" w:author="송효석" w:date="2022-11-30T18:07:00Z">
        <w:r w:rsidR="0087062A">
          <w:t xml:space="preserve"> (Fig.1)</w:t>
        </w:r>
      </w:ins>
    </w:p>
    <w:p w14:paraId="5241FA8A" w14:textId="55A5E03C" w:rsidR="00B20B8E" w:rsidRDefault="00B76D20" w:rsidP="00B76D20">
      <w:pPr>
        <w:ind w:firstLine="800"/>
        <w:jc w:val="center"/>
      </w:pPr>
      <w:r>
        <w:rPr>
          <w:noProof/>
        </w:rPr>
        <w:drawing>
          <wp:inline distT="0" distB="0" distL="0" distR="0" wp14:anchorId="57983E14" wp14:editId="7299CA32">
            <wp:extent cx="4521200" cy="2254250"/>
            <wp:effectExtent l="0" t="0" r="0" b="0"/>
            <wp:docPr id="16" name="그림 16" descr="fig3"/>
            <wp:cNvGraphicFramePr/>
            <a:graphic xmlns:a="http://schemas.openxmlformats.org/drawingml/2006/main">
              <a:graphicData uri="http://schemas.openxmlformats.org/drawingml/2006/picture">
                <pic:pic xmlns:pic="http://schemas.openxmlformats.org/drawingml/2006/picture">
                  <pic:nvPicPr>
                    <pic:cNvPr id="16" name="그림 16" descr="fig3"/>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1200" cy="2254250"/>
                    </a:xfrm>
                    <a:prstGeom prst="rect">
                      <a:avLst/>
                    </a:prstGeom>
                    <a:noFill/>
                    <a:ln>
                      <a:noFill/>
                    </a:ln>
                  </pic:spPr>
                </pic:pic>
              </a:graphicData>
            </a:graphic>
          </wp:inline>
        </w:drawing>
      </w:r>
    </w:p>
    <w:p w14:paraId="27E33572" w14:textId="0E9AD532" w:rsidR="00B20B8E" w:rsidRDefault="00B76D20" w:rsidP="00B76D20">
      <w:pPr>
        <w:ind w:firstLine="800"/>
        <w:jc w:val="center"/>
      </w:pPr>
      <w:r>
        <w:t xml:space="preserve">[Fig 1] </w:t>
      </w:r>
      <w:r w:rsidRPr="00B76D20">
        <w:t>An on-chip link and key design parameters.</w:t>
      </w:r>
    </w:p>
    <w:p w14:paraId="7B7E1E43" w14:textId="5E7B9C5B" w:rsidR="00B20B8E" w:rsidRDefault="00E27CA8" w:rsidP="00F11729">
      <w:pPr>
        <w:ind w:firstLine="800"/>
      </w:pPr>
      <w:r w:rsidRPr="00E27CA8">
        <w:t xml:space="preserve">As </w:t>
      </w:r>
      <w:del w:id="7" w:author="송효석" w:date="2022-11-30T18:07:00Z">
        <w:r w:rsidRPr="00E27CA8" w:rsidDel="0087062A">
          <w:delText xml:space="preserve">you can </w:delText>
        </w:r>
      </w:del>
      <w:r w:rsidRPr="00E27CA8">
        <w:t>see</w:t>
      </w:r>
      <w:ins w:id="8" w:author="송효석" w:date="2022-11-30T18:07:00Z">
        <w:r w:rsidR="0087062A">
          <w:t>n</w:t>
        </w:r>
      </w:ins>
      <w:r w:rsidRPr="00E27CA8">
        <w:t xml:space="preserve"> in the figure above, all characters represented by text are sizing parameters that need to be optimized. </w:t>
      </w:r>
      <w:r>
        <w:t>T</w:t>
      </w:r>
      <w:r w:rsidRPr="00E27CA8">
        <w:t>he sizing parameters of the corresponding on-chip link circuit reach</w:t>
      </w:r>
      <w:ins w:id="9" w:author="송효석" w:date="2022-11-30T18:07:00Z">
        <w:r w:rsidR="0087062A">
          <w:t xml:space="preserve"> a quantity of</w:t>
        </w:r>
      </w:ins>
      <w:r w:rsidRPr="00E27CA8">
        <w:t xml:space="preserve"> dozens. Optimizing all dozens of sizing parameters takes a long time. Therefore, it is necessary to reduce the number of parameters to be optimized. It should be noted here that one sizing parameter affects the other sizing parameters. </w:t>
      </w:r>
      <w:ins w:id="10" w:author="송효석" w:date="2022-11-30T18:08:00Z">
        <w:r w:rsidR="0087062A">
          <w:t xml:space="preserve">Thus, </w:t>
        </w:r>
      </w:ins>
      <w:del w:id="11" w:author="송효석" w:date="2022-11-30T18:08:00Z">
        <w:r w:rsidRPr="00E27CA8" w:rsidDel="0087062A">
          <w:delText>P</w:delText>
        </w:r>
      </w:del>
      <w:ins w:id="12" w:author="송효석" w:date="2022-11-30T18:08:00Z">
        <w:r w:rsidR="0087062A">
          <w:t>p</w:t>
        </w:r>
      </w:ins>
      <w:r w:rsidRPr="00E27CA8">
        <w:t xml:space="preserve">arameters whose values are determined by </w:t>
      </w:r>
      <w:ins w:id="13" w:author="송효석" w:date="2022-11-30T18:08:00Z">
        <w:r w:rsidR="0087062A">
          <w:t xml:space="preserve">the </w:t>
        </w:r>
      </w:ins>
      <w:del w:id="14" w:author="송효석" w:date="2022-11-30T18:08:00Z">
        <w:r w:rsidRPr="00E27CA8" w:rsidDel="0087062A">
          <w:delText xml:space="preserve">being </w:delText>
        </w:r>
      </w:del>
      <w:r w:rsidRPr="00E27CA8">
        <w:t>influenc</w:t>
      </w:r>
      <w:ins w:id="15" w:author="송효석" w:date="2022-11-30T18:08:00Z">
        <w:r w:rsidR="0087062A">
          <w:t>e of</w:t>
        </w:r>
      </w:ins>
      <w:del w:id="16" w:author="송효석" w:date="2022-11-30T18:08:00Z">
        <w:r w:rsidRPr="00E27CA8" w:rsidDel="0087062A">
          <w:delText>ed</w:delText>
        </w:r>
      </w:del>
      <w:r w:rsidRPr="00E27CA8">
        <w:t xml:space="preserve"> </w:t>
      </w:r>
      <w:del w:id="17" w:author="송효석" w:date="2022-11-30T18:08:00Z">
        <w:r w:rsidRPr="00E27CA8" w:rsidDel="0087062A">
          <w:delText xml:space="preserve">by </w:delText>
        </w:r>
      </w:del>
      <w:r w:rsidRPr="00E27CA8">
        <w:t xml:space="preserve">other parameters using the property do not need to be optimized. In other words, after dividing one large circuit into small modules, each module can be optimized for each module by sharing only parameters that are affected by </w:t>
      </w:r>
      <w:del w:id="18" w:author="송효석" w:date="2022-11-30T18:08:00Z">
        <w:r w:rsidRPr="00E27CA8" w:rsidDel="0087062A">
          <w:delText xml:space="preserve">each </w:delText>
        </w:r>
      </w:del>
      <w:ins w:id="19" w:author="송효석" w:date="2022-11-30T18:08:00Z">
        <w:r w:rsidR="0087062A">
          <w:t>one</w:t>
        </w:r>
        <w:r w:rsidR="0087062A" w:rsidRPr="00E27CA8">
          <w:t xml:space="preserve"> </w:t>
        </w:r>
        <w:r w:rsidR="0087062A">
          <w:t>a</w:t>
        </w:r>
      </w:ins>
      <w:ins w:id="20" w:author="송효석" w:date="2022-11-30T18:09:00Z">
        <w:r w:rsidR="0087062A">
          <w:t>n</w:t>
        </w:r>
      </w:ins>
      <w:r w:rsidRPr="00E27CA8">
        <w:t xml:space="preserve">other. This is called </w:t>
      </w:r>
      <w:r w:rsidRPr="00B93EBB">
        <w:t xml:space="preserve">divide-and-conquer </w:t>
      </w:r>
      <w:r>
        <w:t>(DnC).</w:t>
      </w:r>
      <w:r w:rsidRPr="00E27CA8">
        <w:t xml:space="preserve"> If </w:t>
      </w:r>
      <w:ins w:id="21" w:author="송효석" w:date="2022-11-30T18:09:00Z">
        <w:r w:rsidR="0087062A" w:rsidRPr="00E27CA8">
          <w:t xml:space="preserve">a database </w:t>
        </w:r>
        <w:r w:rsidR="0087062A">
          <w:t xml:space="preserve">is </w:t>
        </w:r>
      </w:ins>
      <w:del w:id="22" w:author="송효석" w:date="2022-11-30T18:09:00Z">
        <w:r w:rsidRPr="00E27CA8" w:rsidDel="0087062A">
          <w:delText xml:space="preserve">you </w:delText>
        </w:r>
      </w:del>
      <w:r w:rsidRPr="00E27CA8">
        <w:t>create</w:t>
      </w:r>
      <w:ins w:id="23" w:author="송효석" w:date="2022-11-30T18:09:00Z">
        <w:r w:rsidR="0087062A">
          <w:t>d</w:t>
        </w:r>
      </w:ins>
      <w:r w:rsidRPr="00E27CA8">
        <w:t xml:space="preserve"> </w:t>
      </w:r>
      <w:del w:id="24" w:author="송효석" w:date="2022-11-30T18:09:00Z">
        <w:r w:rsidRPr="00E27CA8" w:rsidDel="0087062A">
          <w:delText xml:space="preserve">a database </w:delText>
        </w:r>
      </w:del>
      <w:r w:rsidRPr="00E27CA8">
        <w:t>by dividing the on-chip link circuit by module in the DnC method, it is as shown in the figure below.</w:t>
      </w:r>
    </w:p>
    <w:p w14:paraId="53E56245" w14:textId="7CA2B95C" w:rsidR="00B20B8E" w:rsidRDefault="00E27CA8" w:rsidP="00E27CA8">
      <w:pPr>
        <w:ind w:firstLine="800"/>
        <w:jc w:val="center"/>
      </w:pPr>
      <w:r>
        <w:rPr>
          <w:noProof/>
        </w:rPr>
        <w:lastRenderedPageBreak/>
        <w:drawing>
          <wp:inline distT="0" distB="0" distL="0" distR="0" wp14:anchorId="66B6BD5C" wp14:editId="0B8B5E06">
            <wp:extent cx="3152775" cy="2505075"/>
            <wp:effectExtent l="0" t="0" r="9525" b="9525"/>
            <wp:docPr id="27" name="그림 27" descr="fig5"/>
            <wp:cNvGraphicFramePr/>
            <a:graphic xmlns:a="http://schemas.openxmlformats.org/drawingml/2006/main">
              <a:graphicData uri="http://schemas.openxmlformats.org/drawingml/2006/picture">
                <pic:pic xmlns:pic="http://schemas.openxmlformats.org/drawingml/2006/picture">
                  <pic:nvPicPr>
                    <pic:cNvPr id="27" name="그림 27" descr="fig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775" cy="2505075"/>
                    </a:xfrm>
                    <a:prstGeom prst="rect">
                      <a:avLst/>
                    </a:prstGeom>
                    <a:noFill/>
                    <a:ln>
                      <a:noFill/>
                    </a:ln>
                  </pic:spPr>
                </pic:pic>
              </a:graphicData>
            </a:graphic>
          </wp:inline>
        </w:drawing>
      </w:r>
    </w:p>
    <w:p w14:paraId="09ADEC92" w14:textId="48D1DC99" w:rsidR="00E27CA8" w:rsidRDefault="00E27CA8" w:rsidP="00E27CA8">
      <w:pPr>
        <w:ind w:firstLine="800"/>
        <w:jc w:val="center"/>
      </w:pPr>
      <w:r>
        <w:t xml:space="preserve">[Fig 2] </w:t>
      </w:r>
      <w:r w:rsidRPr="00E27CA8">
        <w:t>Database of on-chip link formed by DnC method</w:t>
      </w:r>
    </w:p>
    <w:p w14:paraId="3E37E987" w14:textId="2D979DFF" w:rsidR="00B20B8E" w:rsidRDefault="00B611C4" w:rsidP="00F11729">
      <w:pPr>
        <w:ind w:firstLine="800"/>
      </w:pPr>
      <w:r w:rsidRPr="00B611C4">
        <w:t>The input and output of each model are the letters written in the direction of the arrow</w:t>
      </w:r>
      <w:ins w:id="25" w:author="송효석" w:date="2022-11-30T18:09:00Z">
        <w:r w:rsidR="0087062A">
          <w:t>s</w:t>
        </w:r>
      </w:ins>
      <w:r w:rsidRPr="00B611C4">
        <w:t xml:space="preserve">, and the number of sizing parameters to be optimized through this DnC method was reduced to five. The five reduced parameters are </w:t>
      </w:r>
      <w:r>
        <w:t>Width</w:t>
      </w:r>
      <w:r w:rsidRPr="00B611C4">
        <w:t xml:space="preserve">, </w:t>
      </w:r>
      <w:r>
        <w:t>Pitch</w:t>
      </w:r>
      <w:r w:rsidRPr="00B611C4">
        <w:t xml:space="preserve">, </w:t>
      </w:r>
      <w:r>
        <w:t>W</w:t>
      </w:r>
      <w:r>
        <w:rPr>
          <w:rFonts w:hint="eastAsia"/>
        </w:rPr>
        <w:t>L</w:t>
      </w:r>
      <w:r>
        <w:t>CM</w:t>
      </w:r>
      <w:r w:rsidRPr="00B611C4">
        <w:t xml:space="preserve">, </w:t>
      </w:r>
      <w:r>
        <w:t>Vs</w:t>
      </w:r>
      <w:r w:rsidRPr="00B611C4">
        <w:t xml:space="preserve">, and </w:t>
      </w:r>
      <w:proofErr w:type="spellStart"/>
      <w:r>
        <w:t>Vp</w:t>
      </w:r>
      <w:proofErr w:type="spellEnd"/>
      <w:r w:rsidRPr="00B611C4">
        <w:t>, respectively.</w:t>
      </w:r>
      <w:r w:rsidR="00AB3A21" w:rsidRPr="00AB3A21">
        <w:t xml:space="preserve"> The final outputs from several models are power consumption </w:t>
      </w:r>
      <w:r w:rsidR="00AB3A21">
        <w:t xml:space="preserve">(Eb) </w:t>
      </w:r>
      <w:r w:rsidR="00AB3A21" w:rsidRPr="00AB3A21">
        <w:t>and eye height</w:t>
      </w:r>
      <w:r w:rsidR="00AB3A21">
        <w:t xml:space="preserve"> (</w:t>
      </w:r>
      <w:proofErr w:type="spellStart"/>
      <w:r w:rsidR="00AB3A21">
        <w:t>Veye</w:t>
      </w:r>
      <w:proofErr w:type="spellEnd"/>
      <w:r w:rsidR="00AB3A21">
        <w:t>)</w:t>
      </w:r>
      <w:r w:rsidR="00AB3A21" w:rsidRPr="00AB3A21">
        <w:t>.</w:t>
      </w:r>
      <w:r w:rsidR="007F4663" w:rsidRPr="007F4663">
        <w:t xml:space="preserve"> Here, power consumption is a value that should be minimized, and eye height is a constraint that must satisfy a value higher than the target value. In other words, the power consumption is a value to be optimized, and the eye height is a value that needs to be satisfied only with a value equal to or greater than the minimum value</w:t>
      </w:r>
      <w:r w:rsidR="007F4663">
        <w:t xml:space="preserve"> which </w:t>
      </w:r>
      <w:del w:id="26" w:author="송효석" w:date="2022-11-30T18:10:00Z">
        <w:r w:rsidR="007F4663" w:rsidDel="0087062A">
          <w:delText>is</w:delText>
        </w:r>
        <w:r w:rsidR="007F4663" w:rsidRPr="007F4663" w:rsidDel="0087062A">
          <w:delText xml:space="preserve"> </w:delText>
        </w:r>
      </w:del>
      <w:ins w:id="27" w:author="송효석" w:date="2022-11-30T18:10:00Z">
        <w:r w:rsidR="0087062A">
          <w:t>does</w:t>
        </w:r>
        <w:r w:rsidR="0087062A" w:rsidRPr="007F4663">
          <w:t xml:space="preserve"> </w:t>
        </w:r>
      </w:ins>
      <w:r w:rsidR="007F4663" w:rsidRPr="007F4663">
        <w:t>not need to be directly optimized.</w:t>
      </w:r>
      <w:r w:rsidR="000C3825" w:rsidRPr="000C3825">
        <w:t xml:space="preserve"> In summary, this problem was originally a problem of minimizing power consumption with dozens of sizing parameters, but through the DnC method, it was changed to a problem of minimizing power consumption with only five sizing parameters.</w:t>
      </w:r>
    </w:p>
    <w:p w14:paraId="43010306" w14:textId="5D27DC7B" w:rsidR="000271E4" w:rsidRDefault="000271E4" w:rsidP="00C9233A">
      <w:pPr>
        <w:ind w:firstLine="800"/>
      </w:pPr>
      <w:r w:rsidRPr="000271E4">
        <w:t xml:space="preserve">Now, while changing the </w:t>
      </w:r>
      <w:ins w:id="28" w:author="송효석" w:date="2022-11-30T18:10:00Z">
        <w:r w:rsidR="0087062A">
          <w:t>five</w:t>
        </w:r>
      </w:ins>
      <w:del w:id="29" w:author="송효석" w:date="2022-11-30T18:10:00Z">
        <w:r w:rsidRPr="000271E4" w:rsidDel="0087062A">
          <w:delText>5</w:delText>
        </w:r>
      </w:del>
      <w:r w:rsidRPr="000271E4">
        <w:t xml:space="preserve"> sizing parameter values, </w:t>
      </w:r>
      <w:r>
        <w:t>we</w:t>
      </w:r>
      <w:r w:rsidRPr="000271E4">
        <w:t xml:space="preserve"> need to find the </w:t>
      </w:r>
      <w:ins w:id="30" w:author="송효석" w:date="2022-11-30T18:10:00Z">
        <w:r w:rsidR="0087062A">
          <w:t>five</w:t>
        </w:r>
      </w:ins>
      <w:del w:id="31" w:author="송효석" w:date="2022-11-30T18:10:00Z">
        <w:r w:rsidRPr="000271E4" w:rsidDel="0087062A">
          <w:delText>5</w:delText>
        </w:r>
      </w:del>
      <w:r w:rsidRPr="000271E4">
        <w:t xml:space="preserve"> specific sizing parameter values </w:t>
      </w:r>
      <w:r w:rsidR="00211D0F">
        <w:t>(Width</w:t>
      </w:r>
      <w:r w:rsidR="00211D0F" w:rsidRPr="00B611C4">
        <w:t xml:space="preserve">, </w:t>
      </w:r>
      <w:r w:rsidR="00211D0F">
        <w:t>Pitch</w:t>
      </w:r>
      <w:r w:rsidR="00211D0F" w:rsidRPr="00B611C4">
        <w:t xml:space="preserve">, </w:t>
      </w:r>
      <w:r w:rsidR="00211D0F">
        <w:t>W</w:t>
      </w:r>
      <w:r w:rsidR="00211D0F">
        <w:rPr>
          <w:rFonts w:hint="eastAsia"/>
        </w:rPr>
        <w:t>L</w:t>
      </w:r>
      <w:r w:rsidR="00211D0F">
        <w:t>CM</w:t>
      </w:r>
      <w:r w:rsidR="00211D0F" w:rsidRPr="00B611C4">
        <w:t xml:space="preserve">, </w:t>
      </w:r>
      <w:r w:rsidR="00211D0F">
        <w:t>Vs</w:t>
      </w:r>
      <w:r w:rsidR="00211D0F" w:rsidRPr="00B611C4">
        <w:t xml:space="preserve">, and </w:t>
      </w:r>
      <w:proofErr w:type="spellStart"/>
      <w:r w:rsidR="00211D0F">
        <w:t>Vp</w:t>
      </w:r>
      <w:proofErr w:type="spellEnd"/>
      <w:r w:rsidR="00211D0F">
        <w:t xml:space="preserve">) </w:t>
      </w:r>
      <w:r w:rsidRPr="000271E4">
        <w:t xml:space="preserve">that minimize the power consumption </w:t>
      </w:r>
      <w:r w:rsidR="00211D0F">
        <w:t xml:space="preserve">(Eb) </w:t>
      </w:r>
      <w:r w:rsidRPr="000271E4">
        <w:t>while satisfying the eye height</w:t>
      </w:r>
      <w:r w:rsidR="00211D0F">
        <w:t xml:space="preserve"> (</w:t>
      </w:r>
      <w:proofErr w:type="spellStart"/>
      <w:r w:rsidR="00211D0F">
        <w:t>Veye</w:t>
      </w:r>
      <w:proofErr w:type="spellEnd"/>
      <w:r w:rsidR="00211D0F">
        <w:t>)</w:t>
      </w:r>
      <w:r w:rsidRPr="000271E4">
        <w:t>.</w:t>
      </w:r>
      <w:r w:rsidR="00BE4EE0" w:rsidRPr="00BE4EE0">
        <w:t xml:space="preserve"> The most common way to optimize this would be the parameter sweep method, which examines all five sizing parameters, but this takes too long. Therefore, it is necessary to perform optimization in a short time by applying a heuristic algorithm to find the optimal value of the five parameters </w:t>
      </w:r>
      <w:r w:rsidR="00BE4EE0">
        <w:t>(Width</w:t>
      </w:r>
      <w:r w:rsidR="00BE4EE0" w:rsidRPr="00B611C4">
        <w:t xml:space="preserve">, </w:t>
      </w:r>
      <w:r w:rsidR="00BE4EE0">
        <w:t>Pitch</w:t>
      </w:r>
      <w:r w:rsidR="00BE4EE0" w:rsidRPr="00B611C4">
        <w:t xml:space="preserve">, </w:t>
      </w:r>
      <w:r w:rsidR="00BE4EE0">
        <w:t>W</w:t>
      </w:r>
      <w:r w:rsidR="00BE4EE0">
        <w:rPr>
          <w:rFonts w:hint="eastAsia"/>
        </w:rPr>
        <w:t>L</w:t>
      </w:r>
      <w:r w:rsidR="00BE4EE0">
        <w:t>CM</w:t>
      </w:r>
      <w:r w:rsidR="00BE4EE0" w:rsidRPr="00B611C4">
        <w:t xml:space="preserve">, </w:t>
      </w:r>
      <w:r w:rsidR="00BE4EE0">
        <w:t>Vs</w:t>
      </w:r>
      <w:r w:rsidR="00BE4EE0" w:rsidRPr="00B611C4">
        <w:t xml:space="preserve">, and </w:t>
      </w:r>
      <w:proofErr w:type="spellStart"/>
      <w:r w:rsidR="00BE4EE0">
        <w:t>Vp</w:t>
      </w:r>
      <w:proofErr w:type="spellEnd"/>
      <w:r w:rsidR="00BE4EE0">
        <w:t xml:space="preserve">) </w:t>
      </w:r>
      <w:r w:rsidR="00BE4EE0" w:rsidRPr="00BE4EE0">
        <w:t xml:space="preserve">with only </w:t>
      </w:r>
      <w:del w:id="32" w:author="송효석" w:date="2022-11-30T18:10:00Z">
        <w:r w:rsidR="00BE4EE0" w:rsidRPr="00BE4EE0" w:rsidDel="0087062A">
          <w:delText xml:space="preserve">some </w:delText>
        </w:r>
      </w:del>
      <w:ins w:id="33" w:author="송효석" w:date="2022-11-30T18:10:00Z">
        <w:r w:rsidR="0087062A">
          <w:t>certain</w:t>
        </w:r>
        <w:r w:rsidR="0087062A" w:rsidRPr="00BE4EE0">
          <w:t xml:space="preserve"> </w:t>
        </w:r>
      </w:ins>
      <w:r w:rsidR="00BE4EE0" w:rsidRPr="00BE4EE0">
        <w:t>combinations of the five parameters</w:t>
      </w:r>
      <w:r w:rsidR="00BE4EE0">
        <w:t>.</w:t>
      </w:r>
      <w:r w:rsidR="00C9233A" w:rsidRPr="00C9233A">
        <w:t xml:space="preserve"> The first heuristic algorithm used here is the </w:t>
      </w:r>
      <w:r w:rsidR="00C9233A" w:rsidRPr="00EE4E2C">
        <w:t>particle swarm optimization</w:t>
      </w:r>
      <w:r w:rsidR="00C9233A">
        <w:t xml:space="preserve"> (PSO)</w:t>
      </w:r>
      <w:r w:rsidR="00C9233A" w:rsidRPr="00C9233A">
        <w:t xml:space="preserve"> algorithm. </w:t>
      </w:r>
      <w:r w:rsidR="00C9233A" w:rsidRPr="00EE4E2C">
        <w:t>PSO is an optimization technique that mathematically models the behavior of a herd of animals.</w:t>
      </w:r>
      <w:r w:rsidR="00C9233A" w:rsidRPr="00C9233A">
        <w:t xml:space="preserve"> The flowchart of the </w:t>
      </w:r>
      <w:r w:rsidR="00C9233A">
        <w:t>PSO</w:t>
      </w:r>
      <w:r w:rsidR="00C9233A" w:rsidRPr="00C9233A">
        <w:t xml:space="preserve"> algorithm is as follows.</w:t>
      </w:r>
    </w:p>
    <w:p w14:paraId="6CBA454A" w14:textId="1393B02F" w:rsidR="000C3825" w:rsidRDefault="000271E4" w:rsidP="000271E4">
      <w:pPr>
        <w:ind w:firstLine="800"/>
        <w:jc w:val="center"/>
      </w:pPr>
      <w:r w:rsidRPr="000271E4">
        <w:rPr>
          <w:noProof/>
        </w:rPr>
        <w:lastRenderedPageBreak/>
        <w:drawing>
          <wp:inline distT="0" distB="0" distL="0" distR="0" wp14:anchorId="23DAAA6E" wp14:editId="37B5F9EE">
            <wp:extent cx="4632074" cy="2159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00" cy="2162042"/>
                    </a:xfrm>
                    <a:prstGeom prst="rect">
                      <a:avLst/>
                    </a:prstGeom>
                  </pic:spPr>
                </pic:pic>
              </a:graphicData>
            </a:graphic>
          </wp:inline>
        </w:drawing>
      </w:r>
    </w:p>
    <w:p w14:paraId="53C5EAEC" w14:textId="1DC72D32" w:rsidR="00B20B8E" w:rsidRDefault="000271E4" w:rsidP="000271E4">
      <w:pPr>
        <w:ind w:firstLine="800"/>
        <w:jc w:val="center"/>
      </w:pPr>
      <w:r>
        <w:rPr>
          <w:rFonts w:hint="eastAsia"/>
        </w:rPr>
        <w:t>[</w:t>
      </w:r>
      <w:r>
        <w:t xml:space="preserve">Fig 3] </w:t>
      </w:r>
      <w:r w:rsidRPr="000271E4">
        <w:t xml:space="preserve">flowchart of the </w:t>
      </w:r>
      <w:r w:rsidRPr="00EE4E2C">
        <w:t>particle swarm optimization</w:t>
      </w:r>
      <w:r>
        <w:t xml:space="preserve"> (PSO)</w:t>
      </w:r>
      <w:r w:rsidRPr="000271E4">
        <w:t xml:space="preserve"> algorithm</w:t>
      </w:r>
    </w:p>
    <w:p w14:paraId="21DD1834" w14:textId="128CD1BA" w:rsidR="00B20B8E" w:rsidRPr="000271E4" w:rsidRDefault="00EA0EEB" w:rsidP="00F11729">
      <w:pPr>
        <w:ind w:firstLine="800"/>
      </w:pPr>
      <w:r w:rsidRPr="00EA0EEB">
        <w:t xml:space="preserve">The PSO algorithm is an algorithm in which particles move around the search space, which is a space where sizing parameters to be optimized are gathered, and particles gradually gather to the optimal value. Each particle has a unique position and speed, and moves to the optimal value by updating the position and speed according to a set rule. The set rule of the PSO algorithm </w:t>
      </w:r>
      <w:del w:id="34" w:author="송효석" w:date="2022-11-30T18:11:00Z">
        <w:r w:rsidRPr="00EA0EEB" w:rsidDel="0087062A">
          <w:delText xml:space="preserve">referred to here </w:delText>
        </w:r>
      </w:del>
      <w:r w:rsidRPr="00EA0EEB">
        <w:t>refers to a rule in which the next speed of each particle is determined by the sum of three vectors. The three vectors are the unique inertia vector that the particle originally intends to move, the vector that the particle intends to move with the best value among the explored values, and the vector that all particles try to move with the best value explored.</w:t>
      </w:r>
      <w:r w:rsidR="009E5347" w:rsidRPr="009E5347">
        <w:t xml:space="preserve"> </w:t>
      </w:r>
      <w:del w:id="35" w:author="송효석" w:date="2022-11-30T18:12:00Z">
        <w:r w:rsidR="009E5347" w:rsidRPr="009E5347" w:rsidDel="0087062A">
          <w:delText xml:space="preserve">The </w:delText>
        </w:r>
      </w:del>
      <w:ins w:id="36" w:author="송효석" w:date="2022-11-30T18:12:00Z">
        <w:r w:rsidR="0087062A">
          <w:t>A</w:t>
        </w:r>
        <w:r w:rsidR="0087062A" w:rsidRPr="009E5347">
          <w:t xml:space="preserve"> </w:t>
        </w:r>
      </w:ins>
      <w:r w:rsidR="009E5347" w:rsidRPr="009E5347">
        <w:t xml:space="preserve">good value among the values explored by an individual particle is called the personal best, and </w:t>
      </w:r>
      <w:del w:id="37" w:author="송효석" w:date="2022-11-30T18:12:00Z">
        <w:r w:rsidR="009E5347" w:rsidRPr="009E5347" w:rsidDel="0087062A">
          <w:delText xml:space="preserve">the </w:delText>
        </w:r>
      </w:del>
      <w:ins w:id="38" w:author="송효석" w:date="2022-11-30T18:12:00Z">
        <w:r w:rsidR="0087062A">
          <w:t>a</w:t>
        </w:r>
        <w:r w:rsidR="0087062A" w:rsidRPr="009E5347">
          <w:t xml:space="preserve"> </w:t>
        </w:r>
      </w:ins>
      <w:r w:rsidR="009E5347" w:rsidRPr="009E5347">
        <w:t>good value among the values explored by all particles is called the global best. While the PSO algorithm is running, each iteration updates the personal best for each particle and one global best.</w:t>
      </w:r>
    </w:p>
    <w:p w14:paraId="384DE644" w14:textId="2573EBAE" w:rsidR="00B20B8E" w:rsidRDefault="00AB6A1B" w:rsidP="00F11729">
      <w:pPr>
        <w:ind w:firstLine="800"/>
      </w:pPr>
      <w:r w:rsidRPr="00AB6A1B">
        <w:t xml:space="preserve">If this PSO method is applied to the on-chip link circuit optimization problem after the DnC process, each particle will find the optimal value only with </w:t>
      </w:r>
      <w:del w:id="39" w:author="송효석" w:date="2022-11-30T18:12:00Z">
        <w:r w:rsidRPr="00AB6A1B" w:rsidDel="0087062A">
          <w:delText xml:space="preserve">some </w:delText>
        </w:r>
      </w:del>
      <w:ins w:id="40" w:author="송효석" w:date="2022-11-30T18:12:00Z">
        <w:r w:rsidR="0087062A">
          <w:t>partial</w:t>
        </w:r>
        <w:r w:rsidR="0087062A" w:rsidRPr="00AB6A1B">
          <w:t xml:space="preserve"> </w:t>
        </w:r>
      </w:ins>
      <w:r w:rsidRPr="00AB6A1B">
        <w:t>experience, even if it does not go all over the 5-dimensional search space.</w:t>
      </w:r>
    </w:p>
    <w:p w14:paraId="70DEB89F" w14:textId="00477CCD" w:rsidR="0010228A" w:rsidRDefault="0010228A" w:rsidP="00F11729">
      <w:pPr>
        <w:ind w:firstLine="800"/>
      </w:pPr>
      <w:r w:rsidRPr="0010228A">
        <w:t xml:space="preserve">However, since the particles have some randomness in this method, there is a problem that even if it is certain that the value is not optimal, </w:t>
      </w:r>
      <w:del w:id="41" w:author="송효석" w:date="2022-11-30T18:13:00Z">
        <w:r w:rsidRPr="0010228A" w:rsidDel="0087062A">
          <w:delText xml:space="preserve">it </w:delText>
        </w:r>
      </w:del>
      <w:ins w:id="42" w:author="송효석" w:date="2022-11-30T18:13:00Z">
        <w:r w:rsidR="0087062A">
          <w:t>the particle</w:t>
        </w:r>
        <w:r w:rsidR="0087062A" w:rsidRPr="0010228A">
          <w:t xml:space="preserve"> </w:t>
        </w:r>
      </w:ins>
      <w:r w:rsidRPr="0010228A">
        <w:t xml:space="preserve">experiences a place far from the optimal value in the spirit of exploration, which is a factor that increases the optimization time. </w:t>
      </w:r>
    </w:p>
    <w:p w14:paraId="2EAC2CEA" w14:textId="005BBCD8" w:rsidR="00B20B8E" w:rsidRDefault="0010228A" w:rsidP="00F11729">
      <w:pPr>
        <w:ind w:firstLine="800"/>
      </w:pPr>
      <w:r w:rsidRPr="0010228A">
        <w:t>To solve this problem, we finally used artificial intelligence, a heuristic algorithm.</w:t>
      </w:r>
      <w:r w:rsidR="00826BB3" w:rsidRPr="00826BB3">
        <w:t xml:space="preserve"> </w:t>
      </w:r>
      <w:ins w:id="43" w:author="송효석" w:date="2022-11-30T18:14:00Z">
        <w:r w:rsidR="0087062A">
          <w:t>We a</w:t>
        </w:r>
      </w:ins>
      <w:del w:id="44" w:author="송효석" w:date="2022-11-30T18:14:00Z">
        <w:r w:rsidR="00826BB3" w:rsidRPr="00826BB3" w:rsidDel="0087062A">
          <w:delText>A</w:delText>
        </w:r>
      </w:del>
      <w:r w:rsidR="00826BB3" w:rsidRPr="00826BB3">
        <w:t xml:space="preserve">pply artificial intelligence to the </w:t>
      </w:r>
      <w:r w:rsidR="00826BB3">
        <w:t>PSO</w:t>
      </w:r>
      <w:r w:rsidR="00826BB3" w:rsidRPr="00826BB3">
        <w:t xml:space="preserve"> algorithm to prevent particles from moving to unnecessary positions.</w:t>
      </w:r>
      <w:r w:rsidR="004118A3" w:rsidRPr="004118A3">
        <w:t xml:space="preserve"> The flowchart of the algorithm applied with artificial intelligence to PSO is shown in the figure below</w:t>
      </w:r>
      <w:ins w:id="45" w:author="송효석" w:date="2022-11-30T18:14:00Z">
        <w:r w:rsidR="007623FF">
          <w:t xml:space="preserve"> (Fig. 4)</w:t>
        </w:r>
      </w:ins>
      <w:r w:rsidR="004118A3" w:rsidRPr="004118A3">
        <w:t>.</w:t>
      </w:r>
    </w:p>
    <w:p w14:paraId="29951734" w14:textId="21839FFB" w:rsidR="00B20B8E" w:rsidRDefault="00826BB3" w:rsidP="00F11729">
      <w:pPr>
        <w:ind w:firstLine="800"/>
      </w:pPr>
      <w:r w:rsidRPr="00826BB3">
        <w:rPr>
          <w:noProof/>
        </w:rPr>
        <w:lastRenderedPageBreak/>
        <w:drawing>
          <wp:inline distT="0" distB="0" distL="0" distR="0" wp14:anchorId="519D238B" wp14:editId="5F26ED55">
            <wp:extent cx="4979601" cy="286385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7493" cy="2868389"/>
                    </a:xfrm>
                    <a:prstGeom prst="rect">
                      <a:avLst/>
                    </a:prstGeom>
                  </pic:spPr>
                </pic:pic>
              </a:graphicData>
            </a:graphic>
          </wp:inline>
        </w:drawing>
      </w:r>
    </w:p>
    <w:p w14:paraId="6732B03F" w14:textId="3F2DBE9C" w:rsidR="00826BB3" w:rsidRDefault="00826BB3" w:rsidP="00826BB3">
      <w:pPr>
        <w:ind w:firstLine="800"/>
        <w:jc w:val="center"/>
      </w:pPr>
      <w:r>
        <w:rPr>
          <w:rFonts w:hint="eastAsia"/>
        </w:rPr>
        <w:t>[</w:t>
      </w:r>
      <w:r>
        <w:t xml:space="preserve">Fig 4] </w:t>
      </w:r>
      <w:r w:rsidRPr="000271E4">
        <w:t xml:space="preserve">flowchart of the </w:t>
      </w:r>
      <w:r w:rsidRPr="00826BB3">
        <w:t xml:space="preserve">PSO </w:t>
      </w:r>
      <w:r>
        <w:t>a</w:t>
      </w:r>
      <w:r w:rsidRPr="00826BB3">
        <w:t xml:space="preserve">lgorithm with </w:t>
      </w:r>
      <w:r>
        <w:t>a</w:t>
      </w:r>
      <w:r w:rsidRPr="00826BB3">
        <w:t xml:space="preserve">rtificial </w:t>
      </w:r>
      <w:r>
        <w:t>i</w:t>
      </w:r>
      <w:r w:rsidRPr="00826BB3">
        <w:t>ntelligence</w:t>
      </w:r>
      <w:r>
        <w:t xml:space="preserve"> (AI)</w:t>
      </w:r>
    </w:p>
    <w:p w14:paraId="5DDA765A" w14:textId="0E5AB697" w:rsidR="00B20B8E" w:rsidRPr="00826BB3" w:rsidRDefault="004118A3" w:rsidP="00F11729">
      <w:pPr>
        <w:ind w:firstLine="800"/>
      </w:pPr>
      <w:r w:rsidRPr="004118A3">
        <w:t>The figure corresponding to the red box in the figure above is</w:t>
      </w:r>
      <w:ins w:id="46" w:author="송효석" w:date="2022-11-30T18:14:00Z">
        <w:r w:rsidR="007623FF">
          <w:t xml:space="preserve"> the</w:t>
        </w:r>
      </w:ins>
      <w:r w:rsidRPr="004118A3">
        <w:t xml:space="preserve"> artificial intelligence</w:t>
      </w:r>
      <w:ins w:id="47" w:author="송효석" w:date="2022-11-30T18:14:00Z">
        <w:r w:rsidR="007623FF">
          <w:t xml:space="preserve"> component</w:t>
        </w:r>
      </w:ins>
      <w:r w:rsidRPr="004118A3">
        <w:t>. The difference from the existing PSO algorithm</w:t>
      </w:r>
      <w:ins w:id="48" w:author="송효석" w:date="2022-11-30T18:14:00Z">
        <w:r w:rsidR="007623FF">
          <w:t>s</w:t>
        </w:r>
      </w:ins>
      <w:r w:rsidRPr="004118A3">
        <w:t xml:space="preserve"> is that if the PSO algorithm must move to the next position according to the calculated speed, in the case of the modified PSO with artificial intelligence, the artificial intelligence determines whether to move to the next position calculated or not. The way the AI decides whethe</w:t>
      </w:r>
      <w:ins w:id="49" w:author="송효석" w:date="2022-11-30T18:15:00Z">
        <w:r w:rsidR="007623FF">
          <w:t>r</w:t>
        </w:r>
      </w:ins>
      <w:del w:id="50" w:author="송효석" w:date="2022-11-30T18:15:00Z">
        <w:r w:rsidRPr="004118A3" w:rsidDel="007623FF">
          <w:delText>r</w:delText>
        </w:r>
      </w:del>
      <w:r w:rsidRPr="004118A3">
        <w:t xml:space="preserve"> or not to send a particle to the next location is by comparing the two values, the new location and the 10th best location</w:t>
      </w:r>
      <w:r>
        <w:t xml:space="preserve"> (reference location)</w:t>
      </w:r>
      <w:r w:rsidRPr="004118A3">
        <w:t>. By comparing the</w:t>
      </w:r>
      <w:ins w:id="51" w:author="송효석" w:date="2022-11-30T18:15:00Z">
        <w:r w:rsidR="007623FF">
          <w:t>se</w:t>
        </w:r>
      </w:ins>
      <w:r w:rsidRPr="004118A3">
        <w:t xml:space="preserve"> two values, if the AI determines that the new location is better, it moves to the next location and evaluates that location. Conversely, if the artificial intelligence determines that the new position is not better than the reference position, it loads the previous value of the calculated position.</w:t>
      </w:r>
    </w:p>
    <w:p w14:paraId="691FFCA4" w14:textId="62DB59E4" w:rsidR="007E6CDC" w:rsidRDefault="004118A3" w:rsidP="004118A3">
      <w:pPr>
        <w:ind w:firstLine="800"/>
      </w:pPr>
      <w:r w:rsidRPr="004118A3">
        <w:t xml:space="preserve">In summary, the proposed method designed a new type of optimization program using all three algorithms, DnC, PSO, and AI, and </w:t>
      </w:r>
      <w:del w:id="52" w:author="송효석" w:date="2022-11-30T18:16:00Z">
        <w:r w:rsidRPr="004118A3" w:rsidDel="007623FF">
          <w:delText xml:space="preserve">explained </w:delText>
        </w:r>
      </w:del>
      <w:ins w:id="53" w:author="송효석" w:date="2022-11-30T18:16:00Z">
        <w:r w:rsidR="007623FF">
          <w:t>descri</w:t>
        </w:r>
        <w:bookmarkStart w:id="54" w:name="_GoBack"/>
        <w:bookmarkEnd w:id="54"/>
        <w:r w:rsidR="007623FF">
          <w:t>bes</w:t>
        </w:r>
        <w:r w:rsidR="007623FF" w:rsidRPr="004118A3">
          <w:t xml:space="preserve"> </w:t>
        </w:r>
      </w:ins>
      <w:r w:rsidRPr="004118A3">
        <w:t>how it is optimized when optimizing an actual on-chip link circuit.</w:t>
      </w:r>
    </w:p>
    <w:p w14:paraId="25E41912" w14:textId="77777777" w:rsidR="004118A3" w:rsidRDefault="004118A3" w:rsidP="004118A3">
      <w:pPr>
        <w:ind w:firstLine="800"/>
      </w:pPr>
    </w:p>
    <w:p w14:paraId="32A02CA6" w14:textId="65599E58" w:rsidR="009F5918" w:rsidRDefault="009F5918" w:rsidP="009F5918">
      <w:r>
        <w:t>[1]</w:t>
      </w:r>
      <w:r>
        <w:tab/>
      </w:r>
      <w:proofErr w:type="spellStart"/>
      <w:r>
        <w:t>Byungsub</w:t>
      </w:r>
      <w:proofErr w:type="spellEnd"/>
      <w:r>
        <w:t xml:space="preserve"> Kim and Vladimir </w:t>
      </w:r>
      <w:proofErr w:type="spellStart"/>
      <w:r>
        <w:t>Stojanovic</w:t>
      </w:r>
      <w:proofErr w:type="spellEnd"/>
      <w:r>
        <w:t xml:space="preserve">, "Equalized interconnects for on-chip networks: modeling and optimization framework," 2007 IEEE/ACM International Conference on Computer-Aided Design, 2007, pp. 552-559, </w:t>
      </w:r>
      <w:proofErr w:type="spellStart"/>
      <w:r>
        <w:t>doi</w:t>
      </w:r>
      <w:proofErr w:type="spellEnd"/>
      <w:r>
        <w:t>: 10.1109/ICCAD.2007.4397323.</w:t>
      </w:r>
    </w:p>
    <w:p w14:paraId="3A1C89A9" w14:textId="77777777" w:rsidR="009F5918" w:rsidRDefault="009F5918" w:rsidP="009F5918"/>
    <w:p w14:paraId="45567D97" w14:textId="23D2D5C7" w:rsidR="00A66FB6" w:rsidRDefault="009F5918" w:rsidP="009F5918">
      <w:r>
        <w:t>[2]</w:t>
      </w:r>
      <w:r>
        <w:tab/>
        <w:t xml:space="preserve">K. </w:t>
      </w:r>
      <w:proofErr w:type="spellStart"/>
      <w:r>
        <w:t>Hakhamaneshi</w:t>
      </w:r>
      <w:proofErr w:type="spellEnd"/>
      <w:r>
        <w:t xml:space="preserve">, N. </w:t>
      </w:r>
      <w:proofErr w:type="spellStart"/>
      <w:r>
        <w:t>Werblun</w:t>
      </w:r>
      <w:proofErr w:type="spellEnd"/>
      <w:r>
        <w:t xml:space="preserve">, P. </w:t>
      </w:r>
      <w:proofErr w:type="spellStart"/>
      <w:r>
        <w:t>Abbeel</w:t>
      </w:r>
      <w:proofErr w:type="spellEnd"/>
      <w:r>
        <w:t xml:space="preserve"> and V. </w:t>
      </w:r>
      <w:proofErr w:type="spellStart"/>
      <w:r>
        <w:t>Stojanovi</w:t>
      </w:r>
      <w:r>
        <w:rPr>
          <w:rFonts w:ascii="Calibri" w:hAnsi="Calibri" w:cs="Calibri"/>
        </w:rPr>
        <w:t>ć</w:t>
      </w:r>
      <w:proofErr w:type="spellEnd"/>
      <w:r>
        <w:t>, "Late Breaking Results: Analog Circuit Generator based on Deep Neural Network enhanced Combinatorial optimization," 2019 56th ACM/IEEE Design Automation Conference (DAC), 2019, pp. 1-2.</w:t>
      </w:r>
    </w:p>
    <w:sectPr w:rsidR="00A66FB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F1F33" w14:textId="77777777" w:rsidR="004B7E39" w:rsidRDefault="004B7E39" w:rsidP="004B7E39">
      <w:pPr>
        <w:spacing w:after="0" w:line="240" w:lineRule="auto"/>
      </w:pPr>
      <w:r>
        <w:separator/>
      </w:r>
    </w:p>
  </w:endnote>
  <w:endnote w:type="continuationSeparator" w:id="0">
    <w:p w14:paraId="4494425B" w14:textId="77777777" w:rsidR="004B7E39" w:rsidRDefault="004B7E39" w:rsidP="004B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26A06" w14:textId="77777777" w:rsidR="004B7E39" w:rsidRDefault="004B7E39" w:rsidP="004B7E39">
      <w:pPr>
        <w:spacing w:after="0" w:line="240" w:lineRule="auto"/>
      </w:pPr>
      <w:r>
        <w:separator/>
      </w:r>
    </w:p>
  </w:footnote>
  <w:footnote w:type="continuationSeparator" w:id="0">
    <w:p w14:paraId="2E629CB4" w14:textId="77777777" w:rsidR="004B7E39" w:rsidRDefault="004B7E39" w:rsidP="004B7E3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송효석">
    <w15:presenceInfo w15:providerId="Windows Live" w15:userId="b215e84f72c71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D"/>
    <w:rsid w:val="000271E4"/>
    <w:rsid w:val="00045ACD"/>
    <w:rsid w:val="000C3825"/>
    <w:rsid w:val="0010228A"/>
    <w:rsid w:val="001E6A55"/>
    <w:rsid w:val="00211D0F"/>
    <w:rsid w:val="00216D3C"/>
    <w:rsid w:val="0026772D"/>
    <w:rsid w:val="0027765C"/>
    <w:rsid w:val="002C3137"/>
    <w:rsid w:val="004118A3"/>
    <w:rsid w:val="00430E48"/>
    <w:rsid w:val="004B7E39"/>
    <w:rsid w:val="005A3B76"/>
    <w:rsid w:val="006E650D"/>
    <w:rsid w:val="007267A3"/>
    <w:rsid w:val="0075472C"/>
    <w:rsid w:val="007623FF"/>
    <w:rsid w:val="007E6CDC"/>
    <w:rsid w:val="007F4663"/>
    <w:rsid w:val="00826BB3"/>
    <w:rsid w:val="0087062A"/>
    <w:rsid w:val="008979C9"/>
    <w:rsid w:val="009770B5"/>
    <w:rsid w:val="009C35E5"/>
    <w:rsid w:val="009E5347"/>
    <w:rsid w:val="009F5918"/>
    <w:rsid w:val="00A66FB6"/>
    <w:rsid w:val="00A95C56"/>
    <w:rsid w:val="00AB3A21"/>
    <w:rsid w:val="00AB6A1B"/>
    <w:rsid w:val="00B20B8E"/>
    <w:rsid w:val="00B611C4"/>
    <w:rsid w:val="00B76D20"/>
    <w:rsid w:val="00B93EBB"/>
    <w:rsid w:val="00BE4EE0"/>
    <w:rsid w:val="00C9233A"/>
    <w:rsid w:val="00D238E1"/>
    <w:rsid w:val="00DB55B3"/>
    <w:rsid w:val="00E27CA8"/>
    <w:rsid w:val="00EA0EEB"/>
    <w:rsid w:val="00EE0F42"/>
    <w:rsid w:val="00EE4E2C"/>
    <w:rsid w:val="00EF322D"/>
    <w:rsid w:val="00F117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ADCA2B"/>
  <w15:chartTrackingRefBased/>
  <w15:docId w15:val="{71435BDA-AB38-417C-BB75-23DAB6A6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1729"/>
    <w:rPr>
      <w:color w:val="808080"/>
    </w:rPr>
  </w:style>
  <w:style w:type="paragraph" w:styleId="a4">
    <w:name w:val="header"/>
    <w:basedOn w:val="a"/>
    <w:link w:val="Char"/>
    <w:uiPriority w:val="99"/>
    <w:unhideWhenUsed/>
    <w:rsid w:val="004B7E39"/>
    <w:pPr>
      <w:tabs>
        <w:tab w:val="center" w:pos="4513"/>
        <w:tab w:val="right" w:pos="9026"/>
      </w:tabs>
      <w:snapToGrid w:val="0"/>
    </w:pPr>
  </w:style>
  <w:style w:type="character" w:customStyle="1" w:styleId="Char">
    <w:name w:val="머리글 Char"/>
    <w:basedOn w:val="a0"/>
    <w:link w:val="a4"/>
    <w:uiPriority w:val="99"/>
    <w:rsid w:val="004B7E39"/>
  </w:style>
  <w:style w:type="paragraph" w:styleId="a5">
    <w:name w:val="footer"/>
    <w:basedOn w:val="a"/>
    <w:link w:val="Char0"/>
    <w:uiPriority w:val="99"/>
    <w:unhideWhenUsed/>
    <w:rsid w:val="004B7E39"/>
    <w:pPr>
      <w:tabs>
        <w:tab w:val="center" w:pos="4513"/>
        <w:tab w:val="right" w:pos="9026"/>
      </w:tabs>
      <w:snapToGrid w:val="0"/>
    </w:pPr>
  </w:style>
  <w:style w:type="character" w:customStyle="1" w:styleId="Char0">
    <w:name w:val="바닥글 Char"/>
    <w:basedOn w:val="a0"/>
    <w:link w:val="a5"/>
    <w:uiPriority w:val="99"/>
    <w:rsid w:val="004B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49415">
      <w:bodyDiv w:val="1"/>
      <w:marLeft w:val="0"/>
      <w:marRight w:val="0"/>
      <w:marTop w:val="0"/>
      <w:marBottom w:val="0"/>
      <w:divBdr>
        <w:top w:val="none" w:sz="0" w:space="0" w:color="auto"/>
        <w:left w:val="none" w:sz="0" w:space="0" w:color="auto"/>
        <w:bottom w:val="none" w:sz="0" w:space="0" w:color="auto"/>
        <w:right w:val="none" w:sz="0" w:space="0" w:color="auto"/>
      </w:divBdr>
      <w:divsChild>
        <w:div w:id="1314329743">
          <w:marLeft w:val="0"/>
          <w:marRight w:val="0"/>
          <w:marTop w:val="0"/>
          <w:marBottom w:val="0"/>
          <w:divBdr>
            <w:top w:val="none" w:sz="0" w:space="0" w:color="auto"/>
            <w:left w:val="none" w:sz="0" w:space="0" w:color="auto"/>
            <w:bottom w:val="none" w:sz="0" w:space="0" w:color="auto"/>
            <w:right w:val="none" w:sz="0" w:space="0" w:color="auto"/>
          </w:divBdr>
          <w:divsChild>
            <w:div w:id="2117021751">
              <w:marLeft w:val="0"/>
              <w:marRight w:val="0"/>
              <w:marTop w:val="0"/>
              <w:marBottom w:val="0"/>
              <w:divBdr>
                <w:top w:val="none" w:sz="0" w:space="0" w:color="auto"/>
                <w:left w:val="none" w:sz="0" w:space="0" w:color="auto"/>
                <w:bottom w:val="none" w:sz="0" w:space="0" w:color="auto"/>
                <w:right w:val="none" w:sz="0" w:space="0" w:color="auto"/>
              </w:divBdr>
            </w:div>
          </w:divsChild>
        </w:div>
        <w:div w:id="1487160437">
          <w:marLeft w:val="0"/>
          <w:marRight w:val="0"/>
          <w:marTop w:val="100"/>
          <w:marBottom w:val="0"/>
          <w:divBdr>
            <w:top w:val="none" w:sz="0" w:space="0" w:color="auto"/>
            <w:left w:val="none" w:sz="0" w:space="0" w:color="auto"/>
            <w:bottom w:val="none" w:sz="0" w:space="0" w:color="auto"/>
            <w:right w:val="none" w:sz="0" w:space="0" w:color="auto"/>
          </w:divBdr>
          <w:divsChild>
            <w:div w:id="855120827">
              <w:marLeft w:val="0"/>
              <w:marRight w:val="0"/>
              <w:marTop w:val="0"/>
              <w:marBottom w:val="0"/>
              <w:divBdr>
                <w:top w:val="none" w:sz="0" w:space="0" w:color="auto"/>
                <w:left w:val="none" w:sz="0" w:space="0" w:color="auto"/>
                <w:bottom w:val="none" w:sz="0" w:space="0" w:color="auto"/>
                <w:right w:val="none" w:sz="0" w:space="0" w:color="auto"/>
              </w:divBdr>
              <w:divsChild>
                <w:div w:id="73280082">
                  <w:marLeft w:val="0"/>
                  <w:marRight w:val="0"/>
                  <w:marTop w:val="0"/>
                  <w:marBottom w:val="0"/>
                  <w:divBdr>
                    <w:top w:val="none" w:sz="0" w:space="0" w:color="auto"/>
                    <w:left w:val="none" w:sz="0" w:space="0" w:color="auto"/>
                    <w:bottom w:val="none" w:sz="0" w:space="0" w:color="auto"/>
                    <w:right w:val="none" w:sz="0" w:space="0" w:color="auto"/>
                  </w:divBdr>
                  <w:divsChild>
                    <w:div w:id="565192430">
                      <w:marLeft w:val="0"/>
                      <w:marRight w:val="0"/>
                      <w:marTop w:val="0"/>
                      <w:marBottom w:val="0"/>
                      <w:divBdr>
                        <w:top w:val="none" w:sz="0" w:space="0" w:color="auto"/>
                        <w:left w:val="none" w:sz="0" w:space="0" w:color="auto"/>
                        <w:bottom w:val="none" w:sz="0" w:space="0" w:color="auto"/>
                        <w:right w:val="none" w:sz="0" w:space="0" w:color="auto"/>
                      </w:divBdr>
                      <w:divsChild>
                        <w:div w:id="1175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71455">
          <w:marLeft w:val="0"/>
          <w:marRight w:val="0"/>
          <w:marTop w:val="0"/>
          <w:marBottom w:val="0"/>
          <w:divBdr>
            <w:top w:val="none" w:sz="0" w:space="0" w:color="auto"/>
            <w:left w:val="none" w:sz="0" w:space="0" w:color="auto"/>
            <w:bottom w:val="none" w:sz="0" w:space="0" w:color="auto"/>
            <w:right w:val="none" w:sz="0" w:space="0" w:color="auto"/>
          </w:divBdr>
          <w:divsChild>
            <w:div w:id="2070108206">
              <w:marLeft w:val="0"/>
              <w:marRight w:val="0"/>
              <w:marTop w:val="0"/>
              <w:marBottom w:val="0"/>
              <w:divBdr>
                <w:top w:val="none" w:sz="0" w:space="0" w:color="auto"/>
                <w:left w:val="none" w:sz="0" w:space="0" w:color="auto"/>
                <w:bottom w:val="none" w:sz="0" w:space="0" w:color="auto"/>
                <w:right w:val="none" w:sz="0" w:space="0" w:color="auto"/>
              </w:divBdr>
              <w:divsChild>
                <w:div w:id="1830441566">
                  <w:marLeft w:val="0"/>
                  <w:marRight w:val="0"/>
                  <w:marTop w:val="0"/>
                  <w:marBottom w:val="0"/>
                  <w:divBdr>
                    <w:top w:val="none" w:sz="0" w:space="0" w:color="auto"/>
                    <w:left w:val="none" w:sz="0" w:space="0" w:color="auto"/>
                    <w:bottom w:val="none" w:sz="0" w:space="0" w:color="auto"/>
                    <w:right w:val="none" w:sz="0" w:space="0" w:color="auto"/>
                  </w:divBdr>
                  <w:divsChild>
                    <w:div w:id="1289360808">
                      <w:marLeft w:val="0"/>
                      <w:marRight w:val="0"/>
                      <w:marTop w:val="0"/>
                      <w:marBottom w:val="0"/>
                      <w:divBdr>
                        <w:top w:val="none" w:sz="0" w:space="0" w:color="auto"/>
                        <w:left w:val="none" w:sz="0" w:space="0" w:color="auto"/>
                        <w:bottom w:val="none" w:sz="0" w:space="0" w:color="auto"/>
                        <w:right w:val="none" w:sz="0" w:space="0" w:color="auto"/>
                      </w:divBdr>
                      <w:divsChild>
                        <w:div w:id="11914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9370">
              <w:marLeft w:val="0"/>
              <w:marRight w:val="0"/>
              <w:marTop w:val="0"/>
              <w:marBottom w:val="0"/>
              <w:divBdr>
                <w:top w:val="none" w:sz="0" w:space="0" w:color="auto"/>
                <w:left w:val="none" w:sz="0" w:space="0" w:color="auto"/>
                <w:bottom w:val="none" w:sz="0" w:space="0" w:color="auto"/>
                <w:right w:val="none" w:sz="0" w:space="0" w:color="auto"/>
              </w:divBdr>
              <w:divsChild>
                <w:div w:id="821432464">
                  <w:marLeft w:val="0"/>
                  <w:marRight w:val="0"/>
                  <w:marTop w:val="0"/>
                  <w:marBottom w:val="0"/>
                  <w:divBdr>
                    <w:top w:val="none" w:sz="0" w:space="0" w:color="auto"/>
                    <w:left w:val="none" w:sz="0" w:space="0" w:color="auto"/>
                    <w:bottom w:val="none" w:sz="0" w:space="0" w:color="auto"/>
                    <w:right w:val="none" w:sz="0" w:space="0" w:color="auto"/>
                  </w:divBdr>
                  <w:divsChild>
                    <w:div w:id="18407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8687">
      <w:bodyDiv w:val="1"/>
      <w:marLeft w:val="0"/>
      <w:marRight w:val="0"/>
      <w:marTop w:val="0"/>
      <w:marBottom w:val="0"/>
      <w:divBdr>
        <w:top w:val="none" w:sz="0" w:space="0" w:color="auto"/>
        <w:left w:val="none" w:sz="0" w:space="0" w:color="auto"/>
        <w:bottom w:val="none" w:sz="0" w:space="0" w:color="auto"/>
        <w:right w:val="none" w:sz="0" w:space="0" w:color="auto"/>
      </w:divBdr>
      <w:divsChild>
        <w:div w:id="2034452845">
          <w:marLeft w:val="0"/>
          <w:marRight w:val="0"/>
          <w:marTop w:val="0"/>
          <w:marBottom w:val="0"/>
          <w:divBdr>
            <w:top w:val="none" w:sz="0" w:space="0" w:color="auto"/>
            <w:left w:val="none" w:sz="0" w:space="0" w:color="auto"/>
            <w:bottom w:val="none" w:sz="0" w:space="0" w:color="auto"/>
            <w:right w:val="none" w:sz="0" w:space="0" w:color="auto"/>
          </w:divBdr>
        </w:div>
        <w:div w:id="194004985">
          <w:marLeft w:val="0"/>
          <w:marRight w:val="0"/>
          <w:marTop w:val="0"/>
          <w:marBottom w:val="0"/>
          <w:divBdr>
            <w:top w:val="none" w:sz="0" w:space="0" w:color="auto"/>
            <w:left w:val="none" w:sz="0" w:space="0" w:color="auto"/>
            <w:bottom w:val="none" w:sz="0" w:space="0" w:color="auto"/>
            <w:right w:val="none" w:sz="0" w:space="0" w:color="auto"/>
          </w:divBdr>
        </w:div>
      </w:divsChild>
    </w:div>
    <w:div w:id="1652176875">
      <w:bodyDiv w:val="1"/>
      <w:marLeft w:val="0"/>
      <w:marRight w:val="0"/>
      <w:marTop w:val="0"/>
      <w:marBottom w:val="0"/>
      <w:divBdr>
        <w:top w:val="none" w:sz="0" w:space="0" w:color="auto"/>
        <w:left w:val="none" w:sz="0" w:space="0" w:color="auto"/>
        <w:bottom w:val="none" w:sz="0" w:space="0" w:color="auto"/>
        <w:right w:val="none" w:sz="0" w:space="0" w:color="auto"/>
      </w:divBdr>
      <w:divsChild>
        <w:div w:id="845099929">
          <w:marLeft w:val="0"/>
          <w:marRight w:val="0"/>
          <w:marTop w:val="0"/>
          <w:marBottom w:val="0"/>
          <w:divBdr>
            <w:top w:val="none" w:sz="0" w:space="0" w:color="auto"/>
            <w:left w:val="none" w:sz="0" w:space="0" w:color="auto"/>
            <w:bottom w:val="none" w:sz="0" w:space="0" w:color="auto"/>
            <w:right w:val="none" w:sz="0" w:space="0" w:color="auto"/>
          </w:divBdr>
          <w:divsChild>
            <w:div w:id="1693607381">
              <w:marLeft w:val="0"/>
              <w:marRight w:val="0"/>
              <w:marTop w:val="0"/>
              <w:marBottom w:val="0"/>
              <w:divBdr>
                <w:top w:val="none" w:sz="0" w:space="0" w:color="auto"/>
                <w:left w:val="none" w:sz="0" w:space="0" w:color="auto"/>
                <w:bottom w:val="none" w:sz="0" w:space="0" w:color="auto"/>
                <w:right w:val="none" w:sz="0" w:space="0" w:color="auto"/>
              </w:divBdr>
            </w:div>
          </w:divsChild>
        </w:div>
        <w:div w:id="436759884">
          <w:marLeft w:val="0"/>
          <w:marRight w:val="0"/>
          <w:marTop w:val="100"/>
          <w:marBottom w:val="0"/>
          <w:divBdr>
            <w:top w:val="none" w:sz="0" w:space="0" w:color="auto"/>
            <w:left w:val="none" w:sz="0" w:space="0" w:color="auto"/>
            <w:bottom w:val="none" w:sz="0" w:space="0" w:color="auto"/>
            <w:right w:val="none" w:sz="0" w:space="0" w:color="auto"/>
          </w:divBdr>
          <w:divsChild>
            <w:div w:id="1159537871">
              <w:marLeft w:val="0"/>
              <w:marRight w:val="0"/>
              <w:marTop w:val="0"/>
              <w:marBottom w:val="0"/>
              <w:divBdr>
                <w:top w:val="none" w:sz="0" w:space="0" w:color="auto"/>
                <w:left w:val="none" w:sz="0" w:space="0" w:color="auto"/>
                <w:bottom w:val="none" w:sz="0" w:space="0" w:color="auto"/>
                <w:right w:val="none" w:sz="0" w:space="0" w:color="auto"/>
              </w:divBdr>
              <w:divsChild>
                <w:div w:id="2030717025">
                  <w:marLeft w:val="0"/>
                  <w:marRight w:val="0"/>
                  <w:marTop w:val="0"/>
                  <w:marBottom w:val="0"/>
                  <w:divBdr>
                    <w:top w:val="none" w:sz="0" w:space="0" w:color="auto"/>
                    <w:left w:val="none" w:sz="0" w:space="0" w:color="auto"/>
                    <w:bottom w:val="none" w:sz="0" w:space="0" w:color="auto"/>
                    <w:right w:val="none" w:sz="0" w:space="0" w:color="auto"/>
                  </w:divBdr>
                  <w:divsChild>
                    <w:div w:id="2126607855">
                      <w:marLeft w:val="0"/>
                      <w:marRight w:val="0"/>
                      <w:marTop w:val="0"/>
                      <w:marBottom w:val="0"/>
                      <w:divBdr>
                        <w:top w:val="none" w:sz="0" w:space="0" w:color="auto"/>
                        <w:left w:val="none" w:sz="0" w:space="0" w:color="auto"/>
                        <w:bottom w:val="none" w:sz="0" w:space="0" w:color="auto"/>
                        <w:right w:val="none" w:sz="0" w:space="0" w:color="auto"/>
                      </w:divBdr>
                      <w:divsChild>
                        <w:div w:id="2788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2851">
          <w:marLeft w:val="0"/>
          <w:marRight w:val="0"/>
          <w:marTop w:val="0"/>
          <w:marBottom w:val="0"/>
          <w:divBdr>
            <w:top w:val="none" w:sz="0" w:space="0" w:color="auto"/>
            <w:left w:val="none" w:sz="0" w:space="0" w:color="auto"/>
            <w:bottom w:val="none" w:sz="0" w:space="0" w:color="auto"/>
            <w:right w:val="none" w:sz="0" w:space="0" w:color="auto"/>
          </w:divBdr>
          <w:divsChild>
            <w:div w:id="735903787">
              <w:marLeft w:val="0"/>
              <w:marRight w:val="0"/>
              <w:marTop w:val="0"/>
              <w:marBottom w:val="0"/>
              <w:divBdr>
                <w:top w:val="none" w:sz="0" w:space="0" w:color="auto"/>
                <w:left w:val="none" w:sz="0" w:space="0" w:color="auto"/>
                <w:bottom w:val="none" w:sz="0" w:space="0" w:color="auto"/>
                <w:right w:val="none" w:sz="0" w:space="0" w:color="auto"/>
              </w:divBdr>
              <w:divsChild>
                <w:div w:id="999239484">
                  <w:marLeft w:val="0"/>
                  <w:marRight w:val="0"/>
                  <w:marTop w:val="0"/>
                  <w:marBottom w:val="0"/>
                  <w:divBdr>
                    <w:top w:val="none" w:sz="0" w:space="0" w:color="auto"/>
                    <w:left w:val="none" w:sz="0" w:space="0" w:color="auto"/>
                    <w:bottom w:val="none" w:sz="0" w:space="0" w:color="auto"/>
                    <w:right w:val="none" w:sz="0" w:space="0" w:color="auto"/>
                  </w:divBdr>
                  <w:divsChild>
                    <w:div w:id="1421175200">
                      <w:marLeft w:val="0"/>
                      <w:marRight w:val="0"/>
                      <w:marTop w:val="0"/>
                      <w:marBottom w:val="0"/>
                      <w:divBdr>
                        <w:top w:val="none" w:sz="0" w:space="0" w:color="auto"/>
                        <w:left w:val="none" w:sz="0" w:space="0" w:color="auto"/>
                        <w:bottom w:val="none" w:sz="0" w:space="0" w:color="auto"/>
                        <w:right w:val="none" w:sz="0" w:space="0" w:color="auto"/>
                      </w:divBdr>
                      <w:divsChild>
                        <w:div w:id="849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0788">
              <w:marLeft w:val="0"/>
              <w:marRight w:val="0"/>
              <w:marTop w:val="0"/>
              <w:marBottom w:val="0"/>
              <w:divBdr>
                <w:top w:val="none" w:sz="0" w:space="0" w:color="auto"/>
                <w:left w:val="none" w:sz="0" w:space="0" w:color="auto"/>
                <w:bottom w:val="none" w:sz="0" w:space="0" w:color="auto"/>
                <w:right w:val="none" w:sz="0" w:space="0" w:color="auto"/>
              </w:divBdr>
              <w:divsChild>
                <w:div w:id="1535188479">
                  <w:marLeft w:val="0"/>
                  <w:marRight w:val="0"/>
                  <w:marTop w:val="0"/>
                  <w:marBottom w:val="0"/>
                  <w:divBdr>
                    <w:top w:val="none" w:sz="0" w:space="0" w:color="auto"/>
                    <w:left w:val="none" w:sz="0" w:space="0" w:color="auto"/>
                    <w:bottom w:val="none" w:sz="0" w:space="0" w:color="auto"/>
                    <w:right w:val="none" w:sz="0" w:space="0" w:color="auto"/>
                  </w:divBdr>
                  <w:divsChild>
                    <w:div w:id="20651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1091</Words>
  <Characters>5948</Characters>
  <Application>Microsoft Office Word</Application>
  <DocSecurity>0</DocSecurity>
  <Lines>129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송효석</dc:creator>
  <cp:keywords/>
  <dc:description/>
  <cp:lastModifiedBy>송효석 Song Hyoseok</cp:lastModifiedBy>
  <cp:revision>33</cp:revision>
  <dcterms:created xsi:type="dcterms:W3CDTF">2022-10-23T22:13:00Z</dcterms:created>
  <dcterms:modified xsi:type="dcterms:W3CDTF">2022-11-30T09:16:00Z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759e1931-0426-41b9-a445-1b8f33de4385</vt:lpwstr>
  </property>
</Properties>
</file>