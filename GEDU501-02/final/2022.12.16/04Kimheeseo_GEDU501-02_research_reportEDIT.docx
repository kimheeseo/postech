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7DBC4" w14:textId="77777777" w:rsidR="005D5748" w:rsidRPr="005D5748" w:rsidRDefault="005D5748" w:rsidP="005D5748">
      <w:pPr>
        <w:pStyle w:val="a3"/>
        <w:spacing w:line="288" w:lineRule="auto"/>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1. Introduction  </w:t>
      </w:r>
    </w:p>
    <w:p w14:paraId="0E068EBA" w14:textId="3A4025BB"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With its recent development, deep learning</w:t>
      </w:r>
      <w:r w:rsidRPr="005D5748" w:rsidDel="00FB3C61">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has shown great achievements when applied to areas outside the computer science domain. Therefore, deep learning has also been applied to physical layer communication research such as channel coding and antenna technology. There are two reasons why deep learning is used in communication systems: performance improvement and complexity reduction. Based upon the first reason, deep learning technology with decoding is applied to communication systems to achieve better performance. Before the integration of deep learning, noise, which is added when a message passes through a channel, can prevent the receiver from receiving the message. To improve this, there is a process called encoding and decoding in the classical communication domain. There is a popular decoding method, known as the Belief Propagation Algorithm (BPA), also named</w:t>
      </w:r>
      <w:del w:id="0" w:author="csdl" w:date="2022-12-16T09:32:00Z">
        <w:r w:rsidRPr="005D5748" w:rsidDel="005F0503">
          <w:rPr>
            <w:rFonts w:eastAsia="함초롬바탕" w:hAnsi="함초롬바탕" w:cs="함초롬바탕"/>
            <w:color w:val="000000" w:themeColor="text1"/>
          </w:rPr>
          <w:delText xml:space="preserve"> the</w:delText>
        </w:r>
      </w:del>
      <w:r w:rsidRPr="005D5748">
        <w:rPr>
          <w:rFonts w:eastAsia="함초롬바탕" w:hAnsi="함초롬바탕" w:cs="함초롬바탕"/>
          <w:color w:val="000000" w:themeColor="text1"/>
        </w:rPr>
        <w:t xml:space="preserve"> Sum Product Algorithm (SPA). This algorithm has good performance, but it is composed of many multiplication operations. Therefore, the longer the length of the message used as an input value, the more complicated calculation is. In such circumstances, the second reason to use deep learning, reducing complexity is important. To solve th</w:t>
      </w:r>
      <w:ins w:id="1" w:author="Powell Natasha(인문사회학부)" w:date="2022-12-14T14:40:00Z">
        <w:r w:rsidR="0019658D">
          <w:rPr>
            <w:rFonts w:eastAsia="함초롬바탕" w:hAnsi="함초롬바탕" w:cs="함초롬바탕"/>
            <w:color w:val="000000" w:themeColor="text1"/>
          </w:rPr>
          <w:t>is</w:t>
        </w:r>
      </w:ins>
      <w:del w:id="2" w:author="Powell Natasha(인문사회학부)" w:date="2022-12-14T14:40:00Z">
        <w:r w:rsidRPr="005D5748" w:rsidDel="0019658D">
          <w:rPr>
            <w:rFonts w:eastAsia="함초롬바탕" w:hAnsi="함초롬바탕" w:cs="함초롬바탕"/>
            <w:color w:val="000000" w:themeColor="text1"/>
          </w:rPr>
          <w:delText>e</w:delText>
        </w:r>
      </w:del>
      <w:r w:rsidRPr="005D5748">
        <w:rPr>
          <w:rFonts w:eastAsia="함초롬바탕" w:hAnsi="함초롬바탕" w:cs="함초롬바탕"/>
          <w:color w:val="000000" w:themeColor="text1"/>
        </w:rPr>
        <w:t xml:space="preserve"> complexity problem, there is a solution called </w:t>
      </w:r>
      <w:del w:id="3" w:author="csdl" w:date="2022-12-16T09:32:00Z">
        <w:r w:rsidRPr="005D5748" w:rsidDel="005F0503">
          <w:rPr>
            <w:rFonts w:eastAsia="함초롬바탕" w:hAnsi="함초롬바탕" w:cs="함초롬바탕"/>
            <w:color w:val="000000" w:themeColor="text1"/>
          </w:rPr>
          <w:delText xml:space="preserve">the </w:delText>
        </w:r>
      </w:del>
      <w:r w:rsidRPr="005D5748">
        <w:rPr>
          <w:rFonts w:eastAsia="함초롬바탕" w:hAnsi="함초롬바탕" w:cs="함초롬바탕"/>
          <w:color w:val="000000" w:themeColor="text1"/>
        </w:rPr>
        <w:t xml:space="preserve">min-sum algorithm (MSA). In this min-sum algorithm, the complexity problem was improved, but performance loss degradation occurred. To properly adjust this trade-off relationship between performance and complexity, there </w:t>
      </w:r>
      <w:ins w:id="4" w:author="Powell Natasha(인문사회학부)" w:date="2022-12-14T14:40:00Z">
        <w:r w:rsidR="00A956E5">
          <w:rPr>
            <w:rFonts w:eastAsia="함초롬바탕" w:hAnsi="함초롬바탕" w:cs="함초롬바탕"/>
            <w:color w:val="000000" w:themeColor="text1"/>
          </w:rPr>
          <w:t>a</w:t>
        </w:r>
      </w:ins>
      <w:r w:rsidRPr="005D5748">
        <w:rPr>
          <w:rFonts w:eastAsia="함초롬바탕" w:hAnsi="함초롬바탕" w:cs="함초롬바탕"/>
          <w:color w:val="000000" w:themeColor="text1"/>
        </w:rPr>
        <w:t xml:space="preserve">re two algorithms: 1. </w:t>
      </w:r>
      <w:del w:id="5" w:author="Powell Natasha(인문사회학부)" w:date="2022-12-14T14:41:00Z">
        <w:r w:rsidRPr="005D5748" w:rsidDel="00AB0E0C">
          <w:rPr>
            <w:rFonts w:eastAsia="함초롬바탕" w:hAnsi="함초롬바탕" w:cs="함초롬바탕"/>
            <w:color w:val="000000" w:themeColor="text1"/>
          </w:rPr>
          <w:delText xml:space="preserve">The </w:delText>
        </w:r>
      </w:del>
      <w:r w:rsidRPr="005D5748">
        <w:rPr>
          <w:rFonts w:eastAsia="함초롬바탕" w:hAnsi="함초롬바탕" w:cs="함초롬바탕"/>
          <w:color w:val="000000" w:themeColor="text1"/>
        </w:rPr>
        <w:t>Normalized min-sum algorithm (NMSA) that multiplies correction factor value</w:t>
      </w:r>
      <w:ins w:id="6" w:author="Powell Natasha(인문사회학부)" w:date="2022-12-14T14:41:00Z">
        <w:r w:rsidR="00A956E5">
          <w:rPr>
            <w:rFonts w:eastAsia="함초롬바탕" w:hAnsi="함초롬바탕" w:cs="함초롬바탕"/>
            <w:color w:val="000000" w:themeColor="text1"/>
          </w:rPr>
          <w:t>s</w:t>
        </w:r>
      </w:ins>
      <w:r w:rsidRPr="005D5748">
        <w:rPr>
          <w:rFonts w:eastAsia="함초롬바탕" w:hAnsi="함초롬바탕" w:cs="함초롬바탕"/>
          <w:color w:val="000000" w:themeColor="text1"/>
        </w:rPr>
        <w:t xml:space="preserve">, which </w:t>
      </w:r>
      <w:del w:id="7" w:author="Powell Natasha(인문사회학부)" w:date="2022-12-14T14:41:00Z">
        <w:r w:rsidRPr="005D5748" w:rsidDel="00A956E5">
          <w:rPr>
            <w:rFonts w:eastAsia="함초롬바탕" w:hAnsi="함초롬바탕" w:cs="함초롬바탕"/>
            <w:color w:val="000000" w:themeColor="text1"/>
          </w:rPr>
          <w:delText xml:space="preserve">is </w:delText>
        </w:r>
      </w:del>
      <w:ins w:id="8" w:author="Powell Natasha(인문사회학부)" w:date="2022-12-14T14:41:00Z">
        <w:r w:rsidR="00A956E5">
          <w:rPr>
            <w:rFonts w:eastAsia="함초롬바탕" w:hAnsi="함초롬바탕" w:cs="함초롬바탕"/>
            <w:color w:val="000000" w:themeColor="text1"/>
          </w:rPr>
          <w:t>are</w:t>
        </w:r>
        <w:r w:rsidR="00A956E5" w:rsidRPr="005D5748">
          <w:rPr>
            <w:rFonts w:eastAsia="함초롬바탕" w:hAnsi="함초롬바탕" w:cs="함초롬바탕"/>
            <w:color w:val="000000" w:themeColor="text1"/>
          </w:rPr>
          <w:t xml:space="preserve"> </w:t>
        </w:r>
      </w:ins>
      <w:del w:id="9" w:author="Powell Natasha(인문사회학부)" w:date="2022-12-14T14:41:00Z">
        <w:r w:rsidRPr="005D5748" w:rsidDel="00A956E5">
          <w:rPr>
            <w:rFonts w:eastAsia="함초롬바탕" w:hAnsi="함초롬바탕" w:cs="함초롬바탕"/>
            <w:color w:val="000000" w:themeColor="text1"/>
          </w:rPr>
          <w:delText xml:space="preserve">a </w:delText>
        </w:r>
      </w:del>
      <w:r w:rsidRPr="005D5748">
        <w:rPr>
          <w:rFonts w:eastAsia="함초롬바탕" w:hAnsi="함초롬바탕" w:cs="함초롬바탕"/>
          <w:color w:val="000000" w:themeColor="text1"/>
        </w:rPr>
        <w:t>constant value</w:t>
      </w:r>
      <w:ins w:id="10" w:author="Powell Natasha(인문사회학부)" w:date="2022-12-14T14:41:00Z">
        <w:r w:rsidR="00A956E5">
          <w:rPr>
            <w:rFonts w:eastAsia="함초롬바탕" w:hAnsi="함초롬바탕" w:cs="함초롬바탕"/>
            <w:color w:val="000000" w:themeColor="text1"/>
          </w:rPr>
          <w:t>s</w:t>
        </w:r>
      </w:ins>
      <w:r w:rsidRPr="005D5748">
        <w:rPr>
          <w:rFonts w:eastAsia="함초롬바탕" w:hAnsi="함초롬바탕" w:cs="함초롬바탕"/>
          <w:color w:val="000000" w:themeColor="text1"/>
        </w:rPr>
        <w:t xml:space="preserve">, from the check node update process </w:t>
      </w:r>
      <w:ins w:id="11" w:author="Powell Natasha(인문사회학부)" w:date="2022-12-14T14:41:00Z">
        <w:r w:rsidR="00AB0E0C">
          <w:rPr>
            <w:rFonts w:eastAsia="함초롬바탕" w:hAnsi="함초롬바탕" w:cs="함초롬바탕"/>
            <w:color w:val="000000" w:themeColor="text1"/>
          </w:rPr>
          <w:t>and</w:t>
        </w:r>
      </w:ins>
      <w:r w:rsidRPr="005D5748">
        <w:rPr>
          <w:rFonts w:eastAsia="함초롬바탕" w:hAnsi="함초롬바탕" w:cs="함초롬바탕"/>
          <w:color w:val="000000" w:themeColor="text1"/>
        </w:rPr>
        <w:t xml:space="preserve"> 2. </w:t>
      </w:r>
      <w:del w:id="12" w:author="Powell Natasha(인문사회학부)" w:date="2022-12-14T14:41:00Z">
        <w:r w:rsidRPr="005D5748" w:rsidDel="00AB0E0C">
          <w:rPr>
            <w:rFonts w:eastAsia="함초롬바탕" w:hAnsi="함초롬바탕" w:cs="함초롬바탕"/>
            <w:color w:val="000000" w:themeColor="text1"/>
          </w:rPr>
          <w:delText xml:space="preserve">The </w:delText>
        </w:r>
      </w:del>
      <w:r w:rsidRPr="005D5748">
        <w:rPr>
          <w:rFonts w:eastAsia="함초롬바탕" w:hAnsi="함초롬바탕" w:cs="함초롬바탕"/>
          <w:color w:val="000000" w:themeColor="text1"/>
        </w:rPr>
        <w:t>Offset min-sum algorithm (OMSA) that adds or subtracts correction factor value from check node update process. By incorporating deep learning in this way into existing communication systems, the correction factor is optimized. Remarkably, results from the use of these algorithms showed better performance than MSA and improved complexity than BPA</w:t>
      </w:r>
      <w:del w:id="13" w:author="Powell Natasha(인문사회학부)" w:date="2022-12-14T14:42:00Z">
        <w:r w:rsidRPr="005D5748" w:rsidDel="00125CEE">
          <w:rPr>
            <w:rFonts w:eastAsia="함초롬바탕" w:hAnsi="함초롬바탕" w:cs="함초롬바탕"/>
            <w:color w:val="000000" w:themeColor="text1"/>
          </w:rPr>
          <w:delText>, respectively</w:delText>
        </w:r>
      </w:del>
      <w:r w:rsidRPr="005D5748">
        <w:rPr>
          <w:rFonts w:eastAsia="함초롬바탕" w:hAnsi="함초롬바탕" w:cs="함초롬바탕"/>
          <w:color w:val="000000" w:themeColor="text1"/>
        </w:rPr>
        <w:t xml:space="preserve">. </w:t>
      </w:r>
      <w:del w:id="14" w:author="Powell Natasha(인문사회학부)" w:date="2022-12-14T14:42:00Z">
        <w:r w:rsidRPr="005D5748" w:rsidDel="00125CEE">
          <w:rPr>
            <w:rFonts w:eastAsia="함초롬바탕" w:hAnsi="함초롬바탕" w:cs="함초롬바탕"/>
            <w:color w:val="000000" w:themeColor="text1"/>
          </w:rPr>
          <w:delText xml:space="preserve">This is a point.  </w:delText>
        </w:r>
      </w:del>
    </w:p>
    <w:p w14:paraId="2C9E229B" w14:textId="77777777" w:rsidR="005D5748" w:rsidRPr="005D5748" w:rsidRDefault="005D5748" w:rsidP="005D5748">
      <w:pPr>
        <w:pStyle w:val="a3"/>
        <w:spacing w:line="288" w:lineRule="auto"/>
        <w:rPr>
          <w:rFonts w:eastAsia="함초롬바탕" w:hAnsi="함초롬바탕" w:cs="함초롬바탕"/>
          <w:color w:val="000000" w:themeColor="text1"/>
        </w:rPr>
      </w:pPr>
    </w:p>
    <w:p w14:paraId="49A24E27" w14:textId="77777777" w:rsidR="005D5748" w:rsidRPr="005D5748" w:rsidRDefault="005D5748" w:rsidP="005D5748">
      <w:pPr>
        <w:pStyle w:val="a3"/>
        <w:spacing w:line="288" w:lineRule="auto"/>
        <w:rPr>
          <w:rFonts w:eastAsia="함초롬바탕" w:hAnsi="함초롬바탕" w:cs="함초롬바탕"/>
          <w:color w:val="000000" w:themeColor="text1"/>
        </w:rPr>
      </w:pPr>
      <w:r w:rsidRPr="005D5748">
        <w:rPr>
          <w:rFonts w:eastAsia="함초롬바탕" w:hAnsi="함초롬바탕" w:cs="함초롬바탕"/>
          <w:color w:val="000000" w:themeColor="text1"/>
        </w:rPr>
        <w:t>&lt;related work&gt;</w:t>
      </w:r>
    </w:p>
    <w:p w14:paraId="729D10B2" w14:textId="1D19D7B5"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Recently, many researchers have been actively researching methods to incorporate deep learning into channel coding. A formative study, by </w:t>
      </w:r>
      <w:proofErr w:type="spellStart"/>
      <w:r w:rsidRPr="005D5748">
        <w:rPr>
          <w:rFonts w:eastAsia="함초롬바탕" w:hAnsi="함초롬바탕" w:cs="함초롬바탕"/>
          <w:color w:val="000000" w:themeColor="text1"/>
        </w:rPr>
        <w:t>Nachmani</w:t>
      </w:r>
      <w:proofErr w:type="spellEnd"/>
      <w:r w:rsidRPr="005D5748">
        <w:rPr>
          <w:rFonts w:eastAsia="함초롬바탕" w:hAnsi="함초롬바탕" w:cs="함초롬바탕"/>
          <w:color w:val="000000" w:themeColor="text1"/>
        </w:rPr>
        <w:t>, used deep learning in the decoding process. By setting different weight values at the edges connecting check nodes</w:t>
      </w:r>
      <w:ins w:id="15" w:author="Powell Natasha(인문사회학부)" w:date="2022-12-14T14:42:00Z">
        <w:r w:rsidR="00125CEE">
          <w:rPr>
            <w:rFonts w:eastAsia="함초롬바탕" w:hAnsi="함초롬바탕" w:cs="함초롬바탕"/>
            <w:color w:val="000000" w:themeColor="text1"/>
          </w:rPr>
          <w:t xml:space="preserve"> </w:t>
        </w:r>
      </w:ins>
      <w:r w:rsidRPr="005D5748">
        <w:rPr>
          <w:rFonts w:eastAsia="함초롬바탕" w:hAnsi="함초롬바탕" w:cs="함초롬바탕"/>
          <w:color w:val="000000" w:themeColor="text1"/>
        </w:rPr>
        <w:t>(CN) and variable nodes</w:t>
      </w:r>
      <w:ins w:id="16" w:author="Powell Natasha(인문사회학부)" w:date="2022-12-14T14:43:00Z">
        <w:r w:rsidR="00125CEE">
          <w:rPr>
            <w:rFonts w:eastAsia="함초롬바탕" w:hAnsi="함초롬바탕" w:cs="함초롬바탕"/>
            <w:color w:val="000000" w:themeColor="text1"/>
          </w:rPr>
          <w:t xml:space="preserve"> </w:t>
        </w:r>
      </w:ins>
      <w:r w:rsidRPr="005D5748">
        <w:rPr>
          <w:rFonts w:eastAsia="함초롬바탕" w:hAnsi="함초롬바탕" w:cs="함초롬바탕"/>
          <w:color w:val="000000" w:themeColor="text1"/>
        </w:rPr>
        <w:t xml:space="preserve">(VN), [1] improved performance by reducing the effect of small cycles in tanner graphs during the decoding process. In [2], unlike deep learning’s application to BPA, </w:t>
      </w:r>
      <w:proofErr w:type="spellStart"/>
      <w:r w:rsidRPr="005D5748">
        <w:rPr>
          <w:rFonts w:eastAsia="함초롬바탕" w:hAnsi="함초롬바탕" w:cs="함초롬바탕"/>
          <w:color w:val="000000" w:themeColor="text1"/>
        </w:rPr>
        <w:t>Lugosch</w:t>
      </w:r>
      <w:proofErr w:type="spellEnd"/>
      <w:r w:rsidRPr="005D5748">
        <w:rPr>
          <w:rFonts w:eastAsia="함초롬바탕" w:hAnsi="함초롬바탕" w:cs="함초롬바탕"/>
          <w:color w:val="000000" w:themeColor="text1"/>
        </w:rPr>
        <w:t xml:space="preserve"> applied it to </w:t>
      </w:r>
      <w:ins w:id="17" w:author="csdl" w:date="2022-12-16T00:20:00Z">
        <w:r w:rsidR="001F2A68">
          <w:rPr>
            <w:rFonts w:eastAsia="함초롬바탕" w:hAnsi="함초롬바탕" w:cs="함초롬바탕" w:hint="eastAsia"/>
            <w:color w:val="000000" w:themeColor="text1"/>
          </w:rPr>
          <w:t>O</w:t>
        </w:r>
        <w:r w:rsidR="001F2A68">
          <w:rPr>
            <w:rFonts w:eastAsia="함초롬바탕" w:hAnsi="함초롬바탕" w:cs="함초롬바탕"/>
            <w:color w:val="000000" w:themeColor="text1"/>
          </w:rPr>
          <w:t>ffset Min-</w:t>
        </w:r>
        <w:proofErr w:type="gramStart"/>
        <w:r w:rsidR="001F2A68">
          <w:rPr>
            <w:rFonts w:eastAsia="함초롬바탕" w:hAnsi="함초롬바탕" w:cs="함초롬바탕"/>
            <w:color w:val="000000" w:themeColor="text1"/>
          </w:rPr>
          <w:t>Sum(</w:t>
        </w:r>
      </w:ins>
      <w:commentRangeStart w:id="18"/>
      <w:proofErr w:type="gramEnd"/>
      <w:r w:rsidRPr="005D5748">
        <w:rPr>
          <w:rFonts w:eastAsia="함초롬바탕" w:hAnsi="함초롬바탕" w:cs="함초롬바탕"/>
          <w:color w:val="000000" w:themeColor="text1"/>
        </w:rPr>
        <w:t>OMS</w:t>
      </w:r>
      <w:commentRangeEnd w:id="18"/>
      <w:ins w:id="19" w:author="csdl" w:date="2022-12-16T00:20:00Z">
        <w:r w:rsidR="001F2A68">
          <w:rPr>
            <w:rFonts w:eastAsia="함초롬바탕" w:hAnsi="함초롬바탕" w:cs="함초롬바탕"/>
            <w:color w:val="000000" w:themeColor="text1"/>
          </w:rPr>
          <w:t>)</w:t>
        </w:r>
      </w:ins>
      <w:r w:rsidR="00125CEE">
        <w:rPr>
          <w:rStyle w:val="a6"/>
          <w:rFonts w:asciiTheme="minorHAnsi" w:eastAsiaTheme="minorEastAsia" w:hAnsiTheme="minorHAnsi" w:cstheme="minorBidi"/>
          <w:color w:val="auto"/>
          <w:kern w:val="2"/>
        </w:rPr>
        <w:commentReference w:id="18"/>
      </w:r>
      <w:r w:rsidRPr="005D5748">
        <w:rPr>
          <w:rFonts w:eastAsia="함초롬바탕" w:hAnsi="함초롬바탕" w:cs="함초롬바탕"/>
          <w:color w:val="000000" w:themeColor="text1"/>
        </w:rPr>
        <w:t xml:space="preserve">. Deep Learning was used to obtain OMS’s optimized correction factor value. </w:t>
      </w:r>
      <w:ins w:id="20" w:author="csdl" w:date="2022-12-16T00:28:00Z">
        <w:r w:rsidR="00BB28B1" w:rsidRPr="00BB28B1">
          <w:rPr>
            <w:rFonts w:eastAsia="함초롬바탕" w:hAnsi="함초롬바탕" w:cs="함초롬바탕"/>
            <w:color w:val="000000" w:themeColor="text1"/>
          </w:rPr>
          <w:t>The reason why improving the complexity problem is important is that the complexity increases as the amount of computation increases. Accordingly, additional high-performance hardware is required, or heat may occur, resulting in permanent hardware problems</w:t>
        </w:r>
      </w:ins>
      <w:commentRangeStart w:id="21"/>
      <w:del w:id="22" w:author="csdl" w:date="2022-12-16T00:28:00Z">
        <w:r w:rsidRPr="005D5748" w:rsidDel="00BB28B1">
          <w:rPr>
            <w:rFonts w:eastAsia="함초롬바탕" w:hAnsi="함초롬바탕" w:cs="함초롬바탕"/>
            <w:color w:val="000000" w:themeColor="text1"/>
          </w:rPr>
          <w:delText>More computations result in more complexity, more load, higher hardware device temperatures, and permanent performance degradation</w:delText>
        </w:r>
        <w:commentRangeEnd w:id="21"/>
        <w:r w:rsidR="00125CEE" w:rsidDel="00BB28B1">
          <w:rPr>
            <w:rStyle w:val="a6"/>
            <w:rFonts w:asciiTheme="minorHAnsi" w:eastAsiaTheme="minorEastAsia" w:hAnsiTheme="minorHAnsi" w:cstheme="minorBidi"/>
            <w:color w:val="auto"/>
            <w:kern w:val="2"/>
          </w:rPr>
          <w:commentReference w:id="21"/>
        </w:r>
      </w:del>
      <w:r w:rsidRPr="005D5748">
        <w:rPr>
          <w:rFonts w:eastAsia="함초롬바탕" w:hAnsi="함초롬바탕" w:cs="함초롬바탕"/>
          <w:color w:val="000000" w:themeColor="text1"/>
        </w:rPr>
        <w:t xml:space="preserve">. Therefore, to improve this, complexity is one of the problems that hardware must solve. Particularly, OMS is an algorithm consisting of addition and subtraction, not a more complex multiplication calculation, so it is a suitable method for </w:t>
      </w:r>
      <w:commentRangeStart w:id="23"/>
      <w:r w:rsidRPr="005D5748">
        <w:rPr>
          <w:rFonts w:eastAsia="함초롬바탕" w:hAnsi="함초롬바탕" w:cs="함초롬바탕"/>
          <w:color w:val="000000" w:themeColor="text1"/>
        </w:rPr>
        <w:t xml:space="preserve">an algorithm to </w:t>
      </w:r>
      <w:ins w:id="24" w:author="Powell Natasha(인문사회학부)" w:date="2022-12-14T17:03:00Z">
        <w:r w:rsidR="001E7893">
          <w:rPr>
            <w:rFonts w:eastAsia="함초롬바탕" w:hAnsi="함초롬바탕" w:cs="함초롬바탕"/>
            <w:color w:val="000000" w:themeColor="text1"/>
          </w:rPr>
          <w:t xml:space="preserve">apply to </w:t>
        </w:r>
      </w:ins>
      <w:ins w:id="25" w:author="csdl" w:date="2022-12-16T00:25:00Z">
        <w:r w:rsidR="00BB28B1" w:rsidRPr="00BB28B1">
          <w:rPr>
            <w:rFonts w:eastAsia="함초롬바탕" w:hAnsi="함초롬바탕" w:cs="함초롬바탕"/>
            <w:color w:val="000000" w:themeColor="text1"/>
          </w:rPr>
          <w:t>hardware such as semiconductors,</w:t>
        </w:r>
      </w:ins>
      <w:del w:id="26" w:author="csdl" w:date="2022-12-16T00:25:00Z">
        <w:r w:rsidRPr="005D5748" w:rsidDel="00BB28B1">
          <w:rPr>
            <w:rFonts w:eastAsia="함초롬바탕" w:hAnsi="함초롬바탕" w:cs="함초롬바탕"/>
            <w:color w:val="000000" w:themeColor="text1"/>
          </w:rPr>
          <w:delText>hardware</w:delText>
        </w:r>
      </w:del>
      <w:r w:rsidRPr="005D5748">
        <w:rPr>
          <w:rFonts w:eastAsia="함초롬바탕" w:hAnsi="함초롬바탕" w:cs="함초롬바탕"/>
          <w:color w:val="000000" w:themeColor="text1"/>
        </w:rPr>
        <w:t xml:space="preserve"> </w:t>
      </w:r>
      <w:commentRangeEnd w:id="23"/>
      <w:r w:rsidR="00F50B68">
        <w:rPr>
          <w:rStyle w:val="a6"/>
          <w:rFonts w:asciiTheme="minorHAnsi" w:eastAsiaTheme="minorEastAsia" w:hAnsiTheme="minorHAnsi" w:cstheme="minorBidi"/>
          <w:color w:val="auto"/>
          <w:kern w:val="2"/>
        </w:rPr>
        <w:commentReference w:id="23"/>
      </w:r>
      <w:r w:rsidRPr="005D5748">
        <w:rPr>
          <w:rFonts w:eastAsia="함초롬바탕" w:hAnsi="함초롬바탕" w:cs="함초롬바탕"/>
          <w:color w:val="000000" w:themeColor="text1"/>
        </w:rPr>
        <w:t xml:space="preserve">because of its low complexity. This algorithm is called a neural offset min-sum (NOMS). [3] conducted similar research where a neural normalized min-sum (NNMS) was proposed using an optimized correction factor through deep learning. Alternatively, Wang et. al suggested a different method. In order to improve the complexity problem, they used a sharing method that uses the same </w:t>
      </w:r>
      <w:r w:rsidRPr="005D5748">
        <w:rPr>
          <w:rFonts w:eastAsia="함초롬바탕" w:hAnsi="함초롬바탕" w:cs="함초롬바탕"/>
          <w:color w:val="000000" w:themeColor="text1"/>
        </w:rPr>
        <w:lastRenderedPageBreak/>
        <w:t xml:space="preserve">correction factor value for each iteration, unlike recent studies that used different correction factor values for each iteration and node. This algorithm is called a Shared Neural NMS (SNNMS). </w:t>
      </w:r>
    </w:p>
    <w:p w14:paraId="0E967766" w14:textId="52CDDA9D"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The aforementioned research used deep learning to optimiz</w:t>
      </w:r>
      <w:ins w:id="27" w:author="Powell Natasha(인문사회학부)" w:date="2022-12-14T14:46:00Z">
        <w:r w:rsidR="00F50B68">
          <w:rPr>
            <w:rFonts w:eastAsia="함초롬바탕" w:hAnsi="함초롬바탕" w:cs="함초롬바탕"/>
            <w:color w:val="000000" w:themeColor="text1"/>
          </w:rPr>
          <w:t>e the</w:t>
        </w:r>
      </w:ins>
      <w:del w:id="28" w:author="Powell Natasha(인문사회학부)" w:date="2022-12-14T14:46:00Z">
        <w:r w:rsidRPr="005D5748" w:rsidDel="00F50B68">
          <w:rPr>
            <w:rFonts w:eastAsia="함초롬바탕" w:hAnsi="함초롬바탕" w:cs="함초롬바탕"/>
            <w:color w:val="000000" w:themeColor="text1"/>
          </w:rPr>
          <w:delText>ing</w:delText>
        </w:r>
      </w:del>
      <w:r w:rsidRPr="005D5748">
        <w:rPr>
          <w:rFonts w:eastAsia="함초롬바탕" w:hAnsi="함초롬바탕" w:cs="함초롬바탕"/>
          <w:color w:val="000000" w:themeColor="text1"/>
        </w:rPr>
        <w:t xml:space="preserve"> correction factor. However, there is a study focusing on refining the deep learning architecture for this application. Deep Learning has several architectures such as Deep Neural Network (DNN), Convolutional Neural Network</w:t>
      </w:r>
      <w:r w:rsidR="006B1B35">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(CNN), and Recurrent Neural Networks</w:t>
      </w:r>
      <w:r w:rsidR="006B1B35">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(RNN). [4]</w:t>
      </w:r>
      <w:ins w:id="29" w:author="Powell Natasha(인문사회학부)" w:date="2022-12-14T14:47:00Z">
        <w:r w:rsidR="00E129E5">
          <w:rPr>
            <w:rFonts w:eastAsia="함초롬바탕" w:hAnsi="함초롬바탕" w:cs="함초롬바탕"/>
            <w:color w:val="000000" w:themeColor="text1"/>
          </w:rPr>
          <w:t>,</w:t>
        </w:r>
      </w:ins>
      <w:r w:rsidRPr="005D5748">
        <w:rPr>
          <w:rFonts w:eastAsia="함초롬바탕" w:hAnsi="함초롬바탕" w:cs="함초롬바탕"/>
          <w:color w:val="000000" w:themeColor="text1"/>
        </w:rPr>
        <w:t xml:space="preserve"> </w:t>
      </w:r>
      <w:del w:id="30" w:author="Powell Natasha(인문사회학부)" w:date="2022-12-14T14:47:00Z">
        <w:r w:rsidRPr="005D5748" w:rsidDel="00E129E5">
          <w:rPr>
            <w:rFonts w:eastAsia="함초롬바탕" w:hAnsi="함초롬바탕" w:cs="함초롬바탕"/>
            <w:color w:val="000000" w:themeColor="text1"/>
          </w:rPr>
          <w:delText xml:space="preserve">is </w:delText>
        </w:r>
      </w:del>
      <w:r w:rsidRPr="005D5748">
        <w:rPr>
          <w:rFonts w:eastAsia="함초롬바탕" w:hAnsi="함초롬바탕" w:cs="함초롬바탕"/>
          <w:color w:val="000000" w:themeColor="text1"/>
        </w:rPr>
        <w:t>a seminal work</w:t>
      </w:r>
      <w:ins w:id="31" w:author="Powell Natasha(인문사회학부)" w:date="2022-12-14T14:47:00Z">
        <w:r w:rsidR="00E129E5">
          <w:rPr>
            <w:rFonts w:eastAsia="함초롬바탕" w:hAnsi="함초롬바탕" w:cs="함초롬바탕"/>
            <w:color w:val="000000" w:themeColor="text1"/>
          </w:rPr>
          <w:t>,</w:t>
        </w:r>
      </w:ins>
      <w:r w:rsidRPr="005D5748">
        <w:rPr>
          <w:rFonts w:eastAsia="함초롬바탕" w:hAnsi="함초롬바탕" w:cs="함초롬바탕"/>
          <w:color w:val="000000" w:themeColor="text1"/>
        </w:rPr>
        <w:t xml:space="preserve"> us</w:t>
      </w:r>
      <w:ins w:id="32" w:author="Powell Natasha(인문사회학부)" w:date="2022-12-14T14:47:00Z">
        <w:r w:rsidR="00E129E5">
          <w:rPr>
            <w:rFonts w:eastAsia="함초롬바탕" w:hAnsi="함초롬바탕" w:cs="함초롬바탕"/>
            <w:color w:val="000000" w:themeColor="text1"/>
          </w:rPr>
          <w:t>ed</w:t>
        </w:r>
      </w:ins>
      <w:del w:id="33" w:author="Powell Natasha(인문사회학부)" w:date="2022-12-14T14:47:00Z">
        <w:r w:rsidRPr="005D5748" w:rsidDel="00E129E5">
          <w:rPr>
            <w:rFonts w:eastAsia="함초롬바탕" w:hAnsi="함초롬바탕" w:cs="함초롬바탕"/>
            <w:color w:val="000000" w:themeColor="text1"/>
          </w:rPr>
          <w:delText>ing</w:delText>
        </w:r>
      </w:del>
      <w:ins w:id="34" w:author="Powell Natasha(인문사회학부)" w:date="2022-12-14T14:47:00Z">
        <w:r w:rsidR="00E129E5">
          <w:rPr>
            <w:rFonts w:eastAsia="함초롬바탕" w:hAnsi="함초롬바탕" w:cs="함초롬바탕"/>
            <w:color w:val="000000" w:themeColor="text1"/>
          </w:rPr>
          <w:t xml:space="preserve"> an</w:t>
        </w:r>
      </w:ins>
      <w:r w:rsidRPr="005D5748">
        <w:rPr>
          <w:rFonts w:eastAsia="함초롬바탕" w:hAnsi="함초롬바탕" w:cs="함초롬바탕"/>
          <w:color w:val="000000" w:themeColor="text1"/>
        </w:rPr>
        <w:t xml:space="preserve"> ‘RNN’</w:t>
      </w:r>
      <w:del w:id="35" w:author="Powell Natasha(인문사회학부)" w:date="2022-12-14T14:47:00Z">
        <w:r w:rsidRPr="005D5748" w:rsidDel="00E129E5">
          <w:rPr>
            <w:rFonts w:eastAsia="함초롬바탕" w:hAnsi="함초롬바탕" w:cs="함초롬바탕"/>
            <w:color w:val="000000" w:themeColor="text1"/>
          </w:rPr>
          <w:delText xml:space="preserve"> called a ‘circular neural network’</w:delText>
        </w:r>
      </w:del>
      <w:r w:rsidRPr="005D5748">
        <w:rPr>
          <w:rFonts w:eastAsia="함초롬바탕" w:hAnsi="함초롬바탕" w:cs="함초롬바탕"/>
          <w:color w:val="000000" w:themeColor="text1"/>
        </w:rPr>
        <w:t xml:space="preserve">. This RNN </w:t>
      </w:r>
      <w:del w:id="36" w:author="Powell Natasha(인문사회학부)" w:date="2022-12-14T14:47:00Z">
        <w:r w:rsidRPr="005D5748" w:rsidDel="00E129E5">
          <w:rPr>
            <w:rFonts w:eastAsia="함초롬바탕" w:hAnsi="함초롬바탕" w:cs="함초롬바탕"/>
            <w:color w:val="000000" w:themeColor="text1"/>
          </w:rPr>
          <w:delText xml:space="preserve">utilizes past data for learning through the concept of a recurrent. In other words, it is an algorithm that </w:delText>
        </w:r>
      </w:del>
      <w:r w:rsidRPr="005D5748">
        <w:rPr>
          <w:rFonts w:eastAsia="함초롬바탕" w:hAnsi="함초롬바탕" w:cs="함초롬바탕"/>
          <w:color w:val="000000" w:themeColor="text1"/>
        </w:rPr>
        <w:t xml:space="preserve">utilizes not only current inputs but also past data for learning. Remarkably, this first study to incorporate ‘RNN’ into the decoding process showed similar performance to prior </w:t>
      </w:r>
      <w:r w:rsidR="006B1B35">
        <w:rPr>
          <w:rFonts w:eastAsia="함초롬바탕" w:hAnsi="함초롬바탕" w:cs="함초롬바탕"/>
          <w:color w:val="000000" w:themeColor="text1"/>
        </w:rPr>
        <w:t>research</w:t>
      </w:r>
      <w:r w:rsidRPr="005D5748">
        <w:rPr>
          <w:rFonts w:eastAsia="함초롬바탕" w:hAnsi="함초롬바탕" w:cs="함초롬바탕"/>
          <w:color w:val="000000" w:themeColor="text1"/>
        </w:rPr>
        <w:t xml:space="preserve"> using fewer parameters. Subsequently, </w:t>
      </w:r>
      <w:ins w:id="37" w:author="Powell Natasha(인문사회학부)" w:date="2022-12-14T14:47:00Z">
        <w:r w:rsidR="00E129E5">
          <w:rPr>
            <w:rFonts w:eastAsia="함초롬바탕" w:hAnsi="함초롬바탕" w:cs="함초롬바탕"/>
            <w:color w:val="000000" w:themeColor="text1"/>
          </w:rPr>
          <w:t>the</w:t>
        </w:r>
      </w:ins>
      <w:ins w:id="38" w:author="Powell Natasha(인문사회학부)" w:date="2022-12-14T14:48:00Z">
        <w:r w:rsidR="00E129E5">
          <w:rPr>
            <w:rFonts w:eastAsia="함초롬바탕" w:hAnsi="함초롬바탕" w:cs="함초롬바탕"/>
            <w:color w:val="000000" w:themeColor="text1"/>
          </w:rPr>
          <w:t xml:space="preserve"> </w:t>
        </w:r>
      </w:ins>
      <w:r w:rsidRPr="005D5748">
        <w:rPr>
          <w:rFonts w:eastAsia="함초롬바탕" w:hAnsi="함초롬바탕" w:cs="함초롬바탕"/>
          <w:color w:val="000000" w:themeColor="text1"/>
        </w:rPr>
        <w:t xml:space="preserve">researcher improved performance by incorporating “relaxation” into the RNN architecture in [5]. The purpose of using this relaxation concept was to determine how much </w:t>
      </w:r>
      <w:ins w:id="39" w:author="Powell Natasha(인문사회학부)" w:date="2022-12-14T14:48:00Z">
        <w:r w:rsidR="00E129E5">
          <w:rPr>
            <w:rFonts w:eastAsia="함초롬바탕" w:hAnsi="함초롬바탕" w:cs="함초롬바탕"/>
            <w:color w:val="000000" w:themeColor="text1"/>
          </w:rPr>
          <w:t xml:space="preserve">of the </w:t>
        </w:r>
      </w:ins>
      <w:r w:rsidRPr="005D5748">
        <w:rPr>
          <w:rFonts w:eastAsia="함초롬바탕" w:hAnsi="함초롬바탕" w:cs="함초롬바탕"/>
          <w:color w:val="000000" w:themeColor="text1"/>
        </w:rPr>
        <w:t>previous data to use. Notably, this method optimized the decoder relaxation factor through deep learning as opposed to the previous method, brute force simulation.</w:t>
      </w:r>
    </w:p>
    <w:p w14:paraId="39F49F0D" w14:textId="50643A42" w:rsidR="00F92C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However, ‘RNN’ has two limitations. To be specific, input vectors are entered sequentially to enable sequential data processing, but </w:t>
      </w:r>
      <w:ins w:id="40" w:author="Powell Natasha(인문사회학부)" w:date="2022-12-14T14:49:00Z">
        <w:r w:rsidR="009E51B9">
          <w:rPr>
            <w:rFonts w:eastAsia="함초롬바탕" w:hAnsi="함초롬바탕" w:cs="함초롬바탕"/>
            <w:color w:val="000000" w:themeColor="text1"/>
          </w:rPr>
          <w:t xml:space="preserve">a </w:t>
        </w:r>
      </w:ins>
      <w:r w:rsidRPr="005D5748">
        <w:rPr>
          <w:rFonts w:eastAsia="함초롬바탕" w:hAnsi="함초롬바탕" w:cs="함초롬바탕"/>
          <w:color w:val="000000" w:themeColor="text1"/>
        </w:rPr>
        <w:t xml:space="preserve">‘parallelization operation’ is not possible. </w:t>
      </w:r>
      <w:ins w:id="41" w:author="Powell Natasha(인문사회학부)" w:date="2022-12-14T14:49:00Z">
        <w:r w:rsidR="009E51B9">
          <w:rPr>
            <w:rFonts w:eastAsia="함초롬바탕" w:hAnsi="함초롬바탕" w:cs="함초롬바탕"/>
            <w:color w:val="000000" w:themeColor="text1"/>
          </w:rPr>
          <w:t>I</w:t>
        </w:r>
        <w:r w:rsidR="009E51B9" w:rsidRPr="005D5748">
          <w:rPr>
            <w:rFonts w:eastAsia="함초롬바탕" w:hAnsi="함초롬바탕" w:cs="함초롬바탕"/>
            <w:color w:val="000000" w:themeColor="text1"/>
          </w:rPr>
          <w:t>n this case</w:t>
        </w:r>
        <w:r w:rsidR="00CD218D">
          <w:rPr>
            <w:rFonts w:eastAsia="함초롬바탕" w:hAnsi="함초롬바탕" w:cs="함초롬바탕"/>
            <w:color w:val="000000" w:themeColor="text1"/>
          </w:rPr>
          <w:t>,</w:t>
        </w:r>
        <w:r w:rsidR="009E51B9" w:rsidRPr="005D5748">
          <w:rPr>
            <w:rFonts w:eastAsia="함초롬바탕" w:hAnsi="함초롬바탕" w:cs="함초롬바탕"/>
            <w:color w:val="000000" w:themeColor="text1"/>
          </w:rPr>
          <w:t xml:space="preserve"> </w:t>
        </w:r>
        <w:r w:rsidR="00CD218D">
          <w:rPr>
            <w:rFonts w:eastAsia="함초롬바탕" w:hAnsi="함초롬바탕" w:cs="함초롬바탕"/>
            <w:color w:val="000000" w:themeColor="text1"/>
          </w:rPr>
          <w:t>t</w:t>
        </w:r>
      </w:ins>
      <w:del w:id="42" w:author="Powell Natasha(인문사회학부)" w:date="2022-12-14T14:49:00Z">
        <w:r w:rsidRPr="005D5748" w:rsidDel="00CD218D">
          <w:rPr>
            <w:rFonts w:eastAsia="함초롬바탕" w:hAnsi="함초롬바탕" w:cs="함초롬바탕"/>
            <w:color w:val="000000" w:themeColor="text1"/>
          </w:rPr>
          <w:delText>T</w:delText>
        </w:r>
      </w:del>
      <w:r w:rsidRPr="005D5748">
        <w:rPr>
          <w:rFonts w:eastAsia="함초롬바탕" w:hAnsi="함초롬바탕" w:cs="함초롬바탕"/>
          <w:color w:val="000000" w:themeColor="text1"/>
        </w:rPr>
        <w:t>he derivative value of tanh,</w:t>
      </w:r>
      <w:ins w:id="43" w:author="Powell Natasha(인문사회학부)" w:date="2022-12-14T14:49:00Z">
        <w:r w:rsidR="00CD218D">
          <w:rPr>
            <w:rFonts w:eastAsia="함초롬바탕" w:hAnsi="함초롬바탕" w:cs="함초롬바탕"/>
            <w:color w:val="000000" w:themeColor="text1"/>
          </w:rPr>
          <w:t xml:space="preserve"> an</w:t>
        </w:r>
      </w:ins>
      <w:r w:rsidRPr="005D5748">
        <w:rPr>
          <w:rFonts w:eastAsia="함초롬바탕" w:hAnsi="함초롬바탕" w:cs="함초롬바탕"/>
          <w:color w:val="000000" w:themeColor="text1"/>
        </w:rPr>
        <w:t xml:space="preserve"> activation function of RNN, is used</w:t>
      </w:r>
      <w:del w:id="44" w:author="Powell Natasha(인문사회학부)" w:date="2022-12-14T14:49:00Z">
        <w:r w:rsidRPr="005D5748" w:rsidDel="009E51B9">
          <w:rPr>
            <w:rFonts w:eastAsia="함초롬바탕" w:hAnsi="함초롬바탕" w:cs="함초롬바탕"/>
            <w:color w:val="000000" w:themeColor="text1"/>
          </w:rPr>
          <w:delText xml:space="preserve"> in this case</w:delText>
        </w:r>
      </w:del>
      <w:r w:rsidRPr="005D5748">
        <w:rPr>
          <w:rFonts w:eastAsia="함초롬바탕" w:hAnsi="함초롬바탕" w:cs="함초롬바탕"/>
          <w:color w:val="000000" w:themeColor="text1"/>
        </w:rPr>
        <w:t>. However, there is a disadvantage that back propagation information is rarely transferred because a vanishing gradient occurs. To solve these problems,</w:t>
      </w:r>
      <w:r w:rsidR="00F92C48">
        <w:rPr>
          <w:rFonts w:eastAsia="함초롬바탕" w:hAnsi="함초롬바탕" w:cs="함초롬바탕"/>
          <w:color w:val="000000" w:themeColor="text1"/>
        </w:rPr>
        <w:t xml:space="preserve"> our method used </w:t>
      </w:r>
      <w:proofErr w:type="gramStart"/>
      <w:r w:rsidR="00F92C48">
        <w:rPr>
          <w:rFonts w:eastAsia="함초롬바탕" w:hAnsi="함초롬바탕" w:cs="함초롬바탕"/>
          <w:color w:val="000000" w:themeColor="text1"/>
        </w:rPr>
        <w:t>‘pruning’</w:t>
      </w:r>
      <w:proofErr w:type="gramEnd"/>
      <w:r w:rsidR="00F92C48">
        <w:rPr>
          <w:rFonts w:eastAsia="함초롬바탕" w:hAnsi="함초롬바탕" w:cs="함초롬바탕"/>
          <w:color w:val="000000" w:themeColor="text1"/>
        </w:rPr>
        <w:t>. It is a method of reducing the parameters of the model by removing the connection of the weight</w:t>
      </w:r>
      <w:ins w:id="45" w:author="Powell Natasha(인문사회학부)" w:date="2022-12-14T14:50:00Z">
        <w:r w:rsidR="00CD218D">
          <w:rPr>
            <w:rFonts w:eastAsia="함초롬바탕" w:hAnsi="함초롬바탕" w:cs="함초롬바탕"/>
            <w:color w:val="000000" w:themeColor="text1"/>
          </w:rPr>
          <w:t>s</w:t>
        </w:r>
      </w:ins>
      <w:r w:rsidR="00F92C48">
        <w:rPr>
          <w:rFonts w:eastAsia="함초롬바탕" w:hAnsi="함초롬바탕" w:cs="함초롬바탕"/>
          <w:color w:val="000000" w:themeColor="text1"/>
        </w:rPr>
        <w:t xml:space="preserve"> of the model that </w:t>
      </w:r>
      <w:del w:id="46" w:author="Powell Natasha(인문사회학부)" w:date="2022-12-14T14:50:00Z">
        <w:r w:rsidR="00F92C48" w:rsidDel="00CD218D">
          <w:rPr>
            <w:rFonts w:eastAsia="함초롬바탕" w:hAnsi="함초롬바탕" w:cs="함초롬바탕"/>
            <w:color w:val="000000" w:themeColor="text1"/>
          </w:rPr>
          <w:delText xml:space="preserve">is </w:delText>
        </w:r>
      </w:del>
      <w:ins w:id="47" w:author="Powell Natasha(인문사회학부)" w:date="2022-12-14T14:50:00Z">
        <w:r w:rsidR="00CD218D">
          <w:rPr>
            <w:rFonts w:eastAsia="함초롬바탕" w:hAnsi="함초롬바탕" w:cs="함초롬바탕"/>
            <w:color w:val="000000" w:themeColor="text1"/>
          </w:rPr>
          <w:t xml:space="preserve">are </w:t>
        </w:r>
      </w:ins>
      <w:r w:rsidR="00F92C48">
        <w:rPr>
          <w:rFonts w:eastAsia="함초롬바탕" w:hAnsi="함초롬바탕" w:cs="함초롬바탕"/>
          <w:color w:val="000000" w:themeColor="text1"/>
        </w:rPr>
        <w:t>less important.</w:t>
      </w:r>
      <w:r w:rsidR="0021250B">
        <w:rPr>
          <w:rFonts w:eastAsia="함초롬바탕" w:hAnsi="함초롬바탕" w:cs="함초롬바탕"/>
          <w:color w:val="000000" w:themeColor="text1"/>
        </w:rPr>
        <w:t xml:space="preserve"> Through ‘pruning’, </w:t>
      </w:r>
      <w:del w:id="48" w:author="Powell Natasha(인문사회학부)" w:date="2022-12-14T14:50:00Z">
        <w:r w:rsidR="0021250B" w:rsidDel="00CD218D">
          <w:rPr>
            <w:rFonts w:eastAsia="함초롬바탕" w:hAnsi="함초롬바탕" w:cs="함초롬바탕"/>
            <w:color w:val="000000" w:themeColor="text1"/>
          </w:rPr>
          <w:delText>it</w:delText>
        </w:r>
        <w:r w:rsidR="0021250B" w:rsidRPr="0021250B" w:rsidDel="00CD218D">
          <w:rPr>
            <w:rFonts w:eastAsia="함초롬바탕" w:hAnsi="함초롬바탕" w:cs="함초롬바탕"/>
            <w:color w:val="000000" w:themeColor="text1"/>
          </w:rPr>
          <w:delText xml:space="preserve"> </w:delText>
        </w:r>
      </w:del>
      <w:ins w:id="49" w:author="Powell Natasha(인문사회학부)" w:date="2022-12-14T14:50:00Z">
        <w:r w:rsidR="00CD218D">
          <w:rPr>
            <w:rFonts w:eastAsia="함초롬바탕" w:hAnsi="함초롬바탕" w:cs="함초롬바탕"/>
            <w:color w:val="000000" w:themeColor="text1"/>
          </w:rPr>
          <w:t>our method</w:t>
        </w:r>
        <w:r w:rsidR="00CD218D" w:rsidRPr="0021250B">
          <w:rPr>
            <w:rFonts w:eastAsia="함초롬바탕" w:hAnsi="함초롬바탕" w:cs="함초롬바탕"/>
            <w:color w:val="000000" w:themeColor="text1"/>
          </w:rPr>
          <w:t xml:space="preserve"> </w:t>
        </w:r>
      </w:ins>
      <w:r w:rsidR="0021250B" w:rsidRPr="0021250B">
        <w:rPr>
          <w:rFonts w:eastAsia="함초롬바탕" w:hAnsi="함초롬바탕" w:cs="함초롬바탕"/>
          <w:color w:val="000000" w:themeColor="text1"/>
        </w:rPr>
        <w:t>reduces the number of parameters, which solves the computational volume and complexity problem, but has the disadvantage of losing information.</w:t>
      </w:r>
      <w:r w:rsidR="0021250B">
        <w:rPr>
          <w:rFonts w:eastAsia="함초롬바탕" w:hAnsi="함초롬바탕" w:cs="함초롬바탕"/>
          <w:color w:val="000000" w:themeColor="text1"/>
        </w:rPr>
        <w:t xml:space="preserve"> </w:t>
      </w:r>
      <w:r w:rsidR="0021250B" w:rsidRPr="0021250B">
        <w:rPr>
          <w:rFonts w:eastAsia="함초롬바탕" w:hAnsi="함초롬바탕" w:cs="함초롬바탕"/>
          <w:color w:val="000000" w:themeColor="text1"/>
        </w:rPr>
        <w:t xml:space="preserve">A similar method, drop out, is performed for </w:t>
      </w:r>
      <w:ins w:id="50" w:author="Powell Natasha(인문사회학부)" w:date="2022-12-14T14:50:00Z">
        <w:r w:rsidR="00CD218D">
          <w:rPr>
            <w:rFonts w:eastAsia="함초롬바탕" w:hAnsi="함초롬바탕" w:cs="함초롬바탕"/>
            <w:color w:val="000000" w:themeColor="text1"/>
          </w:rPr>
          <w:t xml:space="preserve">the </w:t>
        </w:r>
      </w:ins>
      <w:r w:rsidR="0021250B" w:rsidRPr="0021250B">
        <w:rPr>
          <w:rFonts w:eastAsia="함초롬바탕" w:hAnsi="함초롬바탕" w:cs="함초롬바탕"/>
          <w:color w:val="000000" w:themeColor="text1"/>
        </w:rPr>
        <w:t>purpose of regularization. The difference is that this is applied by not using part for a while when learning,</w:t>
      </w:r>
      <w:del w:id="51" w:author="Powell Natasha(인문사회학부)" w:date="2022-12-14T17:05:00Z">
        <w:r w:rsidR="0021250B" w:rsidRPr="0021250B" w:rsidDel="0003289A">
          <w:rPr>
            <w:rFonts w:eastAsia="함초롬바탕" w:hAnsi="함초롬바탕" w:cs="함초롬바탕"/>
            <w:color w:val="000000" w:themeColor="text1"/>
          </w:rPr>
          <w:delText xml:space="preserve"> </w:delText>
        </w:r>
      </w:del>
      <w:ins w:id="52" w:author="Powell Natasha(인문사회학부)" w:date="2022-12-14T14:50:00Z">
        <w:r w:rsidR="00CD218D">
          <w:rPr>
            <w:rFonts w:eastAsia="함초롬바탕" w:hAnsi="함초롬바탕" w:cs="함초롬바탕"/>
            <w:color w:val="000000" w:themeColor="text1"/>
          </w:rPr>
          <w:t xml:space="preserve"> </w:t>
        </w:r>
      </w:ins>
      <w:r w:rsidR="0021250B" w:rsidRPr="0021250B">
        <w:rPr>
          <w:rFonts w:eastAsia="함초롬바탕" w:hAnsi="함초롬바탕" w:cs="함초롬바탕"/>
          <w:color w:val="000000" w:themeColor="text1"/>
        </w:rPr>
        <w:t>storing it in a way that it is used again later, and then using it again.</w:t>
      </w:r>
    </w:p>
    <w:p w14:paraId="3D6F4BE9" w14:textId="74862F3D" w:rsidR="005D5748" w:rsidRPr="005D5748" w:rsidRDefault="0021250B" w:rsidP="00325899">
      <w:pPr>
        <w:pStyle w:val="a3"/>
        <w:spacing w:line="288" w:lineRule="auto"/>
        <w:rPr>
          <w:rFonts w:eastAsia="함초롬바탕" w:hAnsi="함초롬바탕" w:cs="함초롬바탕"/>
          <w:color w:val="000000" w:themeColor="text1"/>
          <w:sz w:val="24"/>
          <w:szCs w:val="24"/>
        </w:rPr>
      </w:pPr>
      <w:r>
        <w:rPr>
          <w:rFonts w:eastAsia="함초롬바탕" w:hAnsi="함초롬바탕" w:cs="함초롬바탕"/>
          <w:color w:val="000000" w:themeColor="text1"/>
        </w:rPr>
        <w:tab/>
      </w:r>
      <w:r w:rsidR="00325899">
        <w:rPr>
          <w:rFonts w:eastAsia="함초롬바탕" w:hAnsi="함초롬바탕" w:cs="함초롬바탕"/>
          <w:color w:val="000000" w:themeColor="text1"/>
        </w:rPr>
        <w:t xml:space="preserve">Nevertheless, </w:t>
      </w:r>
      <w:ins w:id="53" w:author="Powell Natasha(인문사회학부)" w:date="2022-12-14T14:52:00Z">
        <w:r w:rsidR="003629B8">
          <w:rPr>
            <w:rFonts w:eastAsia="함초롬바탕" w:hAnsi="함초롬바탕" w:cs="함초롬바탕"/>
            <w:color w:val="000000" w:themeColor="text1"/>
          </w:rPr>
          <w:t xml:space="preserve">the </w:t>
        </w:r>
      </w:ins>
      <w:r w:rsidR="00325899">
        <w:rPr>
          <w:rFonts w:eastAsia="함초롬바탕" w:hAnsi="함초롬바탕" w:cs="함초롬바탕"/>
          <w:color w:val="000000" w:themeColor="text1"/>
        </w:rPr>
        <w:t xml:space="preserve">proposed method was applied focusing on the advantages of improving </w:t>
      </w:r>
      <w:ins w:id="54" w:author="Powell Natasha(인문사회학부)" w:date="2022-12-14T14:51:00Z">
        <w:r w:rsidR="00CD218D">
          <w:rPr>
            <w:rFonts w:eastAsia="함초롬바탕" w:hAnsi="함초롬바탕" w:cs="함초롬바탕"/>
            <w:color w:val="000000" w:themeColor="text1"/>
          </w:rPr>
          <w:t xml:space="preserve">pruning </w:t>
        </w:r>
      </w:ins>
      <w:r w:rsidR="00325899">
        <w:rPr>
          <w:rFonts w:eastAsia="함초롬바탕" w:hAnsi="함초롬바탕" w:cs="함초롬바탕"/>
          <w:color w:val="000000" w:themeColor="text1"/>
        </w:rPr>
        <w:t>complexity</w:t>
      </w:r>
      <w:del w:id="55" w:author="Powell Natasha(인문사회학부)" w:date="2022-12-14T14:51:00Z">
        <w:r w:rsidR="00325899" w:rsidDel="00CD218D">
          <w:rPr>
            <w:rFonts w:eastAsia="함초롬바탕" w:hAnsi="함초롬바탕" w:cs="함초롬바탕"/>
            <w:color w:val="000000" w:themeColor="text1"/>
          </w:rPr>
          <w:delText xml:space="preserve"> of pruning</w:delText>
        </w:r>
      </w:del>
      <w:r w:rsidR="00325899">
        <w:rPr>
          <w:rFonts w:eastAsia="함초롬바탕" w:hAnsi="함초롬바탕" w:cs="함초롬바탕"/>
          <w:color w:val="000000" w:themeColor="text1"/>
        </w:rPr>
        <w:t xml:space="preserve">. </w:t>
      </w:r>
      <w:r w:rsidR="005D5748" w:rsidRPr="005D5748">
        <w:rPr>
          <w:rFonts w:eastAsia="함초롬바탕" w:hAnsi="함초롬바탕" w:cs="함초롬바탕"/>
          <w:color w:val="000000" w:themeColor="text1"/>
        </w:rPr>
        <w:t xml:space="preserve">In </w:t>
      </w:r>
      <w:r w:rsidR="00325899">
        <w:rPr>
          <w:rFonts w:eastAsia="함초롬바탕" w:hAnsi="함초롬바탕" w:cs="함초롬바탕"/>
          <w:color w:val="000000" w:themeColor="text1"/>
        </w:rPr>
        <w:t xml:space="preserve">channel coding, </w:t>
      </w:r>
      <w:r w:rsidR="005D5748" w:rsidRPr="005D5748">
        <w:rPr>
          <w:rFonts w:eastAsia="함초롬바탕" w:hAnsi="함초롬바탕" w:cs="함초롬바탕"/>
          <w:color w:val="000000" w:themeColor="text1"/>
        </w:rPr>
        <w:t>there are many methods to compare performance</w:t>
      </w:r>
      <w:ins w:id="56" w:author="Powell Natasha(인문사회학부)" w:date="2022-12-14T14:53:00Z">
        <w:r w:rsidR="00C5329C">
          <w:rPr>
            <w:rFonts w:eastAsia="함초롬바탕" w:hAnsi="함초롬바탕" w:cs="함초롬바탕"/>
            <w:color w:val="000000" w:themeColor="text1"/>
          </w:rPr>
          <w:t>;</w:t>
        </w:r>
      </w:ins>
      <w:del w:id="57" w:author="Powell Natasha(인문사회학부)" w:date="2022-12-14T14:53:00Z">
        <w:r w:rsidR="005D5748" w:rsidRPr="005D5748" w:rsidDel="00C5329C">
          <w:rPr>
            <w:rFonts w:eastAsia="함초롬바탕" w:hAnsi="함초롬바탕" w:cs="함초롬바탕"/>
            <w:color w:val="000000" w:themeColor="text1"/>
          </w:rPr>
          <w:delText>,</w:delText>
        </w:r>
      </w:del>
      <w:r w:rsidR="005D5748" w:rsidRPr="005D5748">
        <w:rPr>
          <w:rFonts w:eastAsia="함초롬바탕" w:hAnsi="함초롬바탕" w:cs="함초롬바탕"/>
          <w:color w:val="000000" w:themeColor="text1"/>
        </w:rPr>
        <w:t xml:space="preserve"> </w:t>
      </w:r>
      <w:del w:id="58" w:author="Powell Natasha(인문사회학부)" w:date="2022-12-14T14:53:00Z">
        <w:r w:rsidR="005D5748" w:rsidRPr="005D5748" w:rsidDel="00C5329C">
          <w:rPr>
            <w:rFonts w:eastAsia="함초롬바탕" w:hAnsi="함초롬바탕" w:cs="함초롬바탕"/>
            <w:color w:val="000000" w:themeColor="text1"/>
          </w:rPr>
          <w:delText xml:space="preserve">and I </w:delText>
        </w:r>
      </w:del>
      <w:ins w:id="59" w:author="Powell Natasha(인문사회학부)" w:date="2022-12-14T14:53:00Z">
        <w:r w:rsidR="00C5329C">
          <w:rPr>
            <w:rFonts w:eastAsia="함초롬바탕" w:hAnsi="함초롬바탕" w:cs="함초롬바탕"/>
            <w:color w:val="000000" w:themeColor="text1"/>
          </w:rPr>
          <w:t xml:space="preserve">this study </w:t>
        </w:r>
      </w:ins>
      <w:r w:rsidR="005D5748" w:rsidRPr="005D5748">
        <w:rPr>
          <w:rFonts w:eastAsia="함초롬바탕" w:hAnsi="함초롬바탕" w:cs="함초롬바탕"/>
          <w:color w:val="000000" w:themeColor="text1"/>
        </w:rPr>
        <w:t>used Bit Error Rate (BER), which is number of bits that have errors in the process of being transmitted to the number of bits received.</w:t>
      </w:r>
      <w:commentRangeStart w:id="60"/>
      <w:commentRangeEnd w:id="60"/>
      <w:r w:rsidR="005D5748" w:rsidRPr="005D5748">
        <w:rPr>
          <w:rStyle w:val="a6"/>
          <w:rFonts w:eastAsia="함초롬바탕" w:hAnsi="함초롬바탕" w:cs="함초롬바탕"/>
          <w:color w:val="000000" w:themeColor="text1"/>
          <w:kern w:val="2"/>
        </w:rPr>
        <w:commentReference w:id="60"/>
      </w:r>
      <w:r w:rsidR="005D5748" w:rsidRPr="005D5748">
        <w:rPr>
          <w:rFonts w:eastAsia="함초롬바탕" w:hAnsi="함초롬바탕" w:cs="함초롬바탕"/>
          <w:color w:val="000000" w:themeColor="text1"/>
        </w:rPr>
        <w:t xml:space="preserve"> In the simulation </w:t>
      </w:r>
      <w:del w:id="61" w:author="Powell Natasha(인문사회학부)" w:date="2022-12-14T14:53:00Z">
        <w:r w:rsidR="005D5748" w:rsidRPr="005D5748" w:rsidDel="00C5329C">
          <w:rPr>
            <w:rFonts w:eastAsia="함초롬바탕" w:hAnsi="함초롬바탕" w:cs="함초롬바탕"/>
            <w:color w:val="000000" w:themeColor="text1"/>
          </w:rPr>
          <w:delText>part</w:delText>
        </w:r>
      </w:del>
      <w:r w:rsidR="005D5748" w:rsidRPr="005D5748">
        <w:rPr>
          <w:rFonts w:eastAsia="함초롬바탕" w:hAnsi="함초롬바탕" w:cs="함초롬바탕"/>
          <w:color w:val="000000" w:themeColor="text1"/>
        </w:rPr>
        <w:t xml:space="preserve">, performance was compared through simulation of BER and it will be shown that performance is better when using our proposed method than when using </w:t>
      </w:r>
      <w:r w:rsidR="00325899">
        <w:rPr>
          <w:rFonts w:eastAsia="함초롬바탕" w:hAnsi="함초롬바탕" w:cs="함초롬바탕"/>
          <w:color w:val="000000" w:themeColor="text1"/>
        </w:rPr>
        <w:t>OMS</w:t>
      </w:r>
      <w:r w:rsidR="005D5748" w:rsidRPr="005D5748">
        <w:rPr>
          <w:rFonts w:eastAsia="함초롬바탕" w:hAnsi="함초롬바탕" w:cs="함초롬바탕"/>
          <w:color w:val="000000" w:themeColor="text1"/>
        </w:rPr>
        <w:t>.</w:t>
      </w:r>
    </w:p>
    <w:p w14:paraId="71C00AE6" w14:textId="77777777" w:rsidR="005D5748" w:rsidRPr="005D5748" w:rsidRDefault="005D5748">
      <w:pPr>
        <w:widowControl/>
        <w:wordWrap/>
        <w:autoSpaceDE/>
        <w:autoSpaceDN/>
        <w:rPr>
          <w:rFonts w:ascii="함초롬바탕" w:eastAsia="함초롬바탕" w:hAnsi="함초롬바탕" w:cs="함초롬바탕"/>
          <w:color w:val="000000"/>
          <w:kern w:val="0"/>
          <w:szCs w:val="20"/>
        </w:rPr>
      </w:pPr>
      <w:r w:rsidRPr="005D5748">
        <w:rPr>
          <w:rFonts w:ascii="함초롬바탕" w:eastAsia="함초롬바탕" w:hAnsi="함초롬바탕" w:cs="함초롬바탕"/>
        </w:rPr>
        <w:br w:type="page"/>
      </w:r>
    </w:p>
    <w:p w14:paraId="6F6F10EA"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lastRenderedPageBreak/>
        <w:t xml:space="preserve">1. </w:t>
      </w:r>
      <w:r w:rsidR="00B97520" w:rsidRPr="005D5748">
        <w:rPr>
          <w:rFonts w:eastAsia="함초롬바탕" w:hAnsi="함초롬바탕" w:cs="함초롬바탕"/>
        </w:rPr>
        <w:t>Result</w:t>
      </w:r>
    </w:p>
    <w:p w14:paraId="12E8C87D" w14:textId="5D956874" w:rsidR="009D1F07" w:rsidRPr="005D5748" w:rsidRDefault="005D62D1" w:rsidP="00842746">
      <w:pPr>
        <w:pStyle w:val="a3"/>
        <w:ind w:firstLineChars="100" w:firstLine="194"/>
        <w:rPr>
          <w:rFonts w:eastAsia="함초롬바탕" w:hAnsi="함초롬바탕" w:cs="함초롬바탕"/>
        </w:rPr>
      </w:pPr>
      <w:del w:id="62" w:author="Powell Natasha(인문사회학부)" w:date="2022-12-14T14:54:00Z">
        <w:r w:rsidRPr="005D5748" w:rsidDel="006464D3">
          <w:rPr>
            <w:rFonts w:eastAsia="함초롬바탕" w:hAnsi="함초롬바탕" w:cs="함초롬바탕"/>
          </w:rPr>
          <w:delText>Research goal is</w:delText>
        </w:r>
      </w:del>
      <w:ins w:id="63" w:author="Powell Natasha(인문사회학부)" w:date="2022-12-14T14:54:00Z">
        <w:r w:rsidR="006464D3">
          <w:rPr>
            <w:rFonts w:eastAsia="함초롬바탕" w:hAnsi="함초롬바탕" w:cs="함초롬바탕"/>
          </w:rPr>
          <w:t>This research aims</w:t>
        </w:r>
      </w:ins>
      <w:r w:rsidRPr="005D5748">
        <w:rPr>
          <w:rFonts w:eastAsia="함초롬바탕" w:hAnsi="함초롬바탕" w:cs="함초롬바탕"/>
        </w:rPr>
        <w:t xml:space="preserve"> to further improve</w:t>
      </w:r>
      <w:ins w:id="64" w:author="Powell Natasha(인문사회학부)" w:date="2022-12-14T14:54:00Z">
        <w:r w:rsidR="006464D3">
          <w:rPr>
            <w:rFonts w:eastAsia="함초롬바탕" w:hAnsi="함초롬바탕" w:cs="함초롬바탕"/>
          </w:rPr>
          <w:t xml:space="preserve"> the</w:t>
        </w:r>
      </w:ins>
      <w:r w:rsidRPr="005D5748">
        <w:rPr>
          <w:rFonts w:eastAsia="함초롬바탕" w:hAnsi="함초롬바탕" w:cs="함초롬바탕"/>
        </w:rPr>
        <w:t xml:space="preserve"> performance of conventional neural offset min-sum (NOMS) by utilizing</w:t>
      </w:r>
      <w:r w:rsidRPr="005D5748">
        <w:rPr>
          <w:rFonts w:eastAsia="함초롬바탕" w:hAnsi="함초롬바탕" w:cs="함초롬바탕"/>
          <w:color w:val="FF0000"/>
        </w:rPr>
        <w:t xml:space="preserve"> </w:t>
      </w:r>
      <w:r w:rsidR="00AF75BB" w:rsidRPr="005D5748">
        <w:rPr>
          <w:rFonts w:eastAsia="함초롬바탕" w:hAnsi="함초롬바탕" w:cs="함초롬바탕"/>
          <w:color w:val="FF0000"/>
        </w:rPr>
        <w:t>“pruning”</w:t>
      </w:r>
      <w:r w:rsidRPr="005D5748">
        <w:rPr>
          <w:rFonts w:eastAsia="함초롬바탕" w:hAnsi="함초롬바탕" w:cs="함초롬바탕"/>
        </w:rPr>
        <w:t xml:space="preserve">. </w:t>
      </w:r>
      <w:ins w:id="65" w:author="Powell Natasha(인문사회학부)" w:date="2022-12-14T14:54:00Z">
        <w:r w:rsidR="00FA4397">
          <w:rPr>
            <w:rFonts w:eastAsia="함초롬바탕" w:hAnsi="함초롬바탕" w:cs="함초롬바탕"/>
          </w:rPr>
          <w:t xml:space="preserve">The </w:t>
        </w:r>
      </w:ins>
      <w:del w:id="66" w:author="Powell Natasha(인문사회학부)" w:date="2022-12-14T14:54:00Z">
        <w:r w:rsidR="00F109F3" w:rsidRPr="005D5748" w:rsidDel="00FA4397">
          <w:rPr>
            <w:rFonts w:eastAsia="함초롬바탕" w:hAnsi="함초롬바탕" w:cs="함초롬바탕"/>
          </w:rPr>
          <w:delText>P</w:delText>
        </w:r>
      </w:del>
      <w:ins w:id="67" w:author="Powell Natasha(인문사회학부)" w:date="2022-12-14T14:54:00Z">
        <w:r w:rsidR="00FA4397">
          <w:rPr>
            <w:rFonts w:eastAsia="함초롬바탕" w:hAnsi="함초롬바탕" w:cs="함초롬바탕"/>
          </w:rPr>
          <w:t>p</w:t>
        </w:r>
      </w:ins>
      <w:r w:rsidRPr="005D5748">
        <w:rPr>
          <w:rFonts w:eastAsia="함초롬바탕" w:hAnsi="함초롬바탕" w:cs="함초롬바탕"/>
        </w:rPr>
        <w:t xml:space="preserve">rior decoding method </w:t>
      </w:r>
      <w:del w:id="68" w:author="Powell Natasha(인문사회학부)" w:date="2022-12-14T14:54:00Z">
        <w:r w:rsidRPr="005D5748" w:rsidDel="00FA4397">
          <w:rPr>
            <w:rFonts w:eastAsia="함초롬바탕" w:hAnsi="함초롬바탕" w:cs="함초롬바탕"/>
          </w:rPr>
          <w:delText xml:space="preserve">was to </w:delText>
        </w:r>
      </w:del>
      <w:r w:rsidRPr="005D5748">
        <w:rPr>
          <w:rFonts w:eastAsia="함초롬바탕" w:hAnsi="함초롬바탕" w:cs="함초롬바탕"/>
        </w:rPr>
        <w:t>train</w:t>
      </w:r>
      <w:ins w:id="69" w:author="Powell Natasha(인문사회학부)" w:date="2022-12-14T14:54:00Z">
        <w:r w:rsidR="00FA4397">
          <w:rPr>
            <w:rFonts w:eastAsia="함초롬바탕" w:hAnsi="함초롬바탕" w:cs="함초롬바탕"/>
          </w:rPr>
          <w:t>ed</w:t>
        </w:r>
      </w:ins>
      <w:r w:rsidRPr="005D5748">
        <w:rPr>
          <w:rFonts w:eastAsia="함초롬바탕" w:hAnsi="함초롬바탕" w:cs="함초롬바탕"/>
        </w:rPr>
        <w:t xml:space="preserve"> beta values of </w:t>
      </w:r>
      <w:r w:rsidR="003B1B6E" w:rsidRPr="005D5748">
        <w:rPr>
          <w:rFonts w:eastAsia="함초롬바탕" w:hAnsi="함초롬바탕" w:cs="함초롬바탕"/>
        </w:rPr>
        <w:t>offset min</w:t>
      </w:r>
      <w:r w:rsidR="009744A1" w:rsidRPr="005D5748">
        <w:rPr>
          <w:rFonts w:eastAsia="함초롬바탕" w:hAnsi="함초롬바탕" w:cs="함초롬바탕"/>
        </w:rPr>
        <w:t>-</w:t>
      </w:r>
      <w:r w:rsidR="003B1B6E" w:rsidRPr="005D5748">
        <w:rPr>
          <w:rFonts w:eastAsia="함초롬바탕" w:hAnsi="함초롬바탕" w:cs="함초롬바탕"/>
        </w:rPr>
        <w:t>sum (</w:t>
      </w:r>
      <w:r w:rsidRPr="005D5748">
        <w:rPr>
          <w:rFonts w:eastAsia="함초롬바탕" w:hAnsi="함초롬바탕" w:cs="함초롬바탕"/>
        </w:rPr>
        <w:t>OMS</w:t>
      </w:r>
      <w:r w:rsidR="003B1B6E" w:rsidRPr="005D5748">
        <w:rPr>
          <w:rFonts w:eastAsia="함초롬바탕" w:hAnsi="함초롬바탕" w:cs="함초롬바탕"/>
        </w:rPr>
        <w:t>)</w:t>
      </w:r>
      <w:r w:rsidRPr="005D5748">
        <w:rPr>
          <w:rFonts w:eastAsia="함초롬바탕" w:hAnsi="함초롬바탕" w:cs="함초롬바탕"/>
        </w:rPr>
        <w:t xml:space="preserve"> to optimize</w:t>
      </w:r>
      <w:ins w:id="70" w:author="Powell Natasha(인문사회학부)" w:date="2022-12-14T14:55:00Z">
        <w:r w:rsidR="005B7E9F">
          <w:rPr>
            <w:rFonts w:eastAsia="함초롬바탕" w:hAnsi="함초롬바탕" w:cs="함초롬바탕"/>
          </w:rPr>
          <w:t xml:space="preserve"> the algorithm</w:t>
        </w:r>
      </w:ins>
      <w:r w:rsidR="00F109F3" w:rsidRPr="005D5748">
        <w:rPr>
          <w:rFonts w:eastAsia="함초롬바탕" w:hAnsi="함초롬바탕" w:cs="함초롬바탕"/>
        </w:rPr>
        <w:t>.</w:t>
      </w:r>
      <w:r w:rsidR="003504CC" w:rsidRPr="005D5748">
        <w:rPr>
          <w:rFonts w:eastAsia="함초롬바탕" w:hAnsi="함초롬바탕" w:cs="함초롬바탕"/>
        </w:rPr>
        <w:t xml:space="preserve"> </w:t>
      </w:r>
      <w:r w:rsidR="003B026C" w:rsidRPr="005D5748">
        <w:rPr>
          <w:rFonts w:eastAsia="함초롬바탕" w:hAnsi="함초롬바탕" w:cs="함초롬바탕"/>
        </w:rPr>
        <w:t>Since beta value changes depend</w:t>
      </w:r>
      <w:del w:id="71" w:author="Powell Natasha(인문사회학부)" w:date="2022-12-14T14:55:00Z">
        <w:r w:rsidR="003B026C" w:rsidRPr="005D5748" w:rsidDel="005B7E9F">
          <w:rPr>
            <w:rFonts w:eastAsia="함초롬바탕" w:hAnsi="함초롬바탕" w:cs="함초롬바탕"/>
          </w:rPr>
          <w:delText xml:space="preserve">ing </w:delText>
        </w:r>
      </w:del>
      <w:ins w:id="72" w:author="Powell Natasha(인문사회학부)" w:date="2022-12-14T17:06:00Z">
        <w:r w:rsidR="009E130E">
          <w:rPr>
            <w:rFonts w:eastAsia="함초롬바탕" w:hAnsi="함초롬바탕" w:cs="함초롬바탕"/>
          </w:rPr>
          <w:t xml:space="preserve"> </w:t>
        </w:r>
      </w:ins>
      <w:r w:rsidR="003B026C" w:rsidRPr="005D5748">
        <w:rPr>
          <w:rFonts w:eastAsia="함초롬바탕" w:hAnsi="함초롬바탕" w:cs="함초롬바탕"/>
        </w:rPr>
        <w:t xml:space="preserve">on the importance of result, beta is used as an </w:t>
      </w:r>
      <w:r w:rsidR="003B026C" w:rsidRPr="005D5748">
        <w:rPr>
          <w:rFonts w:eastAsia="함초롬바탕" w:hAnsi="함초롬바탕" w:cs="함초롬바탕"/>
          <w:color w:val="FF0000"/>
        </w:rPr>
        <w:t>indicator of importance</w:t>
      </w:r>
      <w:r w:rsidR="003B026C" w:rsidRPr="005D5748">
        <w:rPr>
          <w:rFonts w:eastAsia="함초롬바탕" w:hAnsi="함초롬바탕" w:cs="함초롬바탕"/>
        </w:rPr>
        <w:t xml:space="preserve">. Therefore, </w:t>
      </w:r>
      <w:del w:id="73" w:author="Powell Natasha(인문사회학부)" w:date="2022-12-14T14:56:00Z">
        <w:r w:rsidR="003B026C" w:rsidRPr="005D5748" w:rsidDel="00CA1CC6">
          <w:rPr>
            <w:rFonts w:eastAsia="함초롬바탕" w:hAnsi="함초롬바탕" w:cs="함초롬바탕"/>
          </w:rPr>
          <w:delText xml:space="preserve">I </w:delText>
        </w:r>
        <w:r w:rsidR="003B026C" w:rsidRPr="005D5748" w:rsidDel="00CA1CC6">
          <w:rPr>
            <w:rFonts w:eastAsia="함초롬바탕" w:hAnsi="함초롬바탕" w:cs="함초롬바탕"/>
            <w:color w:val="FF0000"/>
          </w:rPr>
          <w:delText>proposed</w:delText>
        </w:r>
        <w:r w:rsidR="003B026C" w:rsidRPr="005D5748" w:rsidDel="00CA1CC6">
          <w:rPr>
            <w:rFonts w:eastAsia="함초롬바탕" w:hAnsi="함초롬바탕" w:cs="함초롬바탕"/>
          </w:rPr>
          <w:delText xml:space="preserve"> </w:delText>
        </w:r>
      </w:del>
      <w:r w:rsidR="003B026C" w:rsidRPr="005D5748">
        <w:rPr>
          <w:rFonts w:eastAsia="함초롬바탕" w:hAnsi="함초롬바탕" w:cs="함초롬바탕"/>
        </w:rPr>
        <w:t>a new method</w:t>
      </w:r>
      <w:ins w:id="74" w:author="Powell Natasha(인문사회학부)" w:date="2022-12-14T14:56:00Z">
        <w:r w:rsidR="00CA1CC6">
          <w:rPr>
            <w:rFonts w:eastAsia="함초롬바탕" w:hAnsi="함초롬바탕" w:cs="함초롬바탕"/>
          </w:rPr>
          <w:t xml:space="preserve"> is </w:t>
        </w:r>
        <w:r w:rsidR="00CA1CC6" w:rsidRPr="005D5748">
          <w:rPr>
            <w:rFonts w:eastAsia="함초롬바탕" w:hAnsi="함초롬바탕" w:cs="함초롬바탕"/>
            <w:color w:val="FF0000"/>
          </w:rPr>
          <w:t>proposed</w:t>
        </w:r>
      </w:ins>
      <w:r w:rsidR="003B026C" w:rsidRPr="005D5748">
        <w:rPr>
          <w:rFonts w:eastAsia="함초롬바탕" w:hAnsi="함초롬바탕" w:cs="함초롬바탕"/>
        </w:rPr>
        <w:t xml:space="preserve">, </w:t>
      </w:r>
      <w:del w:id="75" w:author="Powell Natasha(인문사회학부)" w:date="2022-12-14T14:56:00Z">
        <w:r w:rsidR="003B026C" w:rsidRPr="005D5748" w:rsidDel="00CA1CC6">
          <w:rPr>
            <w:rFonts w:eastAsia="함초롬바탕" w:hAnsi="함초롬바탕" w:cs="함초롬바탕"/>
          </w:rPr>
          <w:delText xml:space="preserve">thinking </w:delText>
        </w:r>
      </w:del>
      <w:ins w:id="76" w:author="Powell Natasha(인문사회학부)" w:date="2022-12-14T14:56:00Z">
        <w:r w:rsidR="00CA1CC6">
          <w:rPr>
            <w:rFonts w:eastAsia="함초롬바탕" w:hAnsi="함초롬바탕" w:cs="함초롬바탕"/>
          </w:rPr>
          <w:t>based on the idea</w:t>
        </w:r>
        <w:r w:rsidR="00CA1CC6" w:rsidRPr="005D5748">
          <w:rPr>
            <w:rFonts w:eastAsia="함초롬바탕" w:hAnsi="함초롬바탕" w:cs="함초롬바탕"/>
          </w:rPr>
          <w:t xml:space="preserve"> </w:t>
        </w:r>
      </w:ins>
      <w:r w:rsidR="003B026C" w:rsidRPr="005D5748">
        <w:rPr>
          <w:rFonts w:eastAsia="함초롬바탕" w:hAnsi="함초롬바탕" w:cs="함초롬바탕"/>
        </w:rPr>
        <w:t>that removing unimportant values would not significantly affect performance and would reduce</w:t>
      </w:r>
      <w:ins w:id="77" w:author="Powell Natasha(인문사회학부)" w:date="2022-12-14T14:56:00Z">
        <w:r w:rsidR="00CA1CC6">
          <w:rPr>
            <w:rFonts w:eastAsia="함초롬바탕" w:hAnsi="함초롬바탕" w:cs="함초롬바탕"/>
          </w:rPr>
          <w:t xml:space="preserve"> the</w:t>
        </w:r>
      </w:ins>
      <w:r w:rsidR="003B026C" w:rsidRPr="005D5748">
        <w:rPr>
          <w:rFonts w:eastAsia="함초롬바탕" w:hAnsi="함초롬바탕" w:cs="함초롬바탕"/>
        </w:rPr>
        <w:t xml:space="preserve"> amount of computation. </w:t>
      </w:r>
      <w:r w:rsidR="00F109F3" w:rsidRPr="005D5748">
        <w:rPr>
          <w:rFonts w:eastAsia="함초롬바탕" w:hAnsi="함초롬바탕" w:cs="함초롬바탕"/>
        </w:rPr>
        <w:t>T</w:t>
      </w:r>
      <w:r w:rsidRPr="005D5748">
        <w:rPr>
          <w:rFonts w:eastAsia="함초롬바탕" w:hAnsi="함초롬바탕" w:cs="함초롬바탕"/>
        </w:rPr>
        <w:t xml:space="preserve">he proposed method </w:t>
      </w:r>
      <w:r w:rsidR="00F42586" w:rsidRPr="005D5748">
        <w:rPr>
          <w:rFonts w:eastAsia="함초롬바탕" w:hAnsi="함초롬바탕" w:cs="함초롬바탕"/>
        </w:rPr>
        <w:t xml:space="preserve">uses </w:t>
      </w:r>
      <w:r w:rsidR="00AE1906" w:rsidRPr="005D5748">
        <w:rPr>
          <w:rFonts w:eastAsia="함초롬바탕" w:hAnsi="함초롬바탕" w:cs="함초롬바탕"/>
        </w:rPr>
        <w:t xml:space="preserve">[1] </w:t>
      </w:r>
      <w:r w:rsidR="00F42586" w:rsidRPr="005D5748">
        <w:rPr>
          <w:rFonts w:eastAsia="함초롬바탕" w:hAnsi="함초롬바탕" w:cs="함초롬바탕"/>
        </w:rPr>
        <w:t xml:space="preserve">“pruning”, a method of reducing the number of </w:t>
      </w:r>
      <w:ins w:id="78" w:author="Powell Natasha(인문사회학부)" w:date="2022-12-14T14:56:00Z">
        <w:r w:rsidR="00CA1CC6" w:rsidRPr="005D5748">
          <w:rPr>
            <w:rFonts w:eastAsia="함초롬바탕" w:hAnsi="함초롬바탕" w:cs="함초롬바탕"/>
          </w:rPr>
          <w:t xml:space="preserve">model </w:t>
        </w:r>
      </w:ins>
      <w:r w:rsidR="00F42586" w:rsidRPr="005D5748">
        <w:rPr>
          <w:rFonts w:eastAsia="함초롬바탕" w:hAnsi="함초롬바탕" w:cs="함초롬바탕"/>
        </w:rPr>
        <w:t>parameters</w:t>
      </w:r>
      <w:del w:id="79" w:author="Powell Natasha(인문사회학부)" w:date="2022-12-14T14:56:00Z">
        <w:r w:rsidR="00F42586" w:rsidRPr="005D5748" w:rsidDel="00CA1CC6">
          <w:rPr>
            <w:rFonts w:eastAsia="함초롬바탕" w:hAnsi="함초롬바탕" w:cs="함초롬바탕"/>
          </w:rPr>
          <w:delText xml:space="preserve"> of model</w:delText>
        </w:r>
      </w:del>
      <w:r w:rsidR="00F42586" w:rsidRPr="005D5748">
        <w:rPr>
          <w:rFonts w:eastAsia="함초롬바탕" w:hAnsi="함초롬바탕" w:cs="함초롬바탕"/>
        </w:rPr>
        <w:t>.</w:t>
      </w:r>
      <w:r w:rsidR="00F109F3" w:rsidRPr="005D5748">
        <w:rPr>
          <w:rFonts w:eastAsia="함초롬바탕" w:hAnsi="함초롬바탕" w:cs="함초롬바탕"/>
        </w:rPr>
        <w:t xml:space="preserve"> The reason for using </w:t>
      </w:r>
      <w:ins w:id="80" w:author="Powell Natasha(인문사회학부)" w:date="2022-12-14T14:56:00Z">
        <w:r w:rsidR="00CA1CC6">
          <w:rPr>
            <w:rFonts w:eastAsia="함초롬바탕" w:hAnsi="함초롬바탕" w:cs="함초롬바탕"/>
          </w:rPr>
          <w:t xml:space="preserve">this </w:t>
        </w:r>
      </w:ins>
      <w:r w:rsidR="00F109F3" w:rsidRPr="005D5748">
        <w:rPr>
          <w:rFonts w:eastAsia="함초롬바탕" w:hAnsi="함초롬바탕" w:cs="함초롬바탕"/>
        </w:rPr>
        <w:t>method is to reduce amount of computation to improve complexity.</w:t>
      </w:r>
      <w:r w:rsidR="001A313A" w:rsidRPr="005D5748">
        <w:rPr>
          <w:rFonts w:eastAsia="함초롬바탕" w:hAnsi="함초롬바탕" w:cs="함초롬바탕"/>
        </w:rPr>
        <w:t xml:space="preserve"> </w:t>
      </w:r>
      <w:r w:rsidR="00566D4C" w:rsidRPr="005D5748">
        <w:rPr>
          <w:rFonts w:eastAsia="함초롬바탕" w:hAnsi="함초롬바탕" w:cs="함초롬바탕"/>
        </w:rPr>
        <w:t>The novelty of proposed method is to present a new criterion for pruning.</w:t>
      </w:r>
    </w:p>
    <w:p w14:paraId="0760110C" w14:textId="77777777" w:rsidR="009D1F07" w:rsidRPr="005D5748" w:rsidRDefault="009D1F07" w:rsidP="00842746">
      <w:pPr>
        <w:pStyle w:val="a3"/>
        <w:ind w:firstLineChars="100" w:firstLine="78"/>
        <w:rPr>
          <w:rFonts w:eastAsia="함초롬바탕" w:hAnsi="함초롬바탕" w:cs="함초롬바탕"/>
          <w:sz w:val="8"/>
          <w:szCs w:val="8"/>
        </w:rPr>
      </w:pPr>
    </w:p>
    <w:p w14:paraId="0B7A9E3A" w14:textId="77777777" w:rsidR="009D1F07" w:rsidRPr="005D5748" w:rsidRDefault="009D1F07" w:rsidP="009D1F07">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219A5D9A" wp14:editId="3A05A268">
            <wp:extent cx="3650570" cy="2962275"/>
            <wp:effectExtent l="19050" t="19050" r="2667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0135" cy="2978151"/>
                    </a:xfrm>
                    <a:prstGeom prst="rect">
                      <a:avLst/>
                    </a:prstGeom>
                    <a:ln>
                      <a:solidFill>
                        <a:schemeClr val="tx1"/>
                      </a:solidFill>
                    </a:ln>
                  </pic:spPr>
                </pic:pic>
              </a:graphicData>
            </a:graphic>
          </wp:inline>
        </w:drawing>
      </w:r>
    </w:p>
    <w:p w14:paraId="7A14D8A1" w14:textId="77777777" w:rsidR="009D1F07" w:rsidRPr="005D5748" w:rsidRDefault="009D1F07" w:rsidP="009D1F07">
      <w:pPr>
        <w:pStyle w:val="a3"/>
        <w:jc w:val="center"/>
        <w:rPr>
          <w:rFonts w:eastAsia="함초롬바탕" w:hAnsi="함초롬바탕" w:cs="함초롬바탕"/>
        </w:rPr>
      </w:pPr>
      <w:r w:rsidRPr="005D5748">
        <w:rPr>
          <w:rFonts w:eastAsia="함초롬바탕" w:hAnsi="함초롬바탕" w:cs="함초롬바탕"/>
        </w:rPr>
        <w:t>Fig 0. BER performance depending on beta value</w:t>
      </w:r>
    </w:p>
    <w:p w14:paraId="0CC79639" w14:textId="7951D05E" w:rsidR="00842746" w:rsidRPr="005D5748" w:rsidRDefault="009D1F07" w:rsidP="00842746">
      <w:pPr>
        <w:pStyle w:val="a3"/>
        <w:ind w:firstLineChars="100" w:firstLine="194"/>
        <w:rPr>
          <w:rFonts w:eastAsia="함초롬바탕" w:hAnsi="함초롬바탕" w:cs="함초롬바탕"/>
        </w:rPr>
      </w:pPr>
      <w:del w:id="81" w:author="Powell Natasha(인문사회학부)" w:date="2022-12-14T14:57:00Z">
        <w:r w:rsidRPr="005D5748" w:rsidDel="00CA1CC6">
          <w:rPr>
            <w:rFonts w:eastAsia="함초롬바탕" w:hAnsi="함초롬바탕" w:cs="함초롬바탕"/>
          </w:rPr>
          <w:delText xml:space="preserve">The reason why I became interested in </w:delText>
        </w:r>
        <w:r w:rsidRPr="005D5748" w:rsidDel="00F218B1">
          <w:rPr>
            <w:rFonts w:eastAsia="함초롬바탕" w:hAnsi="함초롬바탕" w:cs="함초롬바탕"/>
          </w:rPr>
          <w:delText>o</w:delText>
        </w:r>
      </w:del>
      <w:ins w:id="82" w:author="Powell Natasha(인문사회학부)" w:date="2022-12-14T14:57:00Z">
        <w:r w:rsidR="00F218B1">
          <w:rPr>
            <w:rFonts w:eastAsia="함초롬바탕" w:hAnsi="함초롬바탕" w:cs="함초롬바탕"/>
          </w:rPr>
          <w:t xml:space="preserve">The </w:t>
        </w:r>
      </w:ins>
      <w:del w:id="83" w:author="Powell Natasha(인문사회학부)" w:date="2022-12-14T14:58:00Z">
        <w:r w:rsidRPr="005D5748" w:rsidDel="00115831">
          <w:rPr>
            <w:rFonts w:eastAsia="함초롬바탕" w:hAnsi="함초롬바탕" w:cs="함초롬바탕"/>
          </w:rPr>
          <w:delText xml:space="preserve">ptimized </w:delText>
        </w:r>
      </w:del>
      <w:r w:rsidRPr="005D5748">
        <w:rPr>
          <w:rFonts w:eastAsia="함초롬바탕" w:hAnsi="함초롬바탕" w:cs="함초롬바탕"/>
        </w:rPr>
        <w:t xml:space="preserve">beta value </w:t>
      </w:r>
      <w:del w:id="84" w:author="Powell Natasha(인문사회학부)" w:date="2022-12-14T14:57:00Z">
        <w:r w:rsidRPr="005D5748" w:rsidDel="00F218B1">
          <w:rPr>
            <w:rFonts w:eastAsia="함초롬바탕" w:hAnsi="함초롬바탕" w:cs="함초롬바탕"/>
          </w:rPr>
          <w:delText xml:space="preserve">is </w:delText>
        </w:r>
      </w:del>
      <w:ins w:id="85" w:author="Powell Natasha(인문사회학부)" w:date="2022-12-14T14:57:00Z">
        <w:r w:rsidR="00F218B1">
          <w:rPr>
            <w:rFonts w:eastAsia="함초롬바탕" w:hAnsi="함초롬바탕" w:cs="함초롬바탕"/>
          </w:rPr>
          <w:t xml:space="preserve">can </w:t>
        </w:r>
      </w:ins>
      <w:del w:id="86" w:author="Powell Natasha(인문사회학부)" w:date="2022-12-14T14:57:00Z">
        <w:r w:rsidRPr="005D5748" w:rsidDel="00F218B1">
          <w:rPr>
            <w:rFonts w:eastAsia="함초롬바탕" w:hAnsi="함초롬바탕" w:cs="함초롬바탕"/>
          </w:rPr>
          <w:delText xml:space="preserve">that it </w:delText>
        </w:r>
      </w:del>
      <w:r w:rsidRPr="005D5748">
        <w:rPr>
          <w:rFonts w:eastAsia="함초롬바탕" w:hAnsi="함초롬바탕" w:cs="함초롬바탕"/>
        </w:rPr>
        <w:t>ha</w:t>
      </w:r>
      <w:ins w:id="87" w:author="Powell Natasha(인문사회학부)" w:date="2022-12-14T14:57:00Z">
        <w:r w:rsidR="00F218B1">
          <w:rPr>
            <w:rFonts w:eastAsia="함초롬바탕" w:hAnsi="함초롬바탕" w:cs="함초롬바탕"/>
          </w:rPr>
          <w:t>ve</w:t>
        </w:r>
      </w:ins>
      <w:del w:id="88" w:author="Powell Natasha(인문사회학부)" w:date="2022-12-14T14:57:00Z">
        <w:r w:rsidRPr="005D5748" w:rsidDel="00F218B1">
          <w:rPr>
            <w:rFonts w:eastAsia="함초롬바탕" w:hAnsi="함초롬바탕" w:cs="함초롬바탕"/>
          </w:rPr>
          <w:delText>s</w:delText>
        </w:r>
      </w:del>
      <w:r w:rsidRPr="005D5748">
        <w:rPr>
          <w:rFonts w:eastAsia="함초롬바탕" w:hAnsi="함초롬바탕" w:cs="함초롬바탕"/>
        </w:rPr>
        <w:t xml:space="preserve"> different performance depending on it</w:t>
      </w:r>
      <w:ins w:id="89" w:author="Powell Natasha(인문사회학부)" w:date="2022-12-14T17:07:00Z">
        <w:r w:rsidR="004D15A7">
          <w:rPr>
            <w:rFonts w:eastAsia="함초롬바탕" w:hAnsi="함초롬바탕" w:cs="함초롬바탕"/>
          </w:rPr>
          <w:t>s</w:t>
        </w:r>
      </w:ins>
      <w:r w:rsidRPr="005D5748">
        <w:rPr>
          <w:rFonts w:eastAsia="함초롬바탕" w:hAnsi="함초롬바탕" w:cs="함초롬바탕"/>
        </w:rPr>
        <w:t xml:space="preserve"> </w:t>
      </w:r>
      <w:ins w:id="90" w:author="Powell Natasha(인문사회학부)" w:date="2022-12-14T14:58:00Z">
        <w:r w:rsidR="00F218B1">
          <w:rPr>
            <w:rFonts w:eastAsia="함초롬바탕" w:hAnsi="함초롬바탕" w:cs="함초롬바탕" w:hint="eastAsia"/>
          </w:rPr>
          <w:t>changes</w:t>
        </w:r>
        <w:r w:rsidR="00F218B1">
          <w:rPr>
            <w:rFonts w:eastAsia="함초롬바탕" w:hAnsi="함초롬바탕" w:cs="함초롬바탕"/>
          </w:rPr>
          <w:t xml:space="preserve"> </w:t>
        </w:r>
      </w:ins>
      <w:r w:rsidRPr="005D5748">
        <w:rPr>
          <w:rFonts w:eastAsia="함초롬바탕" w:hAnsi="함초롬바탕" w:cs="함초롬바탕"/>
        </w:rPr>
        <w:t xml:space="preserve">as shown in fig 0., so </w:t>
      </w:r>
      <w:del w:id="91" w:author="Powell Natasha(인문사회학부)" w:date="2022-12-14T14:58:00Z">
        <w:r w:rsidRPr="005D5748" w:rsidDel="00F218B1">
          <w:rPr>
            <w:rFonts w:eastAsia="함초롬바탕" w:hAnsi="함초롬바탕" w:cs="함초롬바탕" w:hint="eastAsia"/>
          </w:rPr>
          <w:delText>it</w:delText>
        </w:r>
      </w:del>
      <w:ins w:id="92" w:author="Powell Natasha(인문사회학부)" w:date="2022-12-14T14:58:00Z">
        <w:r w:rsidR="00F218B1">
          <w:rPr>
            <w:rFonts w:eastAsia="함초롬바탕" w:hAnsi="함초롬바탕" w:cs="함초롬바탕" w:hint="eastAsia"/>
          </w:rPr>
          <w:t>this</w:t>
        </w:r>
        <w:r w:rsidR="00F218B1">
          <w:rPr>
            <w:rFonts w:eastAsia="함초롬바탕" w:hAnsi="함초롬바탕" w:cs="함초롬바탕"/>
          </w:rPr>
          <w:t xml:space="preserve"> </w:t>
        </w:r>
        <w:r w:rsidR="00F218B1">
          <w:rPr>
            <w:rFonts w:eastAsia="함초롬바탕" w:hAnsi="함초롬바탕" w:cs="함초롬바탕" w:hint="eastAsia"/>
          </w:rPr>
          <w:t>work</w:t>
        </w:r>
        <w:r w:rsidR="00F218B1">
          <w:rPr>
            <w:rFonts w:eastAsia="함초롬바탕" w:hAnsi="함초롬바탕" w:cs="함초롬바탕"/>
          </w:rPr>
          <w:t xml:space="preserve"> </w:t>
        </w:r>
        <w:r w:rsidR="00F218B1">
          <w:rPr>
            <w:rFonts w:eastAsia="함초롬바탕" w:hAnsi="함초롬바탕" w:cs="함초롬바탕" w:hint="eastAsia"/>
          </w:rPr>
          <w:t>focused</w:t>
        </w:r>
        <w:r w:rsidR="00F218B1">
          <w:rPr>
            <w:rFonts w:eastAsia="함초롬바탕" w:hAnsi="함초롬바탕" w:cs="함초롬바탕"/>
          </w:rPr>
          <w:t xml:space="preserve"> </w:t>
        </w:r>
        <w:r w:rsidR="00115831">
          <w:rPr>
            <w:rFonts w:eastAsia="함초롬바탕" w:hAnsi="함초롬바탕" w:cs="함초롬바탕" w:hint="eastAsia"/>
          </w:rPr>
          <w:t>on</w:t>
        </w:r>
      </w:ins>
      <w:r w:rsidRPr="005D5748">
        <w:rPr>
          <w:rFonts w:eastAsia="함초롬바탕" w:hAnsi="함초롬바탕" w:cs="함초롬바탕"/>
        </w:rPr>
        <w:t xml:space="preserve"> </w:t>
      </w:r>
      <w:del w:id="93" w:author="Powell Natasha(인문사회학부)" w:date="2022-12-14T14:58:00Z">
        <w:r w:rsidRPr="005D5748" w:rsidDel="00115831">
          <w:rPr>
            <w:rFonts w:eastAsia="함초롬바탕" w:hAnsi="함초롬바탕" w:cs="함초롬바탕"/>
          </w:rPr>
          <w:delText xml:space="preserve">was conducted to </w:delText>
        </w:r>
      </w:del>
      <w:r w:rsidRPr="005D5748">
        <w:rPr>
          <w:rFonts w:eastAsia="함초롬바탕" w:hAnsi="함초롬바탕" w:cs="함초롬바탕"/>
        </w:rPr>
        <w:t>find</w:t>
      </w:r>
      <w:ins w:id="94" w:author="Powell Natasha(인문사회학부)" w:date="2022-12-14T14:58:00Z">
        <w:r w:rsidR="00115831">
          <w:rPr>
            <w:rFonts w:eastAsia="함초롬바탕" w:hAnsi="함초롬바탕" w:cs="함초롬바탕" w:hint="eastAsia"/>
          </w:rPr>
          <w:t>ing</w:t>
        </w:r>
      </w:ins>
      <w:r w:rsidRPr="005D5748">
        <w:rPr>
          <w:rFonts w:eastAsia="함초롬바탕" w:hAnsi="함초롬바탕" w:cs="함초롬바탕"/>
        </w:rPr>
        <w:t xml:space="preserve"> the optimal </w:t>
      </w:r>
      <w:ins w:id="95" w:author="Powell Natasha(인문사회학부)" w:date="2022-12-14T14:58:00Z">
        <w:r w:rsidR="00115831">
          <w:rPr>
            <w:rFonts w:eastAsia="함초롬바탕" w:hAnsi="함초롬바탕" w:cs="함초롬바탕" w:hint="eastAsia"/>
          </w:rPr>
          <w:t>beta</w:t>
        </w:r>
        <w:r w:rsidR="00115831">
          <w:rPr>
            <w:rFonts w:eastAsia="함초롬바탕" w:hAnsi="함초롬바탕" w:cs="함초롬바탕"/>
          </w:rPr>
          <w:t xml:space="preserve"> </w:t>
        </w:r>
      </w:ins>
      <w:r w:rsidRPr="005D5748">
        <w:rPr>
          <w:rFonts w:eastAsia="함초롬바탕" w:hAnsi="함초롬바탕" w:cs="함초롬바탕"/>
        </w:rPr>
        <w:t>value</w:t>
      </w:r>
      <w:del w:id="96" w:author="Powell Natasha(인문사회학부)" w:date="2022-12-14T14:58:00Z">
        <w:r w:rsidRPr="005D5748" w:rsidDel="00115831">
          <w:rPr>
            <w:rFonts w:eastAsia="함초롬바탕" w:hAnsi="함초롬바탕" w:cs="함초롬바탕"/>
          </w:rPr>
          <w:delText xml:space="preserve"> of the value</w:delText>
        </w:r>
      </w:del>
      <w:r w:rsidRPr="005D5748">
        <w:rPr>
          <w:rFonts w:eastAsia="함초롬바탕" w:hAnsi="함초롬바탕" w:cs="함초롬바탕"/>
        </w:rPr>
        <w:t>.</w:t>
      </w:r>
    </w:p>
    <w:p w14:paraId="5FDAB463" w14:textId="77777777" w:rsidR="009D1F07" w:rsidRPr="005D5748" w:rsidRDefault="009D1F07" w:rsidP="00842746">
      <w:pPr>
        <w:pStyle w:val="a3"/>
        <w:ind w:firstLineChars="100" w:firstLine="78"/>
        <w:rPr>
          <w:rFonts w:eastAsia="함초롬바탕" w:hAnsi="함초롬바탕" w:cs="함초롬바탕"/>
          <w:sz w:val="8"/>
          <w:szCs w:val="8"/>
        </w:rPr>
      </w:pPr>
    </w:p>
    <w:p w14:paraId="64473632" w14:textId="7ADE4096" w:rsidR="00F42586" w:rsidRPr="00391D30" w:rsidDel="00391D30" w:rsidRDefault="00842746" w:rsidP="00391D30">
      <w:pPr>
        <w:pStyle w:val="a3"/>
        <w:numPr>
          <w:ilvl w:val="1"/>
          <w:numId w:val="2"/>
        </w:numPr>
        <w:rPr>
          <w:del w:id="97" w:author="csdl" w:date="2022-12-16T12:09:00Z"/>
          <w:rFonts w:eastAsia="함초롬바탕" w:hAnsi="함초롬바탕" w:cs="함초롬바탕"/>
          <w:color w:val="FF0000"/>
          <w:rPrChange w:id="98" w:author="csdl" w:date="2022-12-16T12:09:00Z">
            <w:rPr>
              <w:del w:id="99" w:author="csdl" w:date="2022-12-16T12:09:00Z"/>
              <w:rFonts w:eastAsia="함초롬바탕" w:hAnsi="함초롬바탕" w:cs="함초롬바탕"/>
            </w:rPr>
          </w:rPrChange>
        </w:rPr>
      </w:pPr>
      <w:del w:id="100" w:author="Powell Natasha(인문사회학부)" w:date="2022-12-14T17:08:00Z">
        <w:r w:rsidRPr="005D5748" w:rsidDel="007F2FAD">
          <w:rPr>
            <w:rFonts w:eastAsia="함초롬바탕" w:hAnsi="함초롬바탕" w:cs="함초롬바탕" w:hint="eastAsia"/>
            <w:color w:val="FF0000"/>
          </w:rPr>
          <w:delText>1</w:delText>
        </w:r>
        <w:r w:rsidRPr="005D5748" w:rsidDel="007F2FAD">
          <w:rPr>
            <w:rFonts w:eastAsia="함초롬바탕" w:hAnsi="함초롬바탕" w:cs="함초롬바탕"/>
            <w:color w:val="FF0000"/>
          </w:rPr>
          <w:delText>.1</w:delText>
        </w:r>
        <w:r w:rsidR="006542AC" w:rsidRPr="005D5748" w:rsidDel="007F2FAD">
          <w:rPr>
            <w:rFonts w:eastAsia="함초롬바탕" w:hAnsi="함초롬바탕" w:cs="함초롬바탕"/>
            <w:color w:val="FF0000"/>
          </w:rPr>
          <w:delText>)</w:delText>
        </w:r>
        <w:r w:rsidRPr="005D5748" w:rsidDel="007F2FAD">
          <w:rPr>
            <w:rFonts w:eastAsia="함초롬바탕" w:hAnsi="함초롬바탕" w:cs="함초롬바탕"/>
            <w:color w:val="FF0000"/>
          </w:rPr>
          <w:delText xml:space="preserve"> </w:delText>
        </w:r>
      </w:del>
      <w:proofErr w:type="spellStart"/>
      <w:r w:rsidR="00B97520" w:rsidRPr="005D5748">
        <w:rPr>
          <w:rFonts w:eastAsia="함초롬바탕" w:hAnsi="함초롬바탕" w:cs="함초롬바탕"/>
          <w:color w:val="FF0000"/>
        </w:rPr>
        <w:t>process</w:t>
      </w:r>
    </w:p>
    <w:p w14:paraId="3B60B740" w14:textId="77777777" w:rsidR="00391D30" w:rsidRPr="005D5748" w:rsidRDefault="00391D30">
      <w:pPr>
        <w:pStyle w:val="a3"/>
        <w:numPr>
          <w:ilvl w:val="1"/>
          <w:numId w:val="2"/>
        </w:numPr>
        <w:rPr>
          <w:ins w:id="101" w:author="csdl" w:date="2022-12-16T12:09:00Z"/>
          <w:rFonts w:eastAsia="함초롬바탕" w:hAnsi="함초롬바탕" w:cs="함초롬바탕"/>
          <w:color w:val="FF0000"/>
        </w:rPr>
        <w:pPrChange w:id="102" w:author="Powell Natasha(인문사회학부)" w:date="2022-12-14T17:08:00Z">
          <w:pPr>
            <w:pStyle w:val="a3"/>
          </w:pPr>
        </w:pPrChange>
      </w:pPr>
      <w:proofErr w:type="spellEnd"/>
    </w:p>
    <w:p w14:paraId="1AF6FC26" w14:textId="664E50B3" w:rsidR="00B97520" w:rsidRPr="00391D30" w:rsidRDefault="00391D30" w:rsidP="00391D30">
      <w:pPr>
        <w:pStyle w:val="a3"/>
        <w:rPr>
          <w:rFonts w:eastAsia="함초롬바탕" w:hAnsi="함초롬바탕" w:cs="함초롬바탕"/>
          <w:rPrChange w:id="103" w:author="csdl" w:date="2022-12-16T12:09:00Z">
            <w:rPr>
              <w:rFonts w:eastAsia="함초롬바탕" w:hAnsi="함초롬바탕" w:cs="함초롬바탕"/>
            </w:rPr>
          </w:rPrChange>
        </w:rPr>
        <w:pPrChange w:id="104" w:author="csdl" w:date="2022-12-16T12:09:00Z">
          <w:pPr>
            <w:pStyle w:val="a3"/>
            <w:ind w:left="194"/>
          </w:pPr>
        </w:pPrChange>
      </w:pPr>
      <w:ins w:id="105" w:author="csdl" w:date="2022-12-16T12:08:00Z">
        <w:r w:rsidRPr="00391D30">
          <w:rPr>
            <w:rFonts w:eastAsia="함초롬바탕" w:hAnsi="함초롬바탕" w:cs="함초롬바탕"/>
            <w:rPrChange w:id="106" w:author="csdl" w:date="2022-12-16T12:09:00Z">
              <w:rPr>
                <w:rFonts w:eastAsia="함초롬바탕" w:hAnsi="함초롬바탕" w:cs="함초롬바탕"/>
              </w:rPr>
            </w:rPrChange>
          </w:rPr>
          <w:t xml:space="preserve">Since </w:t>
        </w:r>
      </w:ins>
      <w:ins w:id="107" w:author="csdl" w:date="2022-12-16T12:09:00Z">
        <w:r w:rsidRPr="00391D30">
          <w:rPr>
            <w:rFonts w:eastAsia="함초롬바탕" w:hAnsi="함초롬바탕" w:cs="함초롬바탕"/>
            <w:rPrChange w:id="108" w:author="csdl" w:date="2022-12-16T12:09:00Z">
              <w:rPr>
                <w:rFonts w:eastAsia="함초롬바탕" w:hAnsi="함초롬바탕" w:cs="함초롬바탕"/>
              </w:rPr>
            </w:rPrChange>
          </w:rPr>
          <w:t>P</w:t>
        </w:r>
      </w:ins>
      <w:ins w:id="109" w:author="csdl" w:date="2022-12-16T12:08:00Z">
        <w:r w:rsidRPr="00391D30">
          <w:rPr>
            <w:rFonts w:eastAsia="함초롬바탕" w:hAnsi="함초롬바탕" w:cs="함초롬바탕"/>
            <w:rPrChange w:id="110" w:author="csdl" w:date="2022-12-16T12:09:00Z">
              <w:rPr>
                <w:rFonts w:eastAsia="함초롬바탕" w:hAnsi="함초롬바탕" w:cs="함초롬바탕"/>
              </w:rPr>
            </w:rPrChange>
          </w:rPr>
          <w:t xml:space="preserve">roposed method is based on OMS, </w:t>
        </w:r>
      </w:ins>
      <w:ins w:id="111" w:author="csdl" w:date="2022-12-16T12:09:00Z">
        <w:r>
          <w:rPr>
            <w:rFonts w:eastAsia="함초롬바탕" w:hAnsi="함초롬바탕" w:cs="함초롬바탕"/>
          </w:rPr>
          <w:t xml:space="preserve">first </w:t>
        </w:r>
      </w:ins>
      <w:ins w:id="112" w:author="csdl" w:date="2022-12-16T12:08:00Z">
        <w:r w:rsidRPr="00391D30">
          <w:rPr>
            <w:rFonts w:eastAsia="함초롬바탕" w:hAnsi="함초롬바탕" w:cs="함초롬바탕"/>
            <w:rPrChange w:id="113" w:author="csdl" w:date="2022-12-16T12:09:00Z">
              <w:rPr>
                <w:rFonts w:eastAsia="함초롬바탕" w:hAnsi="함초롬바탕" w:cs="함초롬바탕"/>
              </w:rPr>
            </w:rPrChange>
          </w:rPr>
          <w:t xml:space="preserve">mention </w:t>
        </w:r>
      </w:ins>
      <w:ins w:id="114" w:author="csdl" w:date="2022-12-16T12:09:00Z">
        <w:r>
          <w:rPr>
            <w:rFonts w:eastAsia="함초롬바탕" w:hAnsi="함초롬바탕" w:cs="함초롬바탕"/>
          </w:rPr>
          <w:t>OMS</w:t>
        </w:r>
      </w:ins>
      <w:ins w:id="115" w:author="csdl" w:date="2022-12-16T12:08:00Z">
        <w:r w:rsidRPr="00391D30">
          <w:rPr>
            <w:rFonts w:eastAsia="함초롬바탕" w:hAnsi="함초롬바탕" w:cs="함초롬바탕"/>
            <w:rPrChange w:id="116" w:author="csdl" w:date="2022-12-16T12:09:00Z">
              <w:rPr>
                <w:rFonts w:eastAsia="함초롬바탕" w:hAnsi="함초롬바탕" w:cs="함초롬바탕"/>
              </w:rPr>
            </w:rPrChange>
          </w:rPr>
          <w:t xml:space="preserve"> equation.</w:t>
        </w:r>
      </w:ins>
      <w:ins w:id="117" w:author="csdl" w:date="2022-12-16T12:09:00Z">
        <w:r>
          <w:rPr>
            <w:rFonts w:eastAsia="함초롬바탕" w:hAnsi="함초롬바탕" w:cs="함초롬바탕"/>
          </w:rPr>
          <w:t xml:space="preserve"> </w:t>
        </w:r>
      </w:ins>
      <w:commentRangeStart w:id="118"/>
      <w:del w:id="119" w:author="Powell Natasha(인문사회학부)" w:date="2022-12-14T14:59:00Z">
        <w:r w:rsidR="00115831" w:rsidRPr="00391D30" w:rsidDel="00115831">
          <w:rPr>
            <w:rFonts w:eastAsia="함초롬바탕" w:hAnsi="함초롬바탕" w:cs="함초롬바탕" w:hint="eastAsia"/>
            <w:rPrChange w:id="120" w:author="csdl" w:date="2022-12-16T12:09:00Z">
              <w:rPr>
                <w:rFonts w:eastAsia="함초롬바탕" w:hAnsi="함초롬바탕" w:cs="함초롬바탕" w:hint="eastAsia"/>
              </w:rPr>
            </w:rPrChange>
          </w:rPr>
          <w:delText xml:space="preserve">It is </w:delText>
        </w:r>
      </w:del>
      <w:ins w:id="121" w:author="Powell Natasha(인문사회학부)" w:date="2022-12-14T14:59:00Z">
        <w:r w:rsidR="00115831" w:rsidRPr="00391D30">
          <w:rPr>
            <w:rFonts w:eastAsia="함초롬바탕" w:hAnsi="함초롬바탕" w:cs="함초롬바탕" w:hint="eastAsia"/>
            <w:rPrChange w:id="122" w:author="csdl" w:date="2022-12-16T12:09:00Z">
              <w:rPr>
                <w:rFonts w:eastAsia="함초롬바탕" w:hAnsi="함초롬바탕" w:cs="함초롬바탕" w:hint="eastAsia"/>
              </w:rPr>
            </w:rPrChange>
          </w:rPr>
          <w:t>The</w:t>
        </w:r>
        <w:r w:rsidR="00115831" w:rsidRPr="00391D30">
          <w:rPr>
            <w:rFonts w:eastAsia="함초롬바탕" w:hAnsi="함초롬바탕" w:cs="함초롬바탕"/>
            <w:rPrChange w:id="123" w:author="csdl" w:date="2022-12-16T12:09:00Z">
              <w:rPr>
                <w:rFonts w:eastAsia="함초롬바탕" w:hAnsi="함초롬바탕" w:cs="함초롬바탕"/>
              </w:rPr>
            </w:rPrChange>
          </w:rPr>
          <w:t xml:space="preserve"> </w:t>
        </w:r>
      </w:ins>
      <w:r w:rsidR="00115831" w:rsidRPr="00391D30">
        <w:rPr>
          <w:rFonts w:eastAsia="함초롬바탕" w:hAnsi="함초롬바탕" w:cs="함초롬바탕"/>
          <w:rPrChange w:id="124" w:author="csdl" w:date="2022-12-16T12:09:00Z">
            <w:rPr>
              <w:rFonts w:eastAsia="함초롬바탕" w:hAnsi="함초롬바탕" w:cs="함초롬바탕"/>
            </w:rPr>
          </w:rPrChange>
        </w:rPr>
        <w:t>neural offset min</w:t>
      </w:r>
      <w:commentRangeEnd w:id="118"/>
      <w:r w:rsidR="00115831">
        <w:rPr>
          <w:rStyle w:val="a6"/>
          <w:rFonts w:asciiTheme="minorHAnsi" w:eastAsiaTheme="minorEastAsia" w:hAnsiTheme="minorHAnsi" w:cstheme="minorBidi"/>
          <w:color w:val="auto"/>
          <w:kern w:val="2"/>
        </w:rPr>
        <w:commentReference w:id="118"/>
      </w:r>
      <w:r w:rsidR="00B97520" w:rsidRPr="00391D30">
        <w:rPr>
          <w:rFonts w:eastAsia="함초롬바탕" w:hAnsi="함초롬바탕" w:cs="함초롬바탕"/>
          <w:rPrChange w:id="125" w:author="csdl" w:date="2022-12-16T12:09:00Z">
            <w:rPr>
              <w:rFonts w:eastAsia="함초롬바탕" w:hAnsi="함초롬바탕" w:cs="함초롬바탕"/>
            </w:rPr>
          </w:rPrChange>
        </w:rPr>
        <w:t xml:space="preserve">-sum </w:t>
      </w:r>
      <w:r w:rsidR="00566D4C" w:rsidRPr="00391D30">
        <w:rPr>
          <w:rFonts w:eastAsia="함초롬바탕" w:hAnsi="함초롬바탕" w:cs="함초롬바탕"/>
          <w:rPrChange w:id="126" w:author="csdl" w:date="2022-12-16T12:09:00Z">
            <w:rPr>
              <w:rFonts w:eastAsia="함초롬바탕" w:hAnsi="함초롬바탕" w:cs="함초롬바탕"/>
            </w:rPr>
          </w:rPrChange>
        </w:rPr>
        <w:t xml:space="preserve">(NOMS) </w:t>
      </w:r>
      <w:r w:rsidR="00B97520" w:rsidRPr="00391D30">
        <w:rPr>
          <w:rFonts w:eastAsia="함초롬바탕" w:hAnsi="함초롬바탕" w:cs="함초롬바탕"/>
          <w:rPrChange w:id="127" w:author="csdl" w:date="2022-12-16T12:09:00Z">
            <w:rPr>
              <w:rFonts w:eastAsia="함초롬바탕" w:hAnsi="함초롬바탕" w:cs="함초롬바탕"/>
            </w:rPr>
          </w:rPrChange>
        </w:rPr>
        <w:t>equation</w:t>
      </w:r>
      <w:ins w:id="128" w:author="Powell Natasha(인문사회학부)" w:date="2022-12-14T14:59:00Z">
        <w:r w:rsidR="00115831" w:rsidRPr="00391D30">
          <w:rPr>
            <w:rFonts w:eastAsia="함초롬바탕" w:hAnsi="함초롬바탕" w:cs="함초롬바탕"/>
            <w:rPrChange w:id="129" w:author="csdl" w:date="2022-12-16T12:09:00Z">
              <w:rPr>
                <w:rFonts w:eastAsia="함초롬바탕" w:hAnsi="함초롬바탕" w:cs="함초롬바탕"/>
              </w:rPr>
            </w:rPrChange>
          </w:rPr>
          <w:t xml:space="preserve"> </w:t>
        </w:r>
        <w:r w:rsidR="00115831" w:rsidRPr="00391D30">
          <w:rPr>
            <w:rFonts w:eastAsia="함초롬바탕" w:hAnsi="함초롬바탕" w:cs="함초롬바탕" w:hint="eastAsia"/>
            <w:rPrChange w:id="130" w:author="csdl" w:date="2022-12-16T12:09:00Z">
              <w:rPr>
                <w:rFonts w:eastAsia="함초롬바탕" w:hAnsi="함초롬바탕" w:cs="함초롬바탕" w:hint="eastAsia"/>
              </w:rPr>
            </w:rPrChange>
          </w:rPr>
          <w:t>is</w:t>
        </w:r>
        <w:r w:rsidR="00115831" w:rsidRPr="00391D30">
          <w:rPr>
            <w:rFonts w:eastAsia="함초롬바탕" w:hAnsi="함초롬바탕" w:cs="함초롬바탕"/>
            <w:rPrChange w:id="131" w:author="csdl" w:date="2022-12-16T12:09:00Z">
              <w:rPr>
                <w:rFonts w:eastAsia="함초롬바탕" w:hAnsi="함초롬바탕" w:cs="함초롬바탕"/>
              </w:rPr>
            </w:rPrChange>
          </w:rPr>
          <w:t xml:space="preserve"> </w:t>
        </w:r>
        <w:r w:rsidR="00115831" w:rsidRPr="00391D30">
          <w:rPr>
            <w:rFonts w:eastAsia="함초롬바탕" w:hAnsi="함초롬바탕" w:cs="함초롬바탕" w:hint="eastAsia"/>
            <w:rPrChange w:id="132" w:author="csdl" w:date="2022-12-16T12:09:00Z">
              <w:rPr>
                <w:rFonts w:eastAsia="함초롬바탕" w:hAnsi="함초롬바탕" w:cs="함초롬바탕" w:hint="eastAsia"/>
              </w:rPr>
            </w:rPrChange>
          </w:rPr>
          <w:t>as</w:t>
        </w:r>
        <w:r w:rsidR="00115831" w:rsidRPr="00391D30">
          <w:rPr>
            <w:rFonts w:eastAsia="함초롬바탕" w:hAnsi="함초롬바탕" w:cs="함초롬바탕"/>
            <w:rPrChange w:id="133" w:author="csdl" w:date="2022-12-16T12:09:00Z">
              <w:rPr>
                <w:rFonts w:eastAsia="함초롬바탕" w:hAnsi="함초롬바탕" w:cs="함초롬바탕"/>
              </w:rPr>
            </w:rPrChange>
          </w:rPr>
          <w:t xml:space="preserve"> </w:t>
        </w:r>
        <w:r w:rsidR="00115831" w:rsidRPr="00391D30">
          <w:rPr>
            <w:rFonts w:eastAsia="함초롬바탕" w:hAnsi="함초롬바탕" w:cs="함초롬바탕" w:hint="eastAsia"/>
            <w:rPrChange w:id="134" w:author="csdl" w:date="2022-12-16T12:09:00Z">
              <w:rPr>
                <w:rFonts w:eastAsia="함초롬바탕" w:hAnsi="함초롬바탕" w:cs="함초롬바탕" w:hint="eastAsia"/>
              </w:rPr>
            </w:rPrChange>
          </w:rPr>
          <w:t>follows</w:t>
        </w:r>
      </w:ins>
      <w:del w:id="135" w:author="Powell Natasha(인문사회학부)" w:date="2022-12-14T14:59:00Z">
        <w:r w:rsidR="00B97520" w:rsidRPr="00391D30" w:rsidDel="00115831">
          <w:rPr>
            <w:rFonts w:eastAsia="함초롬바탕" w:hAnsi="함초롬바탕" w:cs="함초롬바탕"/>
            <w:rPrChange w:id="136" w:author="csdl" w:date="2022-12-16T12:09:00Z">
              <w:rPr>
                <w:rFonts w:eastAsia="함초롬바탕" w:hAnsi="함초롬바탕" w:cs="함초롬바탕"/>
              </w:rPr>
            </w:rPrChange>
          </w:rPr>
          <w:delText>.</w:delText>
        </w:r>
      </w:del>
      <w:r w:rsidR="009931D8" w:rsidRPr="00391D30">
        <w:rPr>
          <w:rFonts w:eastAsia="함초롬바탕" w:hAnsi="함초롬바탕" w:cs="함초롬바탕"/>
          <w:rPrChange w:id="137" w:author="csdl" w:date="2022-12-16T12:09:00Z">
            <w:rPr>
              <w:rFonts w:eastAsia="함초롬바탕" w:hAnsi="함초롬바탕" w:cs="함초롬바탕"/>
            </w:rPr>
          </w:rPrChange>
        </w:rPr>
        <w:t xml:space="preserve"> </w:t>
      </w:r>
    </w:p>
    <w:p w14:paraId="10340B6F" w14:textId="728986ED" w:rsidR="005D62D1" w:rsidRPr="005D5748" w:rsidRDefault="00F248E2" w:rsidP="00842746">
      <w:pPr>
        <w:pStyle w:val="a3"/>
        <w:ind w:firstLineChars="100" w:firstLine="194"/>
        <w:jc w:val="left"/>
        <w:rPr>
          <w:rFonts w:eastAsia="함초롬바탕" w:hAnsi="함초롬바탕" w:cs="함초롬바탕"/>
        </w:rPr>
      </w:pPr>
      <m:oMathPara>
        <m:oMath>
          <m:sSubSup>
            <m:sSubSupPr>
              <m:ctrlPr>
                <w:rPr>
                  <w:rFonts w:ascii="Cambria Math" w:eastAsia="함초롬바탕" w:hAnsi="Cambria Math" w:cs="함초롬바탕"/>
                </w:rPr>
              </m:ctrlPr>
            </m:sSubSupPr>
            <m:e>
              <m:r>
                <w:rPr>
                  <w:rFonts w:ascii="Cambria Math" w:eastAsia="함초롬바탕" w:hAnsi="Cambria Math" w:cs="함초롬바탕"/>
                </w:rPr>
                <m:t>μ</m:t>
              </m:r>
            </m:e>
            <m:sub>
              <m:r>
                <w:rPr>
                  <w:rFonts w:ascii="Cambria Math" w:eastAsia="함초롬바탕" w:hAnsi="Cambria Math" w:cs="함초롬바탕"/>
                </w:rPr>
                <m:t>c,v</m:t>
              </m:r>
            </m:sub>
            <m:sup>
              <m:r>
                <w:rPr>
                  <w:rFonts w:ascii="Cambria Math" w:eastAsia="함초롬바탕" w:hAnsi="Cambria Math" w:cs="함초롬바탕"/>
                </w:rPr>
                <m:t>t</m:t>
              </m:r>
            </m:sup>
          </m:sSubSup>
          <m:r>
            <w:rPr>
              <w:rFonts w:ascii="Cambria Math" w:eastAsia="함초롬바탕" w:hAnsi="Cambria Math" w:cs="함초롬바탕"/>
            </w:rPr>
            <m:t>=</m:t>
          </m:r>
          <m:r>
            <m:rPr>
              <m:sty m:val="p"/>
            </m:rPr>
            <w:rPr>
              <w:rFonts w:ascii="Cambria Math" w:eastAsia="함초롬바탕" w:hAnsi="Cambria Math" w:cs="함초롬바탕"/>
            </w:rPr>
            <m:t>ReLU</m:t>
          </m:r>
          <m:r>
            <w:rPr>
              <w:rFonts w:ascii="Cambria Math" w:eastAsia="함초롬바탕" w:hAnsi="Cambria Math" w:cs="함초롬바탕"/>
            </w:rPr>
            <m:t>(</m:t>
          </m:r>
          <m:func>
            <m:funcPr>
              <m:ctrlPr>
                <w:rPr>
                  <w:rFonts w:ascii="Cambria Math" w:eastAsia="함초롬바탕" w:hAnsi="Cambria Math" w:cs="함초롬바탕"/>
                  <w:i/>
                </w:rPr>
              </m:ctrlPr>
            </m:funcPr>
            <m:fName>
              <m:limLow>
                <m:limLowPr>
                  <m:ctrlPr>
                    <w:rPr>
                      <w:rFonts w:ascii="Cambria Math" w:eastAsia="함초롬바탕" w:hAnsi="Cambria Math" w:cs="함초롬바탕"/>
                      <w:i/>
                    </w:rPr>
                  </m:ctrlPr>
                </m:limLowPr>
                <m:e>
                  <m:r>
                    <m:rPr>
                      <m:sty m:val="p"/>
                    </m:rPr>
                    <w:rPr>
                      <w:rFonts w:ascii="Cambria Math" w:eastAsia="함초롬바탕" w:hAnsi="Cambria Math" w:cs="함초롬바탕"/>
                    </w:rPr>
                    <m:t>min</m:t>
                  </m:r>
                </m:e>
                <m:lim>
                  <m:sSup>
                    <m:sSupPr>
                      <m:ctrlPr>
                        <w:rPr>
                          <w:rFonts w:ascii="Cambria Math" w:eastAsia="함초롬바탕" w:hAnsi="Cambria Math" w:cs="함초롬바탕"/>
                        </w:rPr>
                      </m:ctrlPr>
                    </m:sSupPr>
                    <m:e>
                      <m:r>
                        <w:rPr>
                          <w:rFonts w:ascii="Cambria Math" w:eastAsia="함초롬바탕" w:hAnsi="Cambria Math" w:cs="함초롬바탕"/>
                        </w:rPr>
                        <m:t>v</m:t>
                      </m:r>
                      <m:ctrlPr>
                        <w:rPr>
                          <w:rFonts w:ascii="Cambria Math" w:eastAsia="함초롬바탕" w:hAnsi="Cambria Math" w:cs="함초롬바탕"/>
                          <w:i/>
                        </w:rPr>
                      </m:ctrlPr>
                    </m:e>
                    <m:sup>
                      <m:r>
                        <m:rPr>
                          <m:sty m:val="p"/>
                        </m:rPr>
                        <w:rPr>
                          <w:rFonts w:ascii="Cambria Math" w:eastAsia="함초롬바탕" w:hAnsi="Cambria Math" w:cs="함초롬바탕"/>
                        </w:rPr>
                        <m:t>'</m:t>
                      </m:r>
                    </m:sup>
                  </m:sSup>
                </m:lim>
              </m:limLow>
            </m:fName>
            <m:e>
              <m:d>
                <m:dPr>
                  <m:ctrlPr>
                    <w:rPr>
                      <w:rFonts w:ascii="Cambria Math" w:eastAsia="함초롬바탕" w:hAnsi="Cambria Math" w:cs="함초롬바탕"/>
                      <w:i/>
                    </w:rPr>
                  </m:ctrlPr>
                </m:dPr>
                <m:e>
                  <m:d>
                    <m:dPr>
                      <m:begChr m:val="|"/>
                      <m:endChr m:val="|"/>
                      <m:ctrlPr>
                        <w:rPr>
                          <w:rFonts w:ascii="Cambria Math" w:eastAsia="함초롬바탕" w:hAnsi="Cambria Math" w:cs="함초롬바탕"/>
                          <w:i/>
                        </w:rPr>
                      </m:ctrlPr>
                    </m:dPr>
                    <m:e>
                      <m:sSubSup>
                        <m:sSubSupPr>
                          <m:ctrlPr>
                            <w:rPr>
                              <w:rFonts w:ascii="Cambria Math" w:eastAsia="함초롬바탕" w:hAnsi="Cambria Math" w:cs="함초롬바탕"/>
                            </w:rPr>
                          </m:ctrlPr>
                        </m:sSubSupPr>
                        <m:e>
                          <m:r>
                            <w:rPr>
                              <w:rFonts w:ascii="Cambria Math" w:eastAsia="함초롬바탕" w:hAnsi="Cambria Math" w:cs="함초롬바탕"/>
                            </w:rPr>
                            <m:t>μ</m:t>
                          </m:r>
                        </m:e>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r>
                            <w:rPr>
                              <w:rFonts w:ascii="Cambria Math" w:eastAsia="함초롬바탕" w:hAnsi="Cambria Math" w:cs="함초롬바탕"/>
                            </w:rPr>
                            <m:t>,c</m:t>
                          </m:r>
                        </m:sub>
                        <m:sup>
                          <m:r>
                            <w:rPr>
                              <w:rFonts w:ascii="Cambria Math" w:eastAsia="함초롬바탕" w:hAnsi="Cambria Math" w:cs="함초롬바탕"/>
                            </w:rPr>
                            <m:t>t</m:t>
                          </m:r>
                        </m:sup>
                      </m:sSubSup>
                    </m:e>
                  </m:d>
                  <m:r>
                    <w:rPr>
                      <w:rFonts w:ascii="Cambria Math" w:eastAsia="함초롬바탕" w:hAnsi="Cambria Math" w:cs="함초롬바탕"/>
                    </w:rPr>
                    <m:t>-</m:t>
                  </m:r>
                  <m:sSubSup>
                    <m:sSubSupPr>
                      <m:ctrlPr>
                        <w:rPr>
                          <w:rFonts w:ascii="Cambria Math" w:eastAsia="함초롬바탕" w:hAnsi="Cambria Math" w:cs="함초롬바탕"/>
                          <w:color w:val="FF0000"/>
                        </w:rPr>
                      </m:ctrlPr>
                    </m:sSubSupPr>
                    <m:e>
                      <m:r>
                        <w:rPr>
                          <w:rFonts w:ascii="Cambria Math" w:eastAsia="함초롬바탕" w:hAnsi="Cambria Math" w:cs="함초롬바탕"/>
                          <w:color w:val="FF0000"/>
                        </w:rPr>
                        <m:t>β</m:t>
                      </m:r>
                    </m:e>
                    <m:sub>
                      <m:r>
                        <w:rPr>
                          <w:rFonts w:ascii="Cambria Math" w:eastAsia="함초롬바탕" w:hAnsi="Cambria Math" w:cs="함초롬바탕"/>
                          <w:color w:val="FF0000"/>
                        </w:rPr>
                        <m:t>c,v</m:t>
                      </m:r>
                    </m:sub>
                    <m:sup>
                      <m:r>
                        <w:rPr>
                          <w:rFonts w:ascii="Cambria Math" w:eastAsia="함초롬바탕" w:hAnsi="Cambria Math" w:cs="함초롬바탕"/>
                          <w:color w:val="FF0000"/>
                        </w:rPr>
                        <m:t>t</m:t>
                      </m:r>
                    </m:sup>
                  </m:sSubSup>
                </m:e>
              </m:d>
            </m:e>
          </m:func>
          <m:nary>
            <m:naryPr>
              <m:chr m:val="∏"/>
              <m:limLoc m:val="undOvr"/>
              <m:ctrlPr>
                <w:rPr>
                  <w:rFonts w:ascii="Cambria Math" w:eastAsia="함초롬바탕" w:hAnsi="Cambria Math" w:cs="함초롬바탕"/>
                  <w:i/>
                </w:rPr>
              </m:ctrlPr>
            </m:naryPr>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sub>
            <m:sup/>
            <m:e>
              <m:r>
                <m:rPr>
                  <m:sty m:val="p"/>
                </m:rPr>
                <w:rPr>
                  <w:rFonts w:ascii="Cambria Math" w:eastAsia="함초롬바탕" w:hAnsi="Cambria Math" w:cs="함초롬바탕"/>
                </w:rPr>
                <m:t>sign</m:t>
              </m:r>
              <m:d>
                <m:dPr>
                  <m:ctrlPr>
                    <w:rPr>
                      <w:rFonts w:ascii="Cambria Math" w:eastAsia="함초롬바탕" w:hAnsi="Cambria Math" w:cs="함초롬바탕"/>
                      <w:i/>
                    </w:rPr>
                  </m:ctrlPr>
                </m:dPr>
                <m:e>
                  <m:sSubSup>
                    <m:sSubSupPr>
                      <m:ctrlPr>
                        <w:rPr>
                          <w:rFonts w:ascii="Cambria Math" w:eastAsia="함초롬바탕" w:hAnsi="Cambria Math" w:cs="함초롬바탕"/>
                        </w:rPr>
                      </m:ctrlPr>
                    </m:sSubSupPr>
                    <m:e>
                      <m:r>
                        <w:rPr>
                          <w:rFonts w:ascii="Cambria Math" w:eastAsia="함초롬바탕" w:hAnsi="Cambria Math" w:cs="함초롬바탕"/>
                        </w:rPr>
                        <m:t>μ</m:t>
                      </m:r>
                    </m:e>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r>
                        <w:rPr>
                          <w:rFonts w:ascii="Cambria Math" w:eastAsia="함초롬바탕" w:hAnsi="Cambria Math" w:cs="함초롬바탕"/>
                        </w:rPr>
                        <m:t>,c</m:t>
                      </m:r>
                    </m:sub>
                    <m:sup>
                      <m:r>
                        <w:rPr>
                          <w:rFonts w:ascii="Cambria Math" w:eastAsia="함초롬바탕" w:hAnsi="Cambria Math" w:cs="함초롬바탕"/>
                        </w:rPr>
                        <m:t>t</m:t>
                      </m:r>
                    </m:sup>
                  </m:sSubSup>
                </m:e>
              </m:d>
            </m:e>
          </m:nary>
          <m:r>
            <m:rPr>
              <m:sty m:val="p"/>
            </m:rPr>
            <w:rPr>
              <w:rFonts w:ascii="Cambria Math" w:eastAsia="함초롬바탕" w:hAnsi="Cambria Math" w:cs="함초롬바탕"/>
            </w:rPr>
            <m:t>,                                                                                (1)</m:t>
          </m:r>
          <m:r>
            <m:rPr>
              <m:sty m:val="p"/>
            </m:rPr>
            <w:rPr>
              <w:rFonts w:ascii="Cambria Math" w:eastAsia="함초롬바탕" w:hAnsi="Cambria Math" w:cs="함초롬바탕"/>
            </w:rPr>
            <w:br/>
          </m:r>
        </m:oMath>
      </m:oMathPara>
      <w:r w:rsidR="003B1B6E" w:rsidRPr="005D5748">
        <w:rPr>
          <w:rFonts w:eastAsia="함초롬바탕" w:hAnsi="함초롬바탕" w:cs="함초롬바탕"/>
        </w:rPr>
        <w:t xml:space="preserve">where </w:t>
      </w:r>
      <m:oMath>
        <m:sSubSup>
          <m:sSubSupPr>
            <m:ctrlPr>
              <w:rPr>
                <w:rFonts w:ascii="Cambria Math" w:eastAsia="함초롬바탕" w:hAnsi="Cambria Math" w:cs="함초롬바탕"/>
                <w:color w:val="FF0000"/>
              </w:rPr>
            </m:ctrlPr>
          </m:sSubSupPr>
          <m:e>
            <m:r>
              <w:rPr>
                <w:rFonts w:ascii="Cambria Math" w:eastAsia="함초롬바탕" w:hAnsi="Cambria Math" w:cs="함초롬바탕"/>
                <w:color w:val="FF0000"/>
              </w:rPr>
              <m:t>β</m:t>
            </m:r>
          </m:e>
          <m:sub>
            <m:r>
              <w:rPr>
                <w:rFonts w:ascii="Cambria Math" w:eastAsia="함초롬바탕" w:hAnsi="Cambria Math" w:cs="함초롬바탕"/>
                <w:color w:val="FF0000"/>
              </w:rPr>
              <m:t>c,v</m:t>
            </m:r>
          </m:sub>
          <m:sup>
            <m:r>
              <w:rPr>
                <w:rFonts w:ascii="Cambria Math" w:eastAsia="함초롬바탕" w:hAnsi="Cambria Math" w:cs="함초롬바탕"/>
                <w:color w:val="FF0000"/>
              </w:rPr>
              <m:t>t</m:t>
            </m:r>
          </m:sup>
        </m:sSubSup>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is a learnable offset parameter for the edge connecting CN </w:t>
      </w:r>
      <m:oMath>
        <m:r>
          <m:rPr>
            <m:sty m:val="p"/>
          </m:rPr>
          <w:rPr>
            <w:rFonts w:ascii="Cambria Math" w:eastAsia="함초롬바탕" w:hAnsi="Cambria Math" w:cs="함초롬바탕"/>
          </w:rPr>
          <m:t>c</m:t>
        </m:r>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to VN </w:t>
      </w:r>
      <m:oMath>
        <m:r>
          <m:rPr>
            <m:sty m:val="p"/>
          </m:rPr>
          <w:rPr>
            <w:rFonts w:ascii="Cambria Math" w:eastAsia="함초롬바탕" w:hAnsi="Cambria Math" w:cs="함초롬바탕"/>
          </w:rPr>
          <m:t>v</m:t>
        </m:r>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during iteration </w:t>
      </w:r>
      <m:oMath>
        <m:r>
          <m:rPr>
            <m:sty m:val="p"/>
          </m:rPr>
          <w:rPr>
            <w:rFonts w:ascii="Cambria Math" w:eastAsia="함초롬바탕" w:hAnsi="Cambria Math" w:cs="함초롬바탕"/>
          </w:rPr>
          <m:t>t</m:t>
        </m:r>
      </m:oMath>
      <w:r w:rsidR="003B1B6E" w:rsidRPr="005D5748">
        <w:rPr>
          <w:rFonts w:eastAsia="함초롬바탕" w:hAnsi="함초롬바탕" w:cs="함초롬바탕" w:hint="eastAsia"/>
        </w:rPr>
        <w:t>.</w:t>
      </w:r>
      <w:r w:rsidR="003B1B6E" w:rsidRPr="005D5748">
        <w:rPr>
          <w:rFonts w:eastAsia="함초롬바탕" w:hAnsi="함초롬바탕" w:cs="함초롬바탕"/>
        </w:rPr>
        <w:t xml:space="preserve"> </w:t>
      </w:r>
      <w:r w:rsidR="003B7FE3" w:rsidRPr="005D5748">
        <w:rPr>
          <w:rFonts w:eastAsia="함초롬바탕" w:hAnsi="함초롬바탕" w:cs="함초롬바탕"/>
        </w:rPr>
        <w:t xml:space="preserve">Simulation </w:t>
      </w:r>
      <w:r w:rsidR="003B7FE3" w:rsidRPr="005D5748">
        <w:rPr>
          <w:rFonts w:eastAsia="함초롬바탕" w:hAnsi="함초롬바탕" w:cs="함초롬바탕"/>
        </w:rPr>
        <w:lastRenderedPageBreak/>
        <w:t>proceeds t</w:t>
      </w:r>
      <w:ins w:id="138" w:author="Powell Natasha(인문사회학부)" w:date="2022-12-14T14:59:00Z">
        <w:r w:rsidR="00115831">
          <w:rPr>
            <w:rFonts w:eastAsia="함초롬바탕" w:hAnsi="함초롬바탕" w:cs="함초롬바탕" w:hint="eastAsia"/>
          </w:rPr>
          <w:t>hrough</w:t>
        </w:r>
        <w:r w:rsidR="00115831">
          <w:rPr>
            <w:rFonts w:eastAsia="함초롬바탕" w:hAnsi="함초롬바탕" w:cs="함초롬바탕"/>
          </w:rPr>
          <w:t xml:space="preserve"> </w:t>
        </w:r>
      </w:ins>
      <w:del w:id="139" w:author="Powell Natasha(인문사회학부)" w:date="2022-12-14T14:59:00Z">
        <w:r w:rsidR="003B7FE3" w:rsidRPr="005D5748" w:rsidDel="00115831">
          <w:rPr>
            <w:rFonts w:eastAsia="함초롬바탕" w:hAnsi="함초롬바탕" w:cs="함초롬바탕"/>
          </w:rPr>
          <w:delText xml:space="preserve">o </w:delText>
        </w:r>
      </w:del>
      <w:r w:rsidR="003B7FE3" w:rsidRPr="005D5748">
        <w:rPr>
          <w:rFonts w:eastAsia="함초롬바탕" w:hAnsi="함초롬바탕" w:cs="함초롬바탕"/>
        </w:rPr>
        <w:t xml:space="preserve">the following process. </w:t>
      </w:r>
      <w:r w:rsidR="005D62D1" w:rsidRPr="005D5748">
        <w:rPr>
          <w:rFonts w:eastAsia="함초롬바탕" w:hAnsi="함초롬바탕" w:cs="함초롬바탕"/>
        </w:rPr>
        <w:t xml:space="preserve">First, to apply neural network to decoding process, </w:t>
      </w:r>
      <w:commentRangeStart w:id="140"/>
      <w:r w:rsidR="005D62D1" w:rsidRPr="005D5748">
        <w:rPr>
          <w:rFonts w:eastAsia="함초롬바탕" w:hAnsi="함초롬바탕" w:cs="함초롬바탕"/>
        </w:rPr>
        <w:t xml:space="preserve">it </w:t>
      </w:r>
      <w:commentRangeEnd w:id="140"/>
      <w:r w:rsidR="00115831">
        <w:rPr>
          <w:rStyle w:val="a6"/>
          <w:rFonts w:asciiTheme="minorHAnsi" w:eastAsiaTheme="minorEastAsia" w:hAnsiTheme="minorHAnsi" w:cstheme="minorBidi"/>
          <w:color w:val="auto"/>
          <w:kern w:val="2"/>
        </w:rPr>
        <w:commentReference w:id="140"/>
      </w:r>
      <w:r w:rsidR="005D62D1" w:rsidRPr="005D5748">
        <w:rPr>
          <w:rFonts w:eastAsia="함초롬바탕" w:hAnsi="함초롬바탕" w:cs="함초롬바탕"/>
        </w:rPr>
        <w:t xml:space="preserve">is made into an </w:t>
      </w:r>
      <w:r w:rsidR="005D62D1" w:rsidRPr="005D5748">
        <w:rPr>
          <w:rFonts w:eastAsia="함초롬바탕" w:hAnsi="함초롬바탕" w:cs="함초롬바탕"/>
          <w:color w:val="FF0000"/>
        </w:rPr>
        <w:t>unrolled structure</w:t>
      </w:r>
      <w:r w:rsidR="005D62D1" w:rsidRPr="005D5748">
        <w:rPr>
          <w:rFonts w:eastAsia="함초롬바탕" w:hAnsi="함초롬바탕" w:cs="함초롬바탕"/>
        </w:rPr>
        <w:t xml:space="preserve">. </w:t>
      </w:r>
      <w:del w:id="141" w:author="Powell Natasha(인문사회학부)" w:date="2022-12-14T14:59:00Z">
        <w:r w:rsidR="005D62D1" w:rsidRPr="005D5748" w:rsidDel="00115831">
          <w:rPr>
            <w:rFonts w:eastAsia="함초롬바탕" w:hAnsi="함초롬바탕" w:cs="함초롬바탕"/>
          </w:rPr>
          <w:delText>A</w:delText>
        </w:r>
        <w:r w:rsidR="00566D4C" w:rsidRPr="005D5748" w:rsidDel="00115831">
          <w:rPr>
            <w:rFonts w:eastAsia="함초롬바탕" w:hAnsi="함초롬바탕" w:cs="함초롬바탕"/>
          </w:rPr>
          <w:delText>nd</w:delText>
        </w:r>
        <w:r w:rsidR="00842746" w:rsidRPr="005D5748" w:rsidDel="00115831">
          <w:rPr>
            <w:rFonts w:eastAsia="함초롬바탕" w:hAnsi="함초롬바탕" w:cs="함초롬바탕"/>
          </w:rPr>
          <w:delText xml:space="preserve"> </w:delText>
        </w:r>
      </w:del>
      <w:r w:rsidR="00BE3B78" w:rsidRPr="005D5748">
        <w:rPr>
          <w:rFonts w:eastAsia="함초롬바탕" w:hAnsi="함초롬바탕" w:cs="함초롬바탕"/>
        </w:rPr>
        <w:t>I</w:t>
      </w:r>
      <w:r w:rsidR="00460B09" w:rsidRPr="005D5748">
        <w:rPr>
          <w:rFonts w:eastAsia="함초롬바탕" w:hAnsi="함초롬바탕" w:cs="함초롬바탕"/>
        </w:rPr>
        <w:t xml:space="preserve">n Fig.1, </w:t>
      </w:r>
      <w:r w:rsidR="005D62D1" w:rsidRPr="005D5748">
        <w:rPr>
          <w:rFonts w:eastAsia="함초롬바탕" w:hAnsi="함초롬바탕" w:cs="함초롬바탕"/>
        </w:rPr>
        <w:t>the ‘odd</w:t>
      </w:r>
      <w:r w:rsidR="00B97520" w:rsidRPr="005D5748">
        <w:rPr>
          <w:rFonts w:eastAsia="함초롬바탕" w:hAnsi="함초롬바탕" w:cs="함초롬바탕"/>
        </w:rPr>
        <w:t xml:space="preserve">’ </w:t>
      </w:r>
      <m:oMath>
        <m:r>
          <m:rPr>
            <m:sty m:val="p"/>
          </m:rPr>
          <w:rPr>
            <w:rFonts w:ascii="Cambria Math" w:eastAsia="함초롬바탕" w:hAnsi="Cambria Math" w:cs="함초롬바탕"/>
          </w:rPr>
          <m:t>th</m:t>
        </m:r>
      </m:oMath>
      <w:r w:rsidR="00B97520" w:rsidRPr="005D5748">
        <w:rPr>
          <w:rFonts w:eastAsia="함초롬바탕" w:hAnsi="함초롬바탕" w:cs="함초롬바탕"/>
        </w:rPr>
        <w:t xml:space="preserve"> </w:t>
      </w:r>
      <w:r w:rsidR="005D62D1" w:rsidRPr="005D5748">
        <w:rPr>
          <w:rFonts w:eastAsia="함초롬바탕" w:hAnsi="함초롬바탕" w:cs="함초롬바탕"/>
        </w:rPr>
        <w:t xml:space="preserve">layer </w:t>
      </w:r>
      <w:del w:id="142" w:author="Powell Natasha(인문사회학부)" w:date="2022-12-14T15:00:00Z">
        <w:r w:rsidR="005D62D1" w:rsidRPr="005D5748" w:rsidDel="00115831">
          <w:rPr>
            <w:rFonts w:eastAsia="함초롬바탕" w:hAnsi="함초롬바탕" w:cs="함초롬바탕" w:hint="eastAsia"/>
          </w:rPr>
          <w:delText>means</w:delText>
        </w:r>
      </w:del>
      <w:ins w:id="143" w:author="Powell Natasha(인문사회학부)" w:date="2022-12-14T15:00:00Z">
        <w:r w:rsidR="00115831">
          <w:rPr>
            <w:rFonts w:eastAsia="함초롬바탕" w:hAnsi="함초롬바탕" w:cs="함초롬바탕" w:hint="eastAsia"/>
          </w:rPr>
          <w:t>represents</w:t>
        </w:r>
        <w:r w:rsidR="00115831">
          <w:rPr>
            <w:rFonts w:eastAsia="함초롬바탕" w:hAnsi="함초롬바탕" w:cs="함초롬바탕"/>
          </w:rPr>
          <w:t xml:space="preserve"> </w:t>
        </w:r>
      </w:ins>
      <w:ins w:id="144" w:author="Powell Natasha(인문사회학부)" w:date="2022-12-14T14:59:00Z">
        <w:r w:rsidR="00115831">
          <w:rPr>
            <w:rFonts w:eastAsia="함초롬바탕" w:hAnsi="함초롬바탕" w:cs="함초롬바탕" w:hint="eastAsia"/>
          </w:rPr>
          <w:t>the</w:t>
        </w:r>
      </w:ins>
      <w:r w:rsidR="005D62D1" w:rsidRPr="005D5748">
        <w:rPr>
          <w:rFonts w:eastAsia="함초롬바탕" w:hAnsi="함초롬바탕" w:cs="함초롬바탕"/>
        </w:rPr>
        <w:t xml:space="preserve"> variable node</w:t>
      </w:r>
      <w:r w:rsidR="00B97520" w:rsidRPr="005D5748">
        <w:rPr>
          <w:rFonts w:eastAsia="함초롬바탕" w:hAnsi="함초롬바탕" w:cs="함초롬바탕"/>
        </w:rPr>
        <w:t xml:space="preserve"> (VN)</w:t>
      </w:r>
      <w:r w:rsidR="005D62D1" w:rsidRPr="005D5748">
        <w:rPr>
          <w:rFonts w:eastAsia="함초롬바탕" w:hAnsi="함초롬바탕" w:cs="함초롬바탕"/>
        </w:rPr>
        <w:t xml:space="preserve"> layer, and the ‘e</w:t>
      </w:r>
      <w:r w:rsidR="00B97520" w:rsidRPr="005D5748">
        <w:rPr>
          <w:rFonts w:eastAsia="함초롬바탕" w:hAnsi="함초롬바탕" w:cs="함초롬바탕"/>
        </w:rPr>
        <w:t xml:space="preserve">ven’ </w:t>
      </w:r>
      <m:oMath>
        <m:r>
          <m:rPr>
            <m:sty m:val="p"/>
          </m:rPr>
          <w:rPr>
            <w:rFonts w:ascii="Cambria Math" w:eastAsia="함초롬바탕" w:hAnsi="Cambria Math" w:cs="함초롬바탕"/>
          </w:rPr>
          <m:t>th</m:t>
        </m:r>
      </m:oMath>
      <w:r w:rsidR="005D62D1" w:rsidRPr="005D5748">
        <w:rPr>
          <w:rFonts w:eastAsia="함초롬바탕" w:hAnsi="함초롬바탕" w:cs="함초롬바탕"/>
        </w:rPr>
        <w:t xml:space="preserve"> layer </w:t>
      </w:r>
      <w:del w:id="145" w:author="Powell Natasha(인문사회학부)" w:date="2022-12-14T14:59:00Z">
        <w:r w:rsidR="005D62D1" w:rsidRPr="005D5748" w:rsidDel="00115831">
          <w:rPr>
            <w:rFonts w:eastAsia="함초롬바탕" w:hAnsi="함초롬바탕" w:cs="함초롬바탕"/>
          </w:rPr>
          <w:delText>means</w:delText>
        </w:r>
      </w:del>
      <w:ins w:id="146" w:author="Powell Natasha(인문사회학부)" w:date="2022-12-14T14:59:00Z">
        <w:r w:rsidR="00115831">
          <w:rPr>
            <w:rFonts w:eastAsia="함초롬바탕" w:hAnsi="함초롬바탕" w:cs="함초롬바탕" w:hint="eastAsia"/>
          </w:rPr>
          <w:t>represents</w:t>
        </w:r>
        <w:r w:rsidR="00115831">
          <w:rPr>
            <w:rFonts w:eastAsia="함초롬바탕" w:hAnsi="함초롬바탕" w:cs="함초롬바탕"/>
          </w:rPr>
          <w:t xml:space="preserve"> </w:t>
        </w:r>
        <w:r w:rsidR="00115831">
          <w:rPr>
            <w:rFonts w:eastAsia="함초롬바탕" w:hAnsi="함초롬바탕" w:cs="함초롬바탕" w:hint="eastAsia"/>
          </w:rPr>
          <w:t>th</w:t>
        </w:r>
      </w:ins>
      <w:ins w:id="147" w:author="Powell Natasha(인문사회학부)" w:date="2022-12-14T15:00:00Z">
        <w:r w:rsidR="00115831">
          <w:rPr>
            <w:rFonts w:eastAsia="함초롬바탕" w:hAnsi="함초롬바탕" w:cs="함초롬바탕" w:hint="eastAsia"/>
          </w:rPr>
          <w:t>e</w:t>
        </w:r>
      </w:ins>
      <w:r w:rsidR="005D62D1" w:rsidRPr="005D5748">
        <w:rPr>
          <w:rFonts w:eastAsia="함초롬바탕" w:hAnsi="함초롬바탕" w:cs="함초롬바탕"/>
        </w:rPr>
        <w:t xml:space="preserve"> check node</w:t>
      </w:r>
      <w:r w:rsidR="009931D8" w:rsidRPr="005D5748">
        <w:rPr>
          <w:rFonts w:eastAsia="함초롬바탕" w:hAnsi="함초롬바탕" w:cs="함초롬바탕"/>
        </w:rPr>
        <w:t xml:space="preserve"> </w:t>
      </w:r>
      <w:r w:rsidR="00B97520" w:rsidRPr="005D5748">
        <w:rPr>
          <w:rFonts w:eastAsia="함초롬바탕" w:hAnsi="함초롬바탕" w:cs="함초롬바탕"/>
        </w:rPr>
        <w:t>(CN)</w:t>
      </w:r>
      <w:r w:rsidR="005D62D1" w:rsidRPr="005D5748">
        <w:rPr>
          <w:rFonts w:eastAsia="함초롬바탕" w:hAnsi="함초롬바탕" w:cs="함초롬바탕"/>
        </w:rPr>
        <w:t xml:space="preserve"> layer</w:t>
      </w:r>
      <w:r w:rsidR="00460B09" w:rsidRPr="005D5748">
        <w:rPr>
          <w:rFonts w:eastAsia="함초롬바탕" w:hAnsi="함초롬바탕" w:cs="함초롬바탕"/>
        </w:rPr>
        <w:t>.</w:t>
      </w:r>
      <w:r w:rsidR="005D62D1" w:rsidRPr="005D5748">
        <w:rPr>
          <w:rFonts w:eastAsia="함초롬바탕" w:hAnsi="함초롬바탕" w:cs="함초롬바탕"/>
        </w:rPr>
        <w:t xml:space="preserve"> In particular, I optimized beta value</w:t>
      </w:r>
      <w:ins w:id="148" w:author="Powell Natasha(인문사회학부)" w:date="2022-12-14T15:01:00Z">
        <w:r w:rsidR="009F710A">
          <w:rPr>
            <w:rFonts w:eastAsia="함초롬바탕" w:hAnsi="함초롬바탕" w:cs="함초롬바탕" w:hint="eastAsia"/>
          </w:rPr>
          <w:t>s</w:t>
        </w:r>
      </w:ins>
      <w:r w:rsidR="005D62D1" w:rsidRPr="005D5748">
        <w:rPr>
          <w:rFonts w:eastAsia="함초롬바탕" w:hAnsi="함초롬바탕" w:cs="함초롬바탕"/>
        </w:rPr>
        <w:t xml:space="preserve"> assigned to</w:t>
      </w:r>
      <w:r w:rsidR="00842746" w:rsidRPr="005D5748">
        <w:rPr>
          <w:rFonts w:eastAsia="함초롬바탕" w:hAnsi="함초롬바탕" w:cs="함초롬바탕"/>
        </w:rPr>
        <w:t xml:space="preserve"> </w:t>
      </w:r>
      <w:ins w:id="149" w:author="Powell Natasha(인문사회학부)" w:date="2022-12-14T15:01:00Z">
        <w:r w:rsidR="009F710A">
          <w:rPr>
            <w:rFonts w:eastAsia="함초롬바탕" w:hAnsi="함초롬바탕" w:cs="함초롬바탕" w:hint="eastAsia"/>
          </w:rPr>
          <w:t>the</w:t>
        </w:r>
        <w:r w:rsidR="009F710A">
          <w:rPr>
            <w:rFonts w:eastAsia="함초롬바탕" w:hAnsi="함초롬바탕" w:cs="함초롬바탕"/>
          </w:rPr>
          <w:t xml:space="preserve"> </w:t>
        </w:r>
      </w:ins>
      <w:r w:rsidR="00842746" w:rsidRPr="005D5748">
        <w:rPr>
          <w:rFonts w:eastAsia="함초롬바탕" w:hAnsi="함초롬바탕" w:cs="함초롬바탕"/>
        </w:rPr>
        <w:t>check</w:t>
      </w:r>
      <w:r w:rsidR="005D62D1" w:rsidRPr="005D5748">
        <w:rPr>
          <w:rFonts w:eastAsia="함초롬바탕" w:hAnsi="함초롬바탕" w:cs="함초롬바탕"/>
        </w:rPr>
        <w:t xml:space="preserve"> node update and remove</w:t>
      </w:r>
      <w:ins w:id="150" w:author="Powell Natasha(인문사회학부)" w:date="2022-12-14T15:01:00Z">
        <w:r w:rsidR="009F710A">
          <w:rPr>
            <w:rFonts w:eastAsia="함초롬바탕" w:hAnsi="함초롬바탕" w:cs="함초롬바탕" w:hint="eastAsia"/>
          </w:rPr>
          <w:t>d</w:t>
        </w:r>
        <w:r w:rsidR="009F710A">
          <w:rPr>
            <w:rFonts w:eastAsia="함초롬바탕" w:hAnsi="함초롬바탕" w:cs="함초롬바탕"/>
          </w:rPr>
          <w:t xml:space="preserve"> </w:t>
        </w:r>
        <w:commentRangeStart w:id="151"/>
        <w:r w:rsidR="009F710A">
          <w:rPr>
            <w:rFonts w:eastAsia="함초롬바탕" w:hAnsi="함초롬바탕" w:cs="함초롬바탕" w:hint="eastAsia"/>
          </w:rPr>
          <w:t>the</w:t>
        </w:r>
      </w:ins>
      <w:r w:rsidR="005D62D1" w:rsidRPr="005D5748">
        <w:rPr>
          <w:rFonts w:eastAsia="함초롬바탕" w:hAnsi="함초롬바탕" w:cs="함초롬바탕"/>
        </w:rPr>
        <w:t xml:space="preserve"> </w:t>
      </w:r>
      <w:ins w:id="152" w:author="Powell Natasha(인문사회학부)" w:date="2022-12-14T17:08:00Z">
        <w:r w:rsidR="007F2FAD">
          <w:rPr>
            <w:rFonts w:eastAsia="함초롬바탕" w:hAnsi="함초롬바탕" w:cs="함초롬바탕"/>
          </w:rPr>
          <w:t>check no</w:t>
        </w:r>
        <w:r w:rsidR="00822981">
          <w:rPr>
            <w:rFonts w:eastAsia="함초롬바탕" w:hAnsi="함초롬바탕" w:cs="함초롬바탕"/>
          </w:rPr>
          <w:t xml:space="preserve">de </w:t>
        </w:r>
      </w:ins>
      <w:r w:rsidR="005D62D1" w:rsidRPr="005D5748">
        <w:rPr>
          <w:rFonts w:eastAsia="함초롬바탕" w:hAnsi="함초롬바탕" w:cs="함초롬바탕"/>
        </w:rPr>
        <w:t xml:space="preserve">value </w:t>
      </w:r>
      <w:commentRangeEnd w:id="151"/>
      <w:r w:rsidR="00DD31FF">
        <w:rPr>
          <w:rStyle w:val="a6"/>
          <w:rFonts w:asciiTheme="minorHAnsi" w:eastAsiaTheme="minorEastAsia" w:hAnsiTheme="minorHAnsi" w:cstheme="minorBidi"/>
          <w:color w:val="auto"/>
          <w:kern w:val="2"/>
        </w:rPr>
        <w:commentReference w:id="151"/>
      </w:r>
      <w:r w:rsidR="005D62D1" w:rsidRPr="005D5748">
        <w:rPr>
          <w:rFonts w:eastAsia="함초롬바탕" w:hAnsi="함초롬바탕" w:cs="함초롬바탕"/>
        </w:rPr>
        <w:t xml:space="preserve">based on a </w:t>
      </w:r>
      <w:r w:rsidR="006542AC" w:rsidRPr="005D5748">
        <w:rPr>
          <w:rFonts w:eastAsia="함초롬바탕" w:hAnsi="함초롬바탕" w:cs="함초롬바탕"/>
        </w:rPr>
        <w:t>‘</w:t>
      </w:r>
      <w:r w:rsidR="00AE1906" w:rsidRPr="005D5748">
        <w:rPr>
          <w:rFonts w:eastAsia="함초롬바탕" w:hAnsi="함초롬바탕" w:cs="함초롬바탕"/>
        </w:rPr>
        <w:t xml:space="preserve">special </w:t>
      </w:r>
      <w:r w:rsidR="009931D8" w:rsidRPr="005D5748">
        <w:rPr>
          <w:rFonts w:eastAsia="함초롬바탕" w:hAnsi="함초롬바탕" w:cs="함초롬바탕"/>
        </w:rPr>
        <w:t>criteria</w:t>
      </w:r>
      <w:r w:rsidR="006542AC" w:rsidRPr="005D5748">
        <w:rPr>
          <w:rFonts w:eastAsia="함초롬바탕" w:hAnsi="함초롬바탕" w:cs="함초롬바탕"/>
        </w:rPr>
        <w:t>’</w:t>
      </w:r>
      <w:ins w:id="153" w:author="Powell Natasha(인문사회학부)" w:date="2022-12-14T15:02:00Z">
        <w:r w:rsidR="00DD31FF">
          <w:rPr>
            <w:rFonts w:eastAsia="함초롬바탕" w:hAnsi="함초롬바탕" w:cs="함초롬바탕" w:hint="eastAsia"/>
          </w:rPr>
          <w:t>:</w:t>
        </w:r>
      </w:ins>
      <w:del w:id="154" w:author="Powell Natasha(인문사회학부)" w:date="2022-12-14T15:02:00Z">
        <w:r w:rsidR="005D62D1" w:rsidRPr="005D5748" w:rsidDel="00DD31FF">
          <w:rPr>
            <w:rFonts w:eastAsia="함초롬바탕" w:hAnsi="함초롬바탕" w:cs="함초롬바탕"/>
          </w:rPr>
          <w:delText>.</w:delText>
        </w:r>
      </w:del>
      <w:r w:rsidR="005D62D1" w:rsidRPr="005D5748">
        <w:rPr>
          <w:rFonts w:eastAsia="함초롬바탕" w:hAnsi="함초롬바탕" w:cs="함초롬바탕"/>
        </w:rPr>
        <w:t xml:space="preserve"> </w:t>
      </w:r>
      <w:del w:id="155" w:author="Powell Natasha(인문사회학부)" w:date="2022-12-14T15:02:00Z">
        <w:r w:rsidR="00842746" w:rsidRPr="005D5748" w:rsidDel="00DD31FF">
          <w:rPr>
            <w:rFonts w:eastAsia="함초롬바탕" w:hAnsi="함초롬바탕" w:cs="함초롬바탕"/>
          </w:rPr>
          <w:delText xml:space="preserve">That is, </w:delText>
        </w:r>
      </w:del>
      <w:r w:rsidR="00842746" w:rsidRPr="005D5748">
        <w:rPr>
          <w:rFonts w:eastAsia="함초롬바탕" w:hAnsi="함초롬바탕" w:cs="함초롬바탕"/>
        </w:rPr>
        <w:t>making the small value zero is method of removing the unimportant value.</w:t>
      </w:r>
    </w:p>
    <w:p w14:paraId="37A75BB2" w14:textId="77777777" w:rsidR="00955135" w:rsidRPr="005D5748" w:rsidRDefault="00955135" w:rsidP="00C45AD5">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053431DF" wp14:editId="3E69F36E">
            <wp:extent cx="2279805" cy="1809750"/>
            <wp:effectExtent l="19050" t="19050" r="25400" b="190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0469" cy="1818215"/>
                    </a:xfrm>
                    <a:prstGeom prst="rect">
                      <a:avLst/>
                    </a:prstGeom>
                    <a:ln>
                      <a:solidFill>
                        <a:schemeClr val="tx1"/>
                      </a:solidFill>
                    </a:ln>
                  </pic:spPr>
                </pic:pic>
              </a:graphicData>
            </a:graphic>
          </wp:inline>
        </w:drawing>
      </w:r>
    </w:p>
    <w:p w14:paraId="2A758240" w14:textId="49D1DA2B" w:rsidR="00955135" w:rsidRPr="005D5748" w:rsidRDefault="00955135" w:rsidP="005D62D1">
      <w:pPr>
        <w:pStyle w:val="a3"/>
        <w:rPr>
          <w:rFonts w:eastAsia="함초롬바탕" w:hAnsi="함초롬바탕" w:cs="함초롬바탕"/>
        </w:rPr>
      </w:pPr>
      <w:r w:rsidRPr="005D5748">
        <w:rPr>
          <w:rFonts w:eastAsia="함초롬바탕" w:hAnsi="함초롬바탕" w:cs="함초롬바탕"/>
        </w:rPr>
        <w:t xml:space="preserve">Fig 1. Deep Neural Network Architecture </w:t>
      </w:r>
      <w:ins w:id="156" w:author="Powell Natasha(인문사회학부)" w:date="2022-12-14T15:02:00Z">
        <w:r w:rsidR="00DD31FF">
          <w:rPr>
            <w:rFonts w:eastAsia="함초롬바탕" w:hAnsi="함초롬바탕" w:cs="함초롬바탕"/>
          </w:rPr>
          <w:t>f</w:t>
        </w:r>
      </w:ins>
      <w:del w:id="157" w:author="Powell Natasha(인문사회학부)" w:date="2022-12-14T15:02:00Z">
        <w:r w:rsidRPr="005D5748" w:rsidDel="00DD31FF">
          <w:rPr>
            <w:rFonts w:eastAsia="함초롬바탕" w:hAnsi="함초롬바탕" w:cs="함초롬바탕"/>
          </w:rPr>
          <w:delText>F</w:delText>
        </w:r>
      </w:del>
      <w:r w:rsidRPr="005D5748">
        <w:rPr>
          <w:rFonts w:eastAsia="함초롬바탕" w:hAnsi="함초롬바탕" w:cs="함초롬바탕"/>
        </w:rPr>
        <w:t>or BCH</w:t>
      </w:r>
      <w:r w:rsidR="006542AC" w:rsidRPr="005D5748">
        <w:rPr>
          <w:rFonts w:eastAsia="함초롬바탕" w:hAnsi="함초롬바탕" w:cs="함초롬바탕"/>
        </w:rPr>
        <w:t xml:space="preserve"> </w:t>
      </w:r>
      <w:r w:rsidRPr="005D5748">
        <w:rPr>
          <w:rFonts w:eastAsia="함초롬바탕" w:hAnsi="함초롬바탕" w:cs="함초롬바탕"/>
        </w:rPr>
        <w:t>(15,11) with 5 hidden layers which correspond to 3 full BP iterations</w:t>
      </w:r>
      <w:r w:rsidR="00C45AD5" w:rsidRPr="005D5748">
        <w:rPr>
          <w:rFonts w:eastAsia="함초롬바탕" w:hAnsi="함초롬바탕" w:cs="함초롬바탕"/>
        </w:rPr>
        <w:t xml:space="preserve"> in [1]</w:t>
      </w:r>
      <w:r w:rsidRPr="005D5748">
        <w:rPr>
          <w:rFonts w:eastAsia="함초롬바탕" w:hAnsi="함초롬바탕" w:cs="함초롬바탕"/>
        </w:rPr>
        <w:t xml:space="preserve">. It is noteworthy that this structure </w:t>
      </w:r>
      <w:del w:id="158" w:author="Powell Natasha(인문사회학부)" w:date="2022-12-14T15:03:00Z">
        <w:r w:rsidRPr="005D5748" w:rsidDel="000E7C39">
          <w:rPr>
            <w:rFonts w:eastAsia="함초롬바탕" w:hAnsi="함초롬바탕" w:cs="함초롬바탕"/>
          </w:rPr>
          <w:delText xml:space="preserve">was </w:delText>
        </w:r>
      </w:del>
      <w:ins w:id="159" w:author="Powell Natasha(인문사회학부)" w:date="2022-12-14T15:03:00Z">
        <w:r w:rsidR="000E7C39">
          <w:rPr>
            <w:rFonts w:eastAsia="함초롬바탕" w:hAnsi="함초롬바탕" w:cs="함초롬바탕"/>
          </w:rPr>
          <w:t>has been</w:t>
        </w:r>
        <w:r w:rsidR="000E7C39" w:rsidRPr="005D5748">
          <w:rPr>
            <w:rFonts w:eastAsia="함초롬바탕" w:hAnsi="함초롬바탕" w:cs="함초롬바탕"/>
          </w:rPr>
          <w:t xml:space="preserve"> </w:t>
        </w:r>
      </w:ins>
      <w:r w:rsidRPr="005D5748">
        <w:rPr>
          <w:rFonts w:eastAsia="함초롬바탕" w:hAnsi="함초롬바탕" w:cs="함초롬바탕"/>
        </w:rPr>
        <w:t>used as a basic model for decoding algorithm research with deep learning.</w:t>
      </w:r>
    </w:p>
    <w:p w14:paraId="791288C5" w14:textId="77777777" w:rsidR="00955135" w:rsidRPr="005D5748" w:rsidRDefault="00955135" w:rsidP="005D62D1">
      <w:pPr>
        <w:pStyle w:val="a3"/>
        <w:rPr>
          <w:rFonts w:eastAsia="함초롬바탕" w:hAnsi="함초롬바탕" w:cs="함초롬바탕"/>
          <w:sz w:val="8"/>
          <w:szCs w:val="8"/>
        </w:rPr>
      </w:pPr>
    </w:p>
    <w:p w14:paraId="5715DE42" w14:textId="77777777" w:rsidR="005D62D1" w:rsidRPr="005D5748" w:rsidRDefault="005D62D1" w:rsidP="005D62D1">
      <w:pPr>
        <w:pStyle w:val="a3"/>
        <w:rPr>
          <w:rFonts w:eastAsia="함초롬바탕" w:hAnsi="함초롬바탕" w:cs="함초롬바탕"/>
          <w:color w:val="FF0000"/>
        </w:rPr>
      </w:pPr>
      <w:r w:rsidRPr="005D5748">
        <w:rPr>
          <w:rFonts w:eastAsia="함초롬바탕" w:hAnsi="함초롬바탕" w:cs="함초롬바탕"/>
          <w:color w:val="FF0000"/>
        </w:rPr>
        <w:t>1.</w:t>
      </w:r>
      <w:r w:rsidR="0059187F" w:rsidRPr="005D5748">
        <w:rPr>
          <w:rFonts w:eastAsia="함초롬바탕" w:hAnsi="함초롬바탕" w:cs="함초롬바탕"/>
          <w:color w:val="FF0000"/>
        </w:rPr>
        <w:t>2</w:t>
      </w:r>
      <w:r w:rsidR="006542AC" w:rsidRPr="005D5748">
        <w:rPr>
          <w:rFonts w:eastAsia="함초롬바탕" w:hAnsi="함초롬바탕" w:cs="함초롬바탕"/>
          <w:color w:val="FF0000"/>
        </w:rPr>
        <w:t>)</w:t>
      </w:r>
      <w:r w:rsidRPr="005D5748">
        <w:rPr>
          <w:rFonts w:eastAsia="함초롬바탕" w:hAnsi="함초롬바탕" w:cs="함초롬바탕"/>
          <w:color w:val="FF0000"/>
        </w:rPr>
        <w:t xml:space="preserve"> setting </w:t>
      </w:r>
    </w:p>
    <w:p w14:paraId="7CFC6B01" w14:textId="6E7462E0" w:rsidR="005D62D1" w:rsidRPr="005D5748" w:rsidRDefault="000E7C39" w:rsidP="005E7D90">
      <w:pPr>
        <w:pStyle w:val="a3"/>
        <w:ind w:firstLineChars="50" w:firstLine="97"/>
        <w:rPr>
          <w:rFonts w:eastAsia="함초롬바탕" w:hAnsi="함초롬바탕" w:cs="함초롬바탕"/>
        </w:rPr>
      </w:pPr>
      <w:ins w:id="160" w:author="Powell Natasha(인문사회학부)" w:date="2022-12-14T15:03:00Z">
        <w:r>
          <w:rPr>
            <w:rFonts w:eastAsia="함초롬바탕" w:hAnsi="함초롬바탕" w:cs="함초롬바탕"/>
          </w:rPr>
          <w:t xml:space="preserve">A </w:t>
        </w:r>
      </w:ins>
      <w:del w:id="161" w:author="Powell Natasha(인문사회학부)" w:date="2022-12-14T15:03:00Z">
        <w:r w:rsidR="005E7D90" w:rsidRPr="005D5748" w:rsidDel="000E7C39">
          <w:rPr>
            <w:rFonts w:eastAsia="함초롬바탕" w:hAnsi="함초롬바탕" w:cs="함초롬바탕"/>
          </w:rPr>
          <w:delText>S</w:delText>
        </w:r>
      </w:del>
      <w:ins w:id="162" w:author="Powell Natasha(인문사회학부)" w:date="2022-12-14T15:03:00Z">
        <w:r>
          <w:rPr>
            <w:rFonts w:eastAsia="함초롬바탕" w:hAnsi="함초롬바탕" w:cs="함초롬바탕"/>
          </w:rPr>
          <w:t>s</w:t>
        </w:r>
      </w:ins>
      <w:r w:rsidR="005D62D1" w:rsidRPr="005D5748">
        <w:rPr>
          <w:rFonts w:eastAsia="함초롬바탕" w:hAnsi="함초롬바탕" w:cs="함초롬바탕"/>
        </w:rPr>
        <w:t xml:space="preserve">imulation was conducted using </w:t>
      </w:r>
      <w:r w:rsidR="005E7D90" w:rsidRPr="005D5748">
        <w:rPr>
          <w:rFonts w:eastAsia="함초롬바탕" w:hAnsi="함초롬바탕" w:cs="함초롬바탕"/>
        </w:rPr>
        <w:t>[2] ‘</w:t>
      </w:r>
      <w:r w:rsidR="00CB31A0" w:rsidRPr="005D5748">
        <w:rPr>
          <w:rFonts w:eastAsia="함초롬바탕" w:hAnsi="함초롬바탕" w:cs="함초롬바탕"/>
        </w:rPr>
        <w:t>T</w:t>
      </w:r>
      <w:r w:rsidR="005D62D1" w:rsidRPr="005D5748">
        <w:rPr>
          <w:rFonts w:eastAsia="함초롬바탕" w:hAnsi="함초롬바탕" w:cs="함초롬바탕"/>
        </w:rPr>
        <w:t>ensor</w:t>
      </w:r>
      <w:r w:rsidR="00CB31A0" w:rsidRPr="005D5748">
        <w:rPr>
          <w:rFonts w:eastAsia="함초롬바탕" w:hAnsi="함초롬바탕" w:cs="함초롬바탕"/>
        </w:rPr>
        <w:t>F</w:t>
      </w:r>
      <w:r w:rsidR="005D62D1" w:rsidRPr="005D5748">
        <w:rPr>
          <w:rFonts w:eastAsia="함초롬바탕" w:hAnsi="함초롬바탕" w:cs="함초롬바탕"/>
        </w:rPr>
        <w:t>low</w:t>
      </w:r>
      <w:r w:rsidR="005E7D90" w:rsidRPr="005D5748">
        <w:rPr>
          <w:rFonts w:eastAsia="함초롬바탕" w:hAnsi="함초롬바탕" w:cs="함초롬바탕"/>
        </w:rPr>
        <w:t>’</w:t>
      </w:r>
      <w:r w:rsidR="005D62D1" w:rsidRPr="005D5748">
        <w:rPr>
          <w:rFonts w:eastAsia="함초롬바탕" w:hAnsi="함초롬바탕" w:cs="함초롬바탕"/>
        </w:rPr>
        <w:t>, using (</w:t>
      </w:r>
      <w:r w:rsidR="007444B7" w:rsidRPr="005D5748">
        <w:rPr>
          <w:rFonts w:eastAsia="함초롬바탕" w:hAnsi="함초롬바탕" w:cs="함초롬바탕"/>
        </w:rPr>
        <w:t>200, 100</w:t>
      </w:r>
      <w:r w:rsidR="005D62D1" w:rsidRPr="005D5748">
        <w:rPr>
          <w:rFonts w:eastAsia="함초롬바탕" w:hAnsi="함초롬바탕" w:cs="함초롬바탕"/>
        </w:rPr>
        <w:t>), (120,60) LDPC code, AWGN channel and BPSK modulation, and all zero codeword</w:t>
      </w:r>
      <w:ins w:id="163" w:author="Powell Natasha(인문사회학부)" w:date="2022-12-14T15:03:00Z">
        <w:r w:rsidR="003A79F4">
          <w:rPr>
            <w:rFonts w:eastAsia="함초롬바탕" w:hAnsi="함초롬바탕" w:cs="함초롬바탕"/>
          </w:rPr>
          <w:t>s</w:t>
        </w:r>
      </w:ins>
      <w:r w:rsidR="005D62D1" w:rsidRPr="005D5748">
        <w:rPr>
          <w:rFonts w:eastAsia="함초롬바탕" w:hAnsi="함초롬바탕" w:cs="함초롬바탕"/>
        </w:rPr>
        <w:t>.</w:t>
      </w:r>
      <w:r w:rsidR="007416CB" w:rsidRPr="005D5748">
        <w:rPr>
          <w:rFonts w:eastAsia="함초롬바탕" w:hAnsi="함초롬바탕" w:cs="함초롬바탕"/>
        </w:rPr>
        <w:t xml:space="preserve"> </w:t>
      </w:r>
      <w:del w:id="164" w:author="Powell Natasha(인문사회학부)" w:date="2022-12-14T15:03:00Z">
        <w:r w:rsidR="007416CB" w:rsidRPr="005D5748" w:rsidDel="003A79F4">
          <w:rPr>
            <w:rFonts w:eastAsia="함초롬바탕" w:hAnsi="함초롬바탕" w:cs="함초롬바탕"/>
          </w:rPr>
          <w:delText>So</w:delText>
        </w:r>
      </w:del>
      <w:ins w:id="165" w:author="Powell Natasha(인문사회학부)" w:date="2022-12-14T15:03:00Z">
        <w:r w:rsidR="003A79F4">
          <w:rPr>
            <w:rFonts w:eastAsia="함초롬바탕" w:hAnsi="함초롬바탕" w:cs="함초롬바탕"/>
          </w:rPr>
          <w:t>Subsequently</w:t>
        </w:r>
      </w:ins>
      <w:r w:rsidR="007416CB" w:rsidRPr="005D5748">
        <w:rPr>
          <w:rFonts w:eastAsia="함초롬바탕" w:hAnsi="함초롬바탕" w:cs="함초롬바탕"/>
        </w:rPr>
        <w:t xml:space="preserve">, </w:t>
      </w:r>
      <w:del w:id="166" w:author="Powell Natasha(인문사회학부)" w:date="2022-12-14T15:03:00Z">
        <w:r w:rsidR="007416CB" w:rsidRPr="005D5748" w:rsidDel="003A79F4">
          <w:rPr>
            <w:rFonts w:eastAsia="함초롬바탕" w:hAnsi="함초롬바탕" w:cs="함초롬바탕"/>
          </w:rPr>
          <w:delText xml:space="preserve">I inject </w:delText>
        </w:r>
      </w:del>
      <w:r w:rsidR="007416CB" w:rsidRPr="005D5748">
        <w:rPr>
          <w:rFonts w:eastAsia="함초롬바탕" w:hAnsi="함초롬바탕" w:cs="함초롬바탕"/>
        </w:rPr>
        <w:t xml:space="preserve">noisy codewords </w:t>
      </w:r>
      <w:ins w:id="167" w:author="Powell Natasha(인문사회학부)" w:date="2022-12-14T15:03:00Z">
        <w:r w:rsidR="003A79F4">
          <w:rPr>
            <w:rFonts w:eastAsia="함초롬바탕" w:hAnsi="함초롬바탕" w:cs="함초롬바탕"/>
          </w:rPr>
          <w:t xml:space="preserve">were injected </w:t>
        </w:r>
      </w:ins>
      <w:r w:rsidR="007416CB" w:rsidRPr="005D5748">
        <w:rPr>
          <w:rFonts w:eastAsia="함초롬바탕" w:hAnsi="함초롬바탕" w:cs="함초롬바탕"/>
        </w:rPr>
        <w:t>after</w:t>
      </w:r>
      <w:ins w:id="168" w:author="Powell Natasha(인문사회학부)" w:date="2022-12-14T15:04:00Z">
        <w:r w:rsidR="003A79F4">
          <w:rPr>
            <w:rFonts w:eastAsia="함초롬바탕" w:hAnsi="함초롬바탕" w:cs="함초롬바탕"/>
          </w:rPr>
          <w:t xml:space="preserve"> being</w:t>
        </w:r>
      </w:ins>
      <w:r w:rsidR="007416CB" w:rsidRPr="005D5748">
        <w:rPr>
          <w:rFonts w:eastAsia="함초롬바탕" w:hAnsi="함초롬바탕" w:cs="함초롬바탕"/>
        </w:rPr>
        <w:t xml:space="preserve"> transmitt</w:t>
      </w:r>
      <w:ins w:id="169" w:author="Powell Natasha(인문사회학부)" w:date="2022-12-14T15:04:00Z">
        <w:r w:rsidR="003A79F4">
          <w:rPr>
            <w:rFonts w:eastAsia="함초롬바탕" w:hAnsi="함초롬바탕" w:cs="함초롬바탕"/>
          </w:rPr>
          <w:t>ed</w:t>
        </w:r>
      </w:ins>
      <w:del w:id="170" w:author="Powell Natasha(인문사회학부)" w:date="2022-12-14T15:04:00Z">
        <w:r w:rsidR="007416CB" w:rsidRPr="005D5748" w:rsidDel="003A79F4">
          <w:rPr>
            <w:rFonts w:eastAsia="함초롬바탕" w:hAnsi="함초롬바탕" w:cs="함초롬바탕"/>
          </w:rPr>
          <w:delText>ing</w:delText>
        </w:r>
      </w:del>
      <w:r w:rsidR="007416CB" w:rsidRPr="005D5748">
        <w:rPr>
          <w:rFonts w:eastAsia="함초롬바탕" w:hAnsi="함초롬바탕" w:cs="함초롬바탕"/>
        </w:rPr>
        <w:t xml:space="preserve"> through an AWGN channel</w:t>
      </w:r>
      <w:ins w:id="171" w:author="Powell Natasha(인문사회학부)" w:date="2022-12-14T15:04:00Z">
        <w:r w:rsidR="003A79F4">
          <w:rPr>
            <w:rFonts w:eastAsia="함초롬바탕" w:hAnsi="함초롬바탕" w:cs="함초롬바탕"/>
          </w:rPr>
          <w:t>. Then, the</w:t>
        </w:r>
      </w:ins>
      <w:r w:rsidR="007416CB" w:rsidRPr="005D5748">
        <w:rPr>
          <w:rFonts w:eastAsia="함초롬바탕" w:hAnsi="함초롬바탕" w:cs="함초롬바탕"/>
        </w:rPr>
        <w:t xml:space="preserve"> </w:t>
      </w:r>
      <w:ins w:id="172" w:author="Powell Natasha(인문사회학부)" w:date="2022-12-14T15:04:00Z">
        <w:r w:rsidR="003A79F4" w:rsidRPr="005D5748">
          <w:rPr>
            <w:rFonts w:eastAsia="함초롬바탕" w:hAnsi="함초롬바탕" w:cs="함초롬바탕"/>
          </w:rPr>
          <w:t xml:space="preserve">bit error rate (BER) </w:t>
        </w:r>
      </w:ins>
      <w:del w:id="173" w:author="Powell Natasha(인문사회학부)" w:date="2022-12-14T15:04:00Z">
        <w:r w:rsidR="007416CB" w:rsidRPr="005D5748" w:rsidDel="003A79F4">
          <w:rPr>
            <w:rFonts w:eastAsia="함초롬바탕" w:hAnsi="함초롬바탕" w:cs="함초롬바탕"/>
          </w:rPr>
          <w:delText xml:space="preserve">and </w:delText>
        </w:r>
      </w:del>
      <w:ins w:id="174" w:author="Powell Natasha(인문사회학부)" w:date="2022-12-14T15:04:00Z">
        <w:r w:rsidR="003A79F4">
          <w:rPr>
            <w:rFonts w:eastAsia="함초롬바탕" w:hAnsi="함초롬바탕" w:cs="함초롬바탕"/>
          </w:rPr>
          <w:t xml:space="preserve">was </w:t>
        </w:r>
      </w:ins>
      <w:r w:rsidR="007416CB" w:rsidRPr="005D5748">
        <w:rPr>
          <w:rFonts w:eastAsia="함초롬바탕" w:hAnsi="함초롬바탕" w:cs="함초롬바탕"/>
        </w:rPr>
        <w:t>measure</w:t>
      </w:r>
      <w:ins w:id="175" w:author="Powell Natasha(인문사회학부)" w:date="2022-12-14T15:04:00Z">
        <w:r w:rsidR="003A79F4">
          <w:rPr>
            <w:rFonts w:eastAsia="함초롬바탕" w:hAnsi="함초롬바탕" w:cs="함초롬바탕"/>
          </w:rPr>
          <w:t>d</w:t>
        </w:r>
      </w:ins>
      <w:r w:rsidR="007416CB" w:rsidRPr="005D5748">
        <w:rPr>
          <w:rFonts w:eastAsia="함초롬바탕" w:hAnsi="함초롬바탕" w:cs="함초롬바탕"/>
        </w:rPr>
        <w:t xml:space="preserve"> </w:t>
      </w:r>
      <w:del w:id="176" w:author="Powell Natasha(인문사회학부)" w:date="2022-12-14T15:04:00Z">
        <w:r w:rsidR="007416CB" w:rsidRPr="005D5748" w:rsidDel="003A79F4">
          <w:rPr>
            <w:rFonts w:eastAsia="함초롬바탕" w:hAnsi="함초롬바탕" w:cs="함초롬바탕"/>
          </w:rPr>
          <w:delText xml:space="preserve">the bit error rate (BER) </w:delText>
        </w:r>
      </w:del>
      <w:r w:rsidR="007416CB" w:rsidRPr="005D5748">
        <w:rPr>
          <w:rFonts w:eastAsia="함초롬바탕" w:hAnsi="함초롬바탕" w:cs="함초롬바탕"/>
        </w:rPr>
        <w:t>in the decoded codeword at the network output.</w:t>
      </w:r>
      <w:r w:rsidR="00CB31A0" w:rsidRPr="005D5748">
        <w:rPr>
          <w:rFonts w:eastAsia="함초롬바탕" w:hAnsi="함초롬바탕" w:cs="함초롬바탕"/>
        </w:rPr>
        <w:t xml:space="preserve"> Training was conducted using </w:t>
      </w:r>
      <w:r w:rsidR="00CB31A0" w:rsidRPr="005D5748">
        <w:rPr>
          <w:rFonts w:eastAsia="함초롬바탕" w:hAnsi="함초롬바탕" w:cs="함초롬바탕"/>
          <w:color w:val="FF0000"/>
        </w:rPr>
        <w:t xml:space="preserve">Batch Gradient descent </w:t>
      </w:r>
      <w:r w:rsidR="00CB31A0" w:rsidRPr="005D5748">
        <w:rPr>
          <w:rFonts w:eastAsia="함초롬바탕" w:hAnsi="함초롬바탕" w:cs="함초롬바탕"/>
        </w:rPr>
        <w:t xml:space="preserve">and </w:t>
      </w:r>
      <w:del w:id="177" w:author="Powell Natasha(인문사회학부)" w:date="2022-12-14T15:04:00Z">
        <w:r w:rsidR="00CB31A0" w:rsidRPr="005D5748" w:rsidDel="00DA76EC">
          <w:rPr>
            <w:rFonts w:eastAsia="함초롬바탕" w:hAnsi="함초롬바탕" w:cs="함초롬바탕"/>
          </w:rPr>
          <w:delText>used</w:delText>
        </w:r>
        <w:r w:rsidR="005B77F0" w:rsidRPr="005D5748" w:rsidDel="00DA76EC">
          <w:rPr>
            <w:rFonts w:eastAsia="함초롬바탕" w:hAnsi="함초롬바탕" w:cs="함초롬바탕"/>
          </w:rPr>
          <w:delText xml:space="preserve"> </w:delText>
        </w:r>
      </w:del>
      <w:r w:rsidR="005B77F0" w:rsidRPr="005D5748">
        <w:rPr>
          <w:rFonts w:eastAsia="함초롬바탕" w:hAnsi="함초롬바탕" w:cs="함초롬바탕"/>
        </w:rPr>
        <w:t>[3]</w:t>
      </w:r>
      <w:r w:rsidR="00CB31A0" w:rsidRPr="005D5748">
        <w:rPr>
          <w:rFonts w:eastAsia="함초롬바탕" w:hAnsi="함초롬바탕" w:cs="함초롬바탕"/>
        </w:rPr>
        <w:t xml:space="preserve"> Adam optimizer</w:t>
      </w:r>
      <w:ins w:id="178" w:author="Powell Natasha(인문사회학부)" w:date="2022-12-14T15:04:00Z">
        <w:r w:rsidR="00DA76EC">
          <w:rPr>
            <w:rFonts w:eastAsia="함초롬바탕" w:hAnsi="함초롬바탕" w:cs="함초롬바탕"/>
          </w:rPr>
          <w:t xml:space="preserve"> was used </w:t>
        </w:r>
      </w:ins>
      <w:del w:id="179" w:author="Powell Natasha(인문사회학부)" w:date="2022-12-14T15:04:00Z">
        <w:r w:rsidR="00CB31A0" w:rsidRPr="005D5748" w:rsidDel="00DA76EC">
          <w:rPr>
            <w:rFonts w:eastAsia="함초롬바탕" w:hAnsi="함초롬바탕" w:cs="함초롬바탕"/>
          </w:rPr>
          <w:delText xml:space="preserve"> </w:delText>
        </w:r>
      </w:del>
      <w:r w:rsidR="00CB31A0" w:rsidRPr="005D5748">
        <w:rPr>
          <w:rFonts w:eastAsia="함초롬바탕" w:hAnsi="함초롬바탕" w:cs="함초롬바탕"/>
        </w:rPr>
        <w:t>with a learning rate equal to 0.0001.</w:t>
      </w:r>
    </w:p>
    <w:p w14:paraId="7AA20E2E" w14:textId="77777777" w:rsidR="00234F67" w:rsidRPr="005D5748" w:rsidRDefault="00234F67" w:rsidP="005D62D1">
      <w:pPr>
        <w:pStyle w:val="a3"/>
        <w:rPr>
          <w:rFonts w:eastAsia="함초롬바탕" w:hAnsi="함초롬바탕" w:cs="함초롬바탕"/>
          <w:sz w:val="8"/>
          <w:szCs w:val="8"/>
        </w:rPr>
      </w:pPr>
    </w:p>
    <w:p w14:paraId="3606EEA0" w14:textId="77777777" w:rsidR="006542AC" w:rsidRPr="005D5748" w:rsidRDefault="006542AC" w:rsidP="005D62D1">
      <w:pPr>
        <w:pStyle w:val="a3"/>
        <w:rPr>
          <w:rFonts w:eastAsia="함초롬바탕" w:hAnsi="함초롬바탕" w:cs="함초롬바탕"/>
        </w:rPr>
      </w:pPr>
      <w:r w:rsidRPr="005D5748">
        <w:rPr>
          <w:rFonts w:eastAsia="함초롬바탕" w:hAnsi="함초롬바탕" w:cs="함초롬바탕" w:hint="eastAsia"/>
        </w:rPr>
        <w:t>1</w:t>
      </w:r>
      <w:r w:rsidRPr="005D5748">
        <w:rPr>
          <w:rFonts w:eastAsia="함초롬바탕" w:hAnsi="함초롬바탕" w:cs="함초롬바탕"/>
        </w:rPr>
        <w:t xml:space="preserve">.3) </w:t>
      </w:r>
      <w:commentRangeStart w:id="180"/>
      <w:r w:rsidRPr="005D5748">
        <w:rPr>
          <w:rFonts w:eastAsia="함초롬바탕" w:hAnsi="함초롬바탕" w:cs="함초롬바탕"/>
        </w:rPr>
        <w:t>result</w:t>
      </w:r>
      <w:commentRangeEnd w:id="180"/>
      <w:r w:rsidR="00DA76EC">
        <w:rPr>
          <w:rStyle w:val="a6"/>
          <w:rFonts w:asciiTheme="minorHAnsi" w:eastAsiaTheme="minorEastAsia" w:hAnsiTheme="minorHAnsi" w:cstheme="minorBidi"/>
          <w:color w:val="auto"/>
          <w:kern w:val="2"/>
        </w:rPr>
        <w:commentReference w:id="180"/>
      </w:r>
    </w:p>
    <w:p w14:paraId="42FD49F7" w14:textId="77777777" w:rsidR="006542AC" w:rsidRPr="005D5748" w:rsidRDefault="006542AC" w:rsidP="005D62D1">
      <w:pPr>
        <w:pStyle w:val="a3"/>
        <w:rPr>
          <w:rFonts w:eastAsia="함초롬바탕" w:hAnsi="함초롬바탕" w:cs="함초롬바탕"/>
        </w:rPr>
      </w:pPr>
      <w:r w:rsidRPr="005D5748">
        <w:rPr>
          <w:rFonts w:eastAsia="함초롬바탕" w:hAnsi="함초롬바탕" w:cs="함초롬바탕" w:hint="eastAsia"/>
        </w:rPr>
        <w:t>1</w:t>
      </w:r>
      <w:r w:rsidRPr="005D5748">
        <w:rPr>
          <w:rFonts w:eastAsia="함초롬바탕" w:hAnsi="함초롬바탕" w:cs="함초롬바탕"/>
        </w:rPr>
        <w:t>.3.1) pruning</w:t>
      </w:r>
    </w:p>
    <w:p w14:paraId="0A0B5A68" w14:textId="59EF005D" w:rsidR="00107F83" w:rsidRPr="005D5748" w:rsidRDefault="0024759B" w:rsidP="00107F83">
      <w:pPr>
        <w:pStyle w:val="a3"/>
        <w:ind w:firstLineChars="50" w:firstLine="97"/>
        <w:rPr>
          <w:rFonts w:eastAsia="함초롬바탕" w:hAnsi="함초롬바탕" w:cs="함초롬바탕"/>
        </w:rPr>
      </w:pPr>
      <w:ins w:id="181" w:author="Powell Natasha(인문사회학부)" w:date="2022-12-14T15:06:00Z">
        <w:r>
          <w:rPr>
            <w:rFonts w:eastAsia="함초롬바탕" w:hAnsi="함초롬바탕" w:cs="함초롬바탕"/>
          </w:rPr>
          <w:t>Remarkably</w:t>
        </w:r>
      </w:ins>
      <w:ins w:id="182" w:author="Powell Natasha(인문사회학부)" w:date="2022-12-14T15:05:00Z">
        <w:r>
          <w:rPr>
            <w:rFonts w:eastAsia="함초롬바탕" w:hAnsi="함초롬바탕" w:cs="함초롬바탕"/>
          </w:rPr>
          <w:t>, t</w:t>
        </w:r>
        <w:r w:rsidR="00DA76EC">
          <w:rPr>
            <w:rFonts w:eastAsia="함초롬바탕" w:hAnsi="함초롬바탕" w:cs="함초롬바탕"/>
          </w:rPr>
          <w:t xml:space="preserve">he </w:t>
        </w:r>
      </w:ins>
      <w:del w:id="183" w:author="Powell Natasha(인문사회학부)" w:date="2022-12-14T15:05:00Z">
        <w:r w:rsidR="00107F83" w:rsidRPr="005D5748" w:rsidDel="00DA76EC">
          <w:rPr>
            <w:rFonts w:eastAsia="함초롬바탕" w:hAnsi="함초롬바탕" w:cs="함초롬바탕"/>
          </w:rPr>
          <w:delText xml:space="preserve">In </w:delText>
        </w:r>
      </w:del>
      <w:r w:rsidR="00107F83" w:rsidRPr="005D5748">
        <w:rPr>
          <w:rFonts w:eastAsia="함초롬바탕" w:hAnsi="함초롬바탕" w:cs="함초롬바탕"/>
        </w:rPr>
        <w:t>simulation</w:t>
      </w:r>
      <w:ins w:id="184" w:author="Powell Natasha(인문사회학부)" w:date="2022-12-14T15:05:00Z">
        <w:r w:rsidR="00DA76EC">
          <w:rPr>
            <w:rFonts w:eastAsia="함초롬바탕" w:hAnsi="함초롬바탕" w:cs="함초롬바탕"/>
          </w:rPr>
          <w:t xml:space="preserve"> </w:t>
        </w:r>
      </w:ins>
      <w:del w:id="185" w:author="Powell Natasha(인문사회학부)" w:date="2022-12-14T15:05:00Z">
        <w:r w:rsidR="00107F83" w:rsidRPr="005D5748" w:rsidDel="00DA76EC">
          <w:rPr>
            <w:rFonts w:eastAsia="함초롬바탕" w:hAnsi="함초롬바탕" w:cs="함초롬바탕"/>
          </w:rPr>
          <w:delText xml:space="preserve">, it can </w:delText>
        </w:r>
      </w:del>
      <w:r w:rsidR="00107F83" w:rsidRPr="005D5748">
        <w:rPr>
          <w:rFonts w:eastAsia="함초롬바탕" w:hAnsi="함초롬바탕" w:cs="함초롬바탕"/>
        </w:rPr>
        <w:t>show</w:t>
      </w:r>
      <w:ins w:id="186" w:author="Powell Natasha(인문사회학부)" w:date="2022-12-14T15:05:00Z">
        <w:r w:rsidR="00DA76EC">
          <w:rPr>
            <w:rFonts w:eastAsia="함초롬바탕" w:hAnsi="함초롬바탕" w:cs="함초롬바탕"/>
          </w:rPr>
          <w:t>s</w:t>
        </w:r>
      </w:ins>
      <w:r w:rsidR="00107F83" w:rsidRPr="005D5748">
        <w:rPr>
          <w:rFonts w:eastAsia="함초롬바탕" w:hAnsi="함초롬바탕" w:cs="함초롬바탕"/>
        </w:rPr>
        <w:t xml:space="preserve"> </w:t>
      </w:r>
      <w:del w:id="187" w:author="Powell Natasha(인문사회학부)" w:date="2022-12-14T15:05:00Z">
        <w:r w:rsidR="00107F83" w:rsidRPr="005D5748" w:rsidDel="00DA76EC">
          <w:rPr>
            <w:rFonts w:eastAsia="함초롬바탕" w:hAnsi="함초롬바탕" w:cs="함초롬바탕"/>
          </w:rPr>
          <w:delText xml:space="preserve">that it has </w:delText>
        </w:r>
      </w:del>
      <w:r w:rsidR="00107F83" w:rsidRPr="005D5748">
        <w:rPr>
          <w:rFonts w:eastAsia="함초롬바탕" w:hAnsi="함초롬바탕" w:cs="함초롬바탕"/>
        </w:rPr>
        <w:t>similar performance to traditional research methods (OMS</w:t>
      </w:r>
      <w:ins w:id="188" w:author="Powell Natasha(인문사회학부)" w:date="2022-12-14T15:05:00Z">
        <w:r w:rsidR="00DA76EC">
          <w:rPr>
            <w:rFonts w:eastAsia="함초롬바탕" w:hAnsi="함초롬바탕" w:cs="함초롬바탕"/>
          </w:rPr>
          <w:t>)</w:t>
        </w:r>
      </w:ins>
      <w:del w:id="189" w:author="Powell Natasha(인문사회학부)" w:date="2022-12-14T15:05:00Z">
        <w:r w:rsidR="00107F83" w:rsidRPr="005D5748" w:rsidDel="00DA76EC">
          <w:rPr>
            <w:rFonts w:eastAsia="함초롬바탕" w:hAnsi="함초롬바탕" w:cs="함초롬바탕"/>
          </w:rPr>
          <w:delText>). In particular, it is remarkable to show that it has similar performance</w:delText>
        </w:r>
      </w:del>
      <w:r w:rsidR="00107F83" w:rsidRPr="005D5748">
        <w:rPr>
          <w:rFonts w:eastAsia="함초롬바탕" w:hAnsi="함초롬바탕" w:cs="함초롬바탕"/>
        </w:rPr>
        <w:t xml:space="preserve"> while</w:t>
      </w:r>
      <w:ins w:id="190" w:author="Powell Natasha(인문사회학부)" w:date="2022-12-14T15:06:00Z">
        <w:r>
          <w:rPr>
            <w:rFonts w:eastAsia="함초롬바탕" w:hAnsi="함초롬바탕" w:cs="함초롬바탕"/>
          </w:rPr>
          <w:t xml:space="preserve"> having a </w:t>
        </w:r>
      </w:ins>
      <w:del w:id="191" w:author="Powell Natasha(인문사회학부)" w:date="2022-12-14T15:06:00Z">
        <w:r w:rsidR="00107F83" w:rsidRPr="005D5748" w:rsidDel="0024759B">
          <w:rPr>
            <w:rFonts w:eastAsia="함초롬바탕" w:hAnsi="함초롬바탕" w:cs="함초롬바탕"/>
          </w:rPr>
          <w:delText xml:space="preserve"> </w:delText>
        </w:r>
      </w:del>
      <w:r w:rsidR="00107F83" w:rsidRPr="005D5748">
        <w:rPr>
          <w:rFonts w:eastAsia="함초롬바탕" w:hAnsi="함초롬바탕" w:cs="함초롬바탕"/>
        </w:rPr>
        <w:t>reduc</w:t>
      </w:r>
      <w:ins w:id="192" w:author="Powell Natasha(인문사회학부)" w:date="2022-12-14T15:06:00Z">
        <w:r>
          <w:rPr>
            <w:rFonts w:eastAsia="함초롬바탕" w:hAnsi="함초롬바탕" w:cs="함초롬바탕"/>
          </w:rPr>
          <w:t>ed</w:t>
        </w:r>
      </w:ins>
      <w:del w:id="193" w:author="Powell Natasha(인문사회학부)" w:date="2022-12-14T15:06:00Z">
        <w:r w:rsidR="00107F83" w:rsidRPr="005D5748" w:rsidDel="0024759B">
          <w:rPr>
            <w:rFonts w:eastAsia="함초롬바탕" w:hAnsi="함초롬바탕" w:cs="함초롬바탕"/>
          </w:rPr>
          <w:delText>ing</w:delText>
        </w:r>
      </w:del>
      <w:r w:rsidR="00107F83" w:rsidRPr="005D5748">
        <w:rPr>
          <w:rFonts w:eastAsia="함초롬바탕" w:hAnsi="함초롬바탕" w:cs="함초롬바탕"/>
        </w:rPr>
        <w:t xml:space="preserve"> complexity compared to </w:t>
      </w:r>
      <w:ins w:id="194" w:author="Powell Natasha(인문사회학부)" w:date="2022-12-14T15:05:00Z">
        <w:r>
          <w:rPr>
            <w:rFonts w:eastAsia="함초롬바탕" w:hAnsi="함초롬바탕" w:cs="함초롬바탕"/>
          </w:rPr>
          <w:t xml:space="preserve">these </w:t>
        </w:r>
      </w:ins>
      <w:r w:rsidR="00107F83" w:rsidRPr="005D5748">
        <w:rPr>
          <w:rFonts w:eastAsia="함초롬바탕" w:hAnsi="함초롬바탕" w:cs="함초롬바탕"/>
        </w:rPr>
        <w:t>traditional methods.</w:t>
      </w:r>
    </w:p>
    <w:p w14:paraId="7097FACE" w14:textId="77777777" w:rsidR="00107F83" w:rsidRPr="005D5748" w:rsidRDefault="00107F83" w:rsidP="005D62D1">
      <w:pPr>
        <w:pStyle w:val="a3"/>
        <w:rPr>
          <w:rFonts w:eastAsia="함초롬바탕" w:hAnsi="함초롬바탕" w:cs="함초롬바탕"/>
          <w:sz w:val="8"/>
          <w:szCs w:val="8"/>
        </w:rPr>
      </w:pPr>
    </w:p>
    <w:p w14:paraId="117DA56D" w14:textId="77777777" w:rsidR="00234F67" w:rsidRPr="005D5748" w:rsidRDefault="00842746" w:rsidP="00234F67">
      <w:pPr>
        <w:pStyle w:val="a3"/>
        <w:jc w:val="center"/>
        <w:rPr>
          <w:rFonts w:eastAsia="함초롬바탕" w:hAnsi="함초롬바탕" w:cs="함초롬바탕"/>
        </w:rPr>
      </w:pPr>
      <w:r w:rsidRPr="005D5748">
        <w:rPr>
          <w:rFonts w:eastAsia="함초롬바탕" w:hAnsi="함초롬바탕" w:cs="함초롬바탕"/>
          <w:noProof/>
        </w:rPr>
        <w:lastRenderedPageBreak/>
        <w:drawing>
          <wp:inline distT="0" distB="0" distL="0" distR="0" wp14:anchorId="01AC9E61" wp14:editId="5644936D">
            <wp:extent cx="2688656" cy="1800000"/>
            <wp:effectExtent l="19050" t="19050" r="16510" b="1016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8656" cy="1800000"/>
                    </a:xfrm>
                    <a:prstGeom prst="rect">
                      <a:avLst/>
                    </a:prstGeom>
                    <a:ln>
                      <a:solidFill>
                        <a:schemeClr val="tx1"/>
                      </a:solidFill>
                    </a:ln>
                  </pic:spPr>
                </pic:pic>
              </a:graphicData>
            </a:graphic>
          </wp:inline>
        </w:drawing>
      </w:r>
      <w:r w:rsidR="008E25C9" w:rsidRPr="005D5748">
        <w:rPr>
          <w:rFonts w:eastAsia="함초롬바탕" w:hAnsi="함초롬바탕" w:cs="함초롬바탕"/>
        </w:rPr>
        <w:tab/>
      </w:r>
      <w:r w:rsidR="008E25C9" w:rsidRPr="005D5748">
        <w:rPr>
          <w:rFonts w:eastAsia="함초롬바탕" w:hAnsi="함초롬바탕" w:cs="함초롬바탕"/>
        </w:rPr>
        <w:tab/>
      </w:r>
      <w:r w:rsidR="008E25C9" w:rsidRPr="005D5748">
        <w:rPr>
          <w:rFonts w:eastAsia="함초롬바탕" w:hAnsi="함초롬바탕" w:cs="함초롬바탕"/>
          <w:noProof/>
        </w:rPr>
        <w:drawing>
          <wp:inline distT="0" distB="0" distL="0" distR="0" wp14:anchorId="1FD8B28A" wp14:editId="57461EDD">
            <wp:extent cx="2879725" cy="1818556"/>
            <wp:effectExtent l="19050" t="19050" r="15875" b="1079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8228" cy="1823926"/>
                    </a:xfrm>
                    <a:prstGeom prst="rect">
                      <a:avLst/>
                    </a:prstGeom>
                    <a:ln>
                      <a:solidFill>
                        <a:schemeClr val="tx1"/>
                      </a:solidFill>
                    </a:ln>
                  </pic:spPr>
                </pic:pic>
              </a:graphicData>
            </a:graphic>
          </wp:inline>
        </w:drawing>
      </w:r>
    </w:p>
    <w:p w14:paraId="1C40125A" w14:textId="2B10147E" w:rsidR="005D62D1" w:rsidRDefault="00234F67" w:rsidP="00E60D1D">
      <w:pPr>
        <w:pStyle w:val="a3"/>
        <w:jc w:val="center"/>
        <w:rPr>
          <w:ins w:id="195" w:author="csdl" w:date="2022-12-16T12:20:00Z"/>
          <w:rFonts w:eastAsia="함초롬바탕" w:hAnsi="함초롬바탕" w:cs="함초롬바탕"/>
        </w:rPr>
      </w:pPr>
      <w:r w:rsidRPr="005D5748">
        <w:rPr>
          <w:rFonts w:eastAsia="함초롬바탕" w:hAnsi="함초롬바탕" w:cs="함초롬바탕"/>
        </w:rPr>
        <w:t xml:space="preserve">Fig 2. Distribution of beta values </w:t>
      </w:r>
      <w:commentRangeStart w:id="196"/>
      <w:r w:rsidRPr="005D5748">
        <w:rPr>
          <w:rFonts w:eastAsia="함초롬바탕" w:hAnsi="함초롬바탕" w:cs="함초롬바탕"/>
        </w:rPr>
        <w:t>before training</w:t>
      </w:r>
      <w:r w:rsidR="008E25C9" w:rsidRPr="005D5748">
        <w:rPr>
          <w:rFonts w:eastAsia="함초롬바탕" w:hAnsi="함초롬바탕" w:cs="함초롬바탕"/>
        </w:rPr>
        <w:tab/>
      </w:r>
      <w:r w:rsidR="008E25C9" w:rsidRPr="005D5748">
        <w:rPr>
          <w:rFonts w:eastAsia="함초롬바탕" w:hAnsi="함초롬바탕" w:cs="함초롬바탕"/>
        </w:rPr>
        <w:tab/>
        <w:t>Fig 3. Distribution of beta values after training</w:t>
      </w:r>
      <w:commentRangeEnd w:id="196"/>
      <w:r w:rsidR="002F054B">
        <w:rPr>
          <w:rStyle w:val="a6"/>
          <w:rFonts w:asciiTheme="minorHAnsi" w:eastAsiaTheme="minorEastAsia" w:hAnsiTheme="minorHAnsi" w:cstheme="minorBidi"/>
          <w:color w:val="auto"/>
          <w:kern w:val="2"/>
        </w:rPr>
        <w:commentReference w:id="196"/>
      </w:r>
    </w:p>
    <w:p w14:paraId="4193E6FE" w14:textId="36F28F85" w:rsidR="00990DC5" w:rsidRPr="00990DC5" w:rsidRDefault="00990DC5" w:rsidP="00EC6317">
      <w:pPr>
        <w:pStyle w:val="a3"/>
        <w:jc w:val="center"/>
        <w:rPr>
          <w:rFonts w:eastAsia="함초롬바탕" w:hAnsi="함초롬바탕" w:cs="함초롬바탕" w:hint="eastAsia"/>
          <w:rPrChange w:id="197" w:author="csdl" w:date="2022-12-16T12:20:00Z">
            <w:rPr>
              <w:rFonts w:eastAsia="함초롬바탕" w:hAnsi="함초롬바탕" w:cs="함초롬바탕" w:hint="eastAsia"/>
            </w:rPr>
          </w:rPrChange>
        </w:rPr>
        <w:pPrChange w:id="198" w:author="csdl" w:date="2022-12-16T12:20:00Z">
          <w:pPr>
            <w:pStyle w:val="a3"/>
            <w:jc w:val="center"/>
          </w:pPr>
        </w:pPrChange>
      </w:pPr>
      <w:ins w:id="199" w:author="csdl" w:date="2022-12-16T12:20:00Z">
        <w:r>
          <w:rPr>
            <w:rFonts w:eastAsia="함초롬바탕" w:hAnsi="함초롬바탕" w:cs="함초롬바탕" w:hint="eastAsia"/>
          </w:rPr>
          <w:t>(</w:t>
        </w:r>
        <w:r w:rsidRPr="00990DC5">
          <w:rPr>
            <w:rFonts w:eastAsia="함초롬바탕" w:hAnsi="함초롬바탕" w:cs="함초롬바탕"/>
          </w:rPr>
          <w:t>x-</w:t>
        </w:r>
        <w:proofErr w:type="gramStart"/>
        <w:r w:rsidRPr="00990DC5">
          <w:rPr>
            <w:rFonts w:eastAsia="함초롬바탕" w:hAnsi="함초롬바탕" w:cs="함초롬바탕"/>
          </w:rPr>
          <w:t>axis :</w:t>
        </w:r>
        <w:proofErr w:type="gramEnd"/>
        <w:r w:rsidRPr="00990DC5">
          <w:rPr>
            <w:rFonts w:eastAsia="함초롬바탕" w:hAnsi="함초롬바탕" w:cs="함초롬바탕"/>
          </w:rPr>
          <w:t xml:space="preserve"> beta value, y-axis : number of units</w:t>
        </w:r>
        <w:r>
          <w:rPr>
            <w:rFonts w:eastAsia="함초롬바탕" w:hAnsi="함초롬바탕" w:cs="함초롬바탕"/>
          </w:rPr>
          <w:t>)</w:t>
        </w:r>
      </w:ins>
    </w:p>
    <w:p w14:paraId="610CD2AC" w14:textId="7CB16400" w:rsidR="00953991" w:rsidRPr="005D5748" w:rsidRDefault="007670F9">
      <w:pPr>
        <w:pStyle w:val="a3"/>
        <w:spacing w:line="240" w:lineRule="auto"/>
        <w:ind w:firstLineChars="50" w:firstLine="97"/>
        <w:rPr>
          <w:rFonts w:eastAsia="함초롬바탕" w:hAnsi="함초롬바탕" w:cs="함초롬바탕"/>
        </w:rPr>
        <w:pPrChange w:id="200" w:author="Powell Natasha(인문사회학부)" w:date="2022-12-14T15:06:00Z">
          <w:pPr>
            <w:pStyle w:val="a3"/>
            <w:ind w:firstLineChars="50" w:firstLine="97"/>
          </w:pPr>
        </w:pPrChange>
      </w:pPr>
      <w:ins w:id="201" w:author="csdl" w:date="2022-12-16T12:24:00Z">
        <w:r w:rsidRPr="007670F9">
          <w:rPr>
            <w:rFonts w:eastAsia="함초롬바탕" w:hAnsi="함초롬바탕" w:cs="함초롬바탕"/>
          </w:rPr>
          <w:t>The proposed method sets the optimal beta value to 0.15. And set the value as the target value.</w:t>
        </w:r>
        <w:r>
          <w:rPr>
            <w:rFonts w:eastAsia="함초롬바탕" w:hAnsi="함초롬바탕" w:cs="함초롬바탕"/>
          </w:rPr>
          <w:t xml:space="preserve"> </w:t>
        </w:r>
        <w:r w:rsidRPr="007670F9">
          <w:rPr>
            <w:rFonts w:eastAsia="함초롬바탕" w:hAnsi="함초롬바탕" w:cs="함초롬바탕"/>
          </w:rPr>
          <w:t xml:space="preserve">And </w:t>
        </w:r>
        <w:r w:rsidR="000D7050">
          <w:rPr>
            <w:rFonts w:eastAsia="함초롬바탕" w:hAnsi="함초롬바탕" w:cs="함초롬바탕"/>
          </w:rPr>
          <w:t>I</w:t>
        </w:r>
        <w:r w:rsidRPr="007670F9">
          <w:rPr>
            <w:rFonts w:eastAsia="함초롬바탕" w:hAnsi="함초롬바탕" w:cs="함초롬바탕"/>
          </w:rPr>
          <w:t>nput value is randomly set to beta value and train to reduce difference from the target value</w:t>
        </w:r>
      </w:ins>
      <w:del w:id="202" w:author="csdl" w:date="2022-12-16T12:24:00Z">
        <w:r w:rsidR="007D7E9C" w:rsidRPr="005D5748" w:rsidDel="007670F9">
          <w:rPr>
            <w:rFonts w:eastAsia="함초롬바탕" w:hAnsi="함초롬바탕" w:cs="함초롬바탕"/>
          </w:rPr>
          <w:delText>Proposed</w:delText>
        </w:r>
        <w:r w:rsidR="006542AC" w:rsidRPr="005D5748" w:rsidDel="007670F9">
          <w:rPr>
            <w:rFonts w:eastAsia="함초롬바탕" w:hAnsi="함초롬바탕" w:cs="함초롬바탕"/>
          </w:rPr>
          <w:delText xml:space="preserve"> method sets the optimal </w:delText>
        </w:r>
        <w:commentRangeStart w:id="203"/>
        <w:r w:rsidR="006542AC" w:rsidRPr="005D5748" w:rsidDel="007670F9">
          <w:rPr>
            <w:rFonts w:eastAsia="함초롬바탕" w:hAnsi="함초롬바탕" w:cs="함초롬바탕"/>
          </w:rPr>
          <w:delText xml:space="preserve">value for setting </w:delText>
        </w:r>
      </w:del>
      <w:ins w:id="204" w:author="Powell Natasha(인문사회학부)" w:date="2022-12-14T15:06:00Z">
        <w:del w:id="205" w:author="csdl" w:date="2022-12-16T12:24:00Z">
          <w:r w:rsidR="0008419E" w:rsidDel="007670F9">
            <w:rPr>
              <w:rFonts w:eastAsia="함초롬바탕" w:hAnsi="함초롬바탕" w:cs="함초롬바탕"/>
            </w:rPr>
            <w:delText xml:space="preserve">to </w:delText>
          </w:r>
        </w:del>
      </w:ins>
      <w:del w:id="206" w:author="csdl" w:date="2022-12-16T12:24:00Z">
        <w:r w:rsidR="006542AC" w:rsidRPr="005D5748" w:rsidDel="007670F9">
          <w:rPr>
            <w:rFonts w:eastAsia="함초롬바탕" w:hAnsi="함초롬바탕" w:cs="함초롬바탕"/>
          </w:rPr>
          <w:delText>0.15 as the beta value to the target value</w:delText>
        </w:r>
        <w:commentRangeEnd w:id="203"/>
        <w:r w:rsidR="0008419E" w:rsidDel="007670F9">
          <w:rPr>
            <w:rStyle w:val="a6"/>
            <w:rFonts w:asciiTheme="minorHAnsi" w:eastAsiaTheme="minorEastAsia" w:hAnsiTheme="minorHAnsi" w:cstheme="minorBidi"/>
            <w:color w:val="auto"/>
            <w:kern w:val="2"/>
          </w:rPr>
          <w:commentReference w:id="203"/>
        </w:r>
        <w:r w:rsidR="006542AC" w:rsidRPr="005D5748" w:rsidDel="007670F9">
          <w:rPr>
            <w:rFonts w:eastAsia="함초롬바탕" w:hAnsi="함초롬바탕" w:cs="함초롬바탕"/>
          </w:rPr>
          <w:delText>, and then creates an input value for setting the beta value randomly</w:delText>
        </w:r>
      </w:del>
      <w:r w:rsidR="006542AC" w:rsidRPr="005D5748">
        <w:rPr>
          <w:rFonts w:eastAsia="함초롬바탕" w:hAnsi="함초롬바탕" w:cs="함초롬바탕"/>
        </w:rPr>
        <w:t>.</w:t>
      </w:r>
      <w:del w:id="207" w:author="Powell Natasha(인문사회학부)" w:date="2022-12-14T15:06:00Z">
        <w:r w:rsidR="006542AC" w:rsidRPr="005D5748" w:rsidDel="0008419E">
          <w:rPr>
            <w:rFonts w:eastAsia="함초롬바탕" w:hAnsi="함초롬바탕" w:cs="함초롬바탕"/>
          </w:rPr>
          <w:delText xml:space="preserve"> </w:delText>
        </w:r>
        <w:r w:rsidR="007D7E9C" w:rsidRPr="005D5748" w:rsidDel="0008419E">
          <w:rPr>
            <w:rFonts w:eastAsia="함초롬바탕" w:hAnsi="함초롬바탕" w:cs="함초롬바탕"/>
          </w:rPr>
          <w:delText>So,</w:delText>
        </w:r>
      </w:del>
      <w:r w:rsidR="006542AC" w:rsidRPr="005D5748">
        <w:rPr>
          <w:rFonts w:eastAsia="함초롬바탕" w:hAnsi="함초롬바탕" w:cs="함초롬바탕"/>
        </w:rPr>
        <w:t xml:space="preserve"> Fig 2. </w:t>
      </w:r>
      <w:r w:rsidR="004C2385" w:rsidRPr="005D5748">
        <w:rPr>
          <w:rFonts w:eastAsia="함초롬바탕" w:hAnsi="함초롬바탕" w:cs="함초롬바탕"/>
        </w:rPr>
        <w:t>s</w:t>
      </w:r>
      <w:r w:rsidR="007D7E9C" w:rsidRPr="005D5748">
        <w:rPr>
          <w:rFonts w:eastAsia="함초롬바탕" w:hAnsi="함초롬바탕" w:cs="함초롬바탕"/>
        </w:rPr>
        <w:t>how</w:t>
      </w:r>
      <w:r w:rsidR="004C2385" w:rsidRPr="005D5748">
        <w:rPr>
          <w:rFonts w:eastAsia="함초롬바탕" w:hAnsi="함초롬바탕" w:cs="함초롬바탕"/>
        </w:rPr>
        <w:t>s that</w:t>
      </w:r>
      <w:r w:rsidR="006542AC" w:rsidRPr="005D5748">
        <w:rPr>
          <w:rFonts w:eastAsia="함초롬바탕" w:hAnsi="함초롬바탕" w:cs="함초롬바탕"/>
        </w:rPr>
        <w:t xml:space="preserve"> initialization value of beta value before training. Then, </w:t>
      </w:r>
      <w:del w:id="208" w:author="Powell Natasha(인문사회학부)" w:date="2022-12-14T15:07:00Z">
        <w:r w:rsidR="006542AC" w:rsidRPr="005D5748" w:rsidDel="008E1F3A">
          <w:rPr>
            <w:rFonts w:eastAsia="함초롬바탕" w:hAnsi="함초롬바탕" w:cs="함초롬바탕"/>
          </w:rPr>
          <w:delText xml:space="preserve">find </w:delText>
        </w:r>
      </w:del>
      <w:r w:rsidR="006542AC" w:rsidRPr="005D5748">
        <w:rPr>
          <w:rFonts w:eastAsia="함초롬바탕" w:hAnsi="함초롬바탕" w:cs="함초롬바탕"/>
        </w:rPr>
        <w:t>the error value</w:t>
      </w:r>
      <w:ins w:id="209" w:author="Powell Natasha(인문사회학부)" w:date="2022-12-14T15:07:00Z">
        <w:r w:rsidR="008E1F3A">
          <w:rPr>
            <w:rFonts w:eastAsia="함초롬바탕" w:hAnsi="함초롬바탕" w:cs="함초롬바탕"/>
          </w:rPr>
          <w:t xml:space="preserve"> is found</w:t>
        </w:r>
      </w:ins>
      <w:r w:rsidR="006542AC" w:rsidRPr="005D5748">
        <w:rPr>
          <w:rFonts w:eastAsia="함초롬바탕" w:hAnsi="함초롬바탕" w:cs="함초롬바탕"/>
        </w:rPr>
        <w:t xml:space="preserve"> through difference </w:t>
      </w:r>
      <w:del w:id="210" w:author="Powell Natasha(인문사회학부)" w:date="2022-12-14T15:07:00Z">
        <w:r w:rsidR="006542AC" w:rsidRPr="005E236E" w:rsidDel="005E236E">
          <w:rPr>
            <w:rFonts w:eastAsia="함초롬바탕" w:hAnsi="함초롬바탕" w:cs="함초롬바탕"/>
            <w:highlight w:val="yellow"/>
            <w:rPrChange w:id="211" w:author="Powell Natasha(인문사회학부)" w:date="2022-12-14T15:07:00Z">
              <w:rPr>
                <w:rFonts w:eastAsia="함초롬바탕" w:hAnsi="함초롬바탕" w:cs="함초롬바탕"/>
              </w:rPr>
            </w:rPrChange>
          </w:rPr>
          <w:delText xml:space="preserve">from </w:delText>
        </w:r>
      </w:del>
      <w:ins w:id="212" w:author="Powell Natasha(인문사회학부)" w:date="2022-12-14T15:07:00Z">
        <w:r w:rsidR="005E236E" w:rsidRPr="005E236E">
          <w:rPr>
            <w:rFonts w:eastAsia="함초롬바탕" w:hAnsi="함초롬바탕" w:cs="함초롬바탕"/>
            <w:highlight w:val="yellow"/>
            <w:rPrChange w:id="213" w:author="Powell Natasha(인문사회학부)" w:date="2022-12-14T15:07:00Z">
              <w:rPr>
                <w:rFonts w:eastAsia="함초롬바탕" w:hAnsi="함초롬바탕" w:cs="함초롬바탕"/>
              </w:rPr>
            </w:rPrChange>
          </w:rPr>
          <w:t xml:space="preserve">between </w:t>
        </w:r>
      </w:ins>
      <w:r w:rsidR="006542AC" w:rsidRPr="005E236E">
        <w:rPr>
          <w:rFonts w:eastAsia="함초롬바탕" w:hAnsi="함초롬바탕" w:cs="함초롬바탕"/>
          <w:highlight w:val="yellow"/>
          <w:rPrChange w:id="214" w:author="Powell Natasha(인문사회학부)" w:date="2022-12-14T15:07:00Z">
            <w:rPr>
              <w:rFonts w:eastAsia="함초롬바탕" w:hAnsi="함초롬바탕" w:cs="함초롬바탕"/>
            </w:rPr>
          </w:rPrChange>
        </w:rPr>
        <w:t xml:space="preserve">the </w:t>
      </w:r>
      <w:ins w:id="215" w:author="Powell Natasha(인문사회학부)" w:date="2022-12-14T17:10:00Z">
        <w:r w:rsidR="00F7062A">
          <w:rPr>
            <w:rFonts w:eastAsia="함초롬바탕" w:hAnsi="함초롬바탕" w:cs="함초롬바탕"/>
            <w:highlight w:val="yellow"/>
          </w:rPr>
          <w:t>estimated</w:t>
        </w:r>
      </w:ins>
      <w:ins w:id="216" w:author="Powell Natasha(인문사회학부)" w:date="2022-12-14T15:07:00Z">
        <w:r w:rsidR="005E236E" w:rsidRPr="005E236E">
          <w:rPr>
            <w:rFonts w:eastAsia="함초롬바탕" w:hAnsi="함초롬바탕" w:cs="함초롬바탕"/>
            <w:highlight w:val="yellow"/>
            <w:rPrChange w:id="217" w:author="Powell Natasha(인문사회학부)" w:date="2022-12-14T15:07:00Z">
              <w:rPr>
                <w:rFonts w:eastAsia="함초롬바탕" w:hAnsi="함초롬바탕" w:cs="함초롬바탕"/>
              </w:rPr>
            </w:rPrChange>
          </w:rPr>
          <w:t xml:space="preserve"> and </w:t>
        </w:r>
      </w:ins>
      <w:r w:rsidR="006542AC" w:rsidRPr="005E236E">
        <w:rPr>
          <w:rFonts w:eastAsia="함초롬바탕" w:hAnsi="함초롬바탕" w:cs="함초롬바탕"/>
          <w:highlight w:val="yellow"/>
          <w:rPrChange w:id="218" w:author="Powell Natasha(인문사회학부)" w:date="2022-12-14T15:07:00Z">
            <w:rPr>
              <w:rFonts w:eastAsia="함초롬바탕" w:hAnsi="함초롬바탕" w:cs="함초롬바탕"/>
            </w:rPr>
          </w:rPrChange>
        </w:rPr>
        <w:t>target</w:t>
      </w:r>
      <w:r w:rsidR="006542AC" w:rsidRPr="005D5748">
        <w:rPr>
          <w:rFonts w:eastAsia="함초롬바탕" w:hAnsi="함초롬바탕" w:cs="함초롬바탕"/>
        </w:rPr>
        <w:t xml:space="preserve"> value, and </w:t>
      </w:r>
      <w:ins w:id="219" w:author="Powell Natasha(인문사회학부)" w:date="2022-12-14T15:07:00Z">
        <w:r w:rsidR="005E236E">
          <w:rPr>
            <w:rFonts w:eastAsia="함초롬바탕" w:hAnsi="함초롬바탕" w:cs="함초롬바탕"/>
          </w:rPr>
          <w:t xml:space="preserve">the </w:t>
        </w:r>
      </w:ins>
      <w:del w:id="220" w:author="Powell Natasha(인문사회학부)" w:date="2022-12-14T15:07:00Z">
        <w:r w:rsidR="006542AC" w:rsidRPr="005D5748" w:rsidDel="005E236E">
          <w:rPr>
            <w:rFonts w:eastAsia="함초롬바탕" w:hAnsi="함초롬바탕" w:cs="함초롬바탕"/>
          </w:rPr>
          <w:delText xml:space="preserve">find </w:delText>
        </w:r>
      </w:del>
      <w:r w:rsidR="006542AC" w:rsidRPr="005D5748">
        <w:rPr>
          <w:rFonts w:eastAsia="함초롬바탕" w:hAnsi="함초롬바탕" w:cs="함초롬바탕"/>
        </w:rPr>
        <w:t xml:space="preserve">optimal value </w:t>
      </w:r>
      <w:ins w:id="221" w:author="Powell Natasha(인문사회학부)" w:date="2022-12-14T15:08:00Z">
        <w:r w:rsidR="005E236E">
          <w:rPr>
            <w:rFonts w:eastAsia="함초롬바탕" w:hAnsi="함초롬바탕" w:cs="함초롬바탕"/>
          </w:rPr>
          <w:t xml:space="preserve">is found </w:t>
        </w:r>
      </w:ins>
      <w:r w:rsidR="006542AC" w:rsidRPr="005D5748">
        <w:rPr>
          <w:rFonts w:eastAsia="함초롬바탕" w:hAnsi="함초롬바탕" w:cs="함초롬바탕"/>
        </w:rPr>
        <w:t>through the gradient</w:t>
      </w:r>
      <w:r w:rsidR="00953991" w:rsidRPr="005D5748">
        <w:rPr>
          <w:rFonts w:eastAsia="함초롬바탕" w:hAnsi="함초롬바탕" w:cs="함초롬바탕"/>
        </w:rPr>
        <w:t xml:space="preserve"> descent</w:t>
      </w:r>
      <w:r w:rsidR="006542AC" w:rsidRPr="005D5748">
        <w:rPr>
          <w:rFonts w:eastAsia="함초롬바탕" w:hAnsi="함초롬바탕" w:cs="함초롬바탕"/>
        </w:rPr>
        <w:t xml:space="preserve"> value.</w:t>
      </w:r>
    </w:p>
    <w:p w14:paraId="43FAF15E" w14:textId="77777777" w:rsidR="00D66859" w:rsidRPr="005D5748" w:rsidRDefault="00953991" w:rsidP="00D66859">
      <w:pPr>
        <w:widowControl/>
        <w:shd w:val="clear" w:color="auto" w:fill="FDFDFD"/>
        <w:wordWrap/>
        <w:autoSpaceDE/>
        <w:autoSpaceDN/>
        <w:spacing w:line="302" w:lineRule="atLeast"/>
        <w:jc w:val="center"/>
        <w:rPr>
          <w:rFonts w:ascii="함초롬바탕" w:eastAsia="함초롬바탕" w:hAnsi="함초롬바탕" w:cs="함초롬바탕"/>
          <w:szCs w:val="20"/>
        </w:rPr>
      </w:pPr>
      <m:oMath>
        <m:r>
          <m:rPr>
            <m:sty m:val="p"/>
          </m:rPr>
          <w:rPr>
            <w:rFonts w:ascii="Cambria Math" w:eastAsia="함초롬바탕" w:hAnsi="Cambria Math" w:cs="함초롬바탕"/>
            <w:szCs w:val="20"/>
          </w:rPr>
          <m:t>β=</m:t>
        </m:r>
        <w:commentRangeStart w:id="222"/>
        <m:r>
          <m:rPr>
            <m:sty m:val="p"/>
          </m:rPr>
          <w:rPr>
            <w:rFonts w:ascii="Cambria Math" w:eastAsia="함초롬바탕" w:hAnsi="Cambria Math" w:cs="함초롬바탕"/>
            <w:szCs w:val="20"/>
          </w:rPr>
          <m:t>β</m:t>
        </m:r>
        <w:commentRangeEnd w:id="222"/>
        <m:r>
          <m:rPr>
            <m:sty m:val="p"/>
          </m:rPr>
          <w:rPr>
            <w:rStyle w:val="a6"/>
          </w:rPr>
          <w:commentReference w:id="222"/>
        </m:r>
        <m:r>
          <m:rPr>
            <m:sty m:val="p"/>
          </m:rPr>
          <w:rPr>
            <w:rFonts w:ascii="Cambria Math" w:eastAsia="함초롬바탕" w:hAnsi="Cambria Math" w:cs="함초롬바탕"/>
            <w:szCs w:val="20"/>
          </w:rPr>
          <m:t>-η</m:t>
        </m:r>
        <m:f>
          <m:fPr>
            <m:ctrlPr>
              <w:rPr>
                <w:rFonts w:ascii="Cambria Math" w:eastAsia="함초롬바탕" w:hAnsi="Cambria Math" w:cs="함초롬바탕"/>
                <w:color w:val="000000"/>
                <w:kern w:val="0"/>
                <w:szCs w:val="20"/>
              </w:rPr>
            </m:ctrlPr>
          </m:fPr>
          <m:num>
            <m:r>
              <w:rPr>
                <w:rFonts w:ascii="Cambria Math" w:eastAsia="함초롬바탕" w:hAnsi="Cambria Math" w:cs="함초롬바탕"/>
                <w:szCs w:val="20"/>
              </w:rPr>
              <m:t>∂error</m:t>
            </m:r>
          </m:num>
          <m:den>
            <m:r>
              <w:rPr>
                <w:rFonts w:ascii="Cambria Math" w:eastAsia="함초롬바탕" w:hAnsi="Cambria Math" w:cs="함초롬바탕"/>
                <w:szCs w:val="20"/>
              </w:rPr>
              <m:t>∂β</m:t>
            </m:r>
          </m:den>
        </m:f>
      </m:oMath>
      <w:r w:rsidRPr="005D5748">
        <w:rPr>
          <w:rFonts w:ascii="함초롬바탕" w:eastAsia="함초롬바탕" w:hAnsi="함초롬바탕" w:cs="함초롬바탕" w:hint="eastAsia"/>
          <w:szCs w:val="20"/>
        </w:rPr>
        <w:t>,</w:t>
      </w:r>
    </w:p>
    <w:p w14:paraId="0D0A77AC" w14:textId="4D24EFFD" w:rsidR="00107F83" w:rsidRPr="005D5748" w:rsidRDefault="00953991" w:rsidP="009D1F07">
      <w:pPr>
        <w:widowControl/>
        <w:shd w:val="clear" w:color="auto" w:fill="FDFDFD"/>
        <w:wordWrap/>
        <w:autoSpaceDE/>
        <w:autoSpaceDN/>
        <w:spacing w:line="302" w:lineRule="atLeast"/>
        <w:jc w:val="left"/>
        <w:rPr>
          <w:rFonts w:ascii="함초롬바탕" w:eastAsia="함초롬바탕" w:hAnsi="함초롬바탕" w:cs="함초롬바탕"/>
        </w:rPr>
      </w:pPr>
      <w:r w:rsidRPr="005D5748">
        <w:rPr>
          <w:rFonts w:ascii="함초롬바탕" w:eastAsia="함초롬바탕" w:hAnsi="함초롬바탕" w:cs="함초롬바탕"/>
          <w:szCs w:val="20"/>
        </w:rPr>
        <w:t xml:space="preserve">where </w:t>
      </w:r>
      <m:oMath>
        <m:r>
          <m:rPr>
            <m:sty m:val="p"/>
          </m:rPr>
          <w:rPr>
            <w:rFonts w:ascii="Cambria Math" w:eastAsia="함초롬바탕" w:hAnsi="Cambria Math" w:cs="함초롬바탕"/>
            <w:color w:val="FF0000"/>
            <w:szCs w:val="20"/>
          </w:rPr>
          <m:t>η</m:t>
        </m:r>
      </m:oMath>
      <w:r w:rsidR="008710B0" w:rsidRPr="005D5748">
        <w:rPr>
          <w:rFonts w:ascii="함초롬바탕" w:eastAsia="함초롬바탕" w:hAnsi="함초롬바탕" w:cs="함초롬바탕"/>
          <w:szCs w:val="20"/>
        </w:rPr>
        <w:t xml:space="preserve">  is </w:t>
      </w:r>
      <w:r w:rsidR="008710B0" w:rsidRPr="005D5748">
        <w:rPr>
          <w:rFonts w:ascii="함초롬바탕" w:eastAsia="함초롬바탕" w:hAnsi="함초롬바탕" w:cs="함초롬바탕"/>
          <w:color w:val="FF0000"/>
          <w:szCs w:val="20"/>
        </w:rPr>
        <w:t>learning rate</w:t>
      </w:r>
      <w:r w:rsidR="00E7522E" w:rsidRPr="005D5748">
        <w:rPr>
          <w:rFonts w:ascii="함초롬바탕" w:eastAsia="함초롬바탕" w:hAnsi="함초롬바탕" w:cs="함초롬바탕"/>
          <w:color w:val="FF0000"/>
          <w:szCs w:val="20"/>
        </w:rPr>
        <w:t xml:space="preserve"> </w:t>
      </w:r>
      <w:r w:rsidR="008710B0" w:rsidRPr="005D5748">
        <w:rPr>
          <w:rFonts w:ascii="함초롬바탕" w:eastAsia="함초롬바탕" w:hAnsi="함초롬바탕" w:cs="함초롬바탕"/>
          <w:szCs w:val="20"/>
        </w:rPr>
        <w:t>(0.0001)</w:t>
      </w:r>
      <w:ins w:id="223" w:author="csdl" w:date="2022-12-16T12:32:00Z">
        <w:r w:rsidR="005836E8">
          <w:rPr>
            <w:rFonts w:ascii="함초롬바탕" w:eastAsia="함초롬바탕" w:hAnsi="함초롬바탕" w:cs="함초롬바탕"/>
            <w:szCs w:val="20"/>
          </w:rPr>
          <w:t>,</w:t>
        </w:r>
        <m:oMath>
          <m:r>
            <m:rPr>
              <m:sty m:val="p"/>
            </m:rPr>
            <w:rPr>
              <w:rFonts w:ascii="Cambria Math" w:eastAsia="함초롬바탕" w:hAnsi="Cambria Math" w:cs="함초롬바탕"/>
              <w:szCs w:val="20"/>
            </w:rPr>
            <m:t xml:space="preserve"> </m:t>
          </m:r>
          <m:r>
            <m:rPr>
              <m:sty m:val="p"/>
            </m:rPr>
            <w:rPr>
              <w:rFonts w:ascii="Cambria Math" w:eastAsia="함초롬바탕" w:hAnsi="Cambria Math" w:cs="함초롬바탕"/>
              <w:szCs w:val="20"/>
            </w:rPr>
            <m:t>β</m:t>
          </m:r>
        </m:oMath>
        <w:r w:rsidR="005836E8">
          <w:rPr>
            <w:rFonts w:ascii="함초롬바탕" w:eastAsia="함초롬바탕" w:hAnsi="함초롬바탕" w:cs="함초롬바탕"/>
            <w:szCs w:val="20"/>
          </w:rPr>
          <w:t xml:space="preserve"> </w:t>
        </w:r>
        <w:r w:rsidR="005836E8" w:rsidRPr="005836E8">
          <w:rPr>
            <w:rFonts w:ascii="함초롬바탕" w:eastAsia="함초롬바탕" w:hAnsi="함초롬바탕" w:cs="함초롬바탕"/>
            <w:szCs w:val="20"/>
          </w:rPr>
          <w:t>is trainable beta value</w:t>
        </w:r>
      </w:ins>
      <w:bookmarkStart w:id="224" w:name="_GoBack"/>
      <w:bookmarkEnd w:id="224"/>
      <w:r w:rsidR="008710B0" w:rsidRPr="005D5748">
        <w:rPr>
          <w:rFonts w:ascii="함초롬바탕" w:eastAsia="함초롬바탕" w:hAnsi="함초롬바탕" w:cs="함초롬바탕"/>
          <w:szCs w:val="20"/>
        </w:rPr>
        <w:t xml:space="preserve"> and </w:t>
      </w:r>
      <w:r w:rsidRPr="005D5748">
        <w:rPr>
          <w:rFonts w:ascii="함초롬바탕" w:eastAsia="함초롬바탕" w:hAnsi="함초롬바탕" w:cs="함초롬바탕"/>
          <w:szCs w:val="20"/>
        </w:rPr>
        <w:t>error is difference between target value and estimated value</w:t>
      </w:r>
      <w:r w:rsidR="008710B0" w:rsidRPr="005D5748">
        <w:rPr>
          <w:rFonts w:ascii="함초롬바탕" w:eastAsia="함초롬바탕" w:hAnsi="함초롬바탕" w:cs="함초롬바탕"/>
          <w:szCs w:val="20"/>
        </w:rPr>
        <w:t xml:space="preserve"> obtained through training.</w:t>
      </w:r>
      <w:r w:rsidR="008E25C9" w:rsidRPr="005D5748">
        <w:rPr>
          <w:rFonts w:ascii="함초롬바탕" w:eastAsia="함초롬바탕" w:hAnsi="함초롬바탕" w:cs="함초롬바탕"/>
          <w:szCs w:val="20"/>
        </w:rPr>
        <w:t xml:space="preserve"> </w:t>
      </w:r>
      <w:r w:rsidR="00DA0573" w:rsidRPr="005D5748">
        <w:rPr>
          <w:rFonts w:ascii="함초롬바탕" w:eastAsia="함초롬바탕" w:hAnsi="함초롬바탕" w:cs="함초롬바탕"/>
          <w:szCs w:val="20"/>
        </w:rPr>
        <w:t xml:space="preserve">During training process, I judged that the value of beta in last iteration is greater than or less than 15% of the target value and pruned it. </w:t>
      </w:r>
      <w:r w:rsidR="007470C1" w:rsidRPr="005D5748">
        <w:rPr>
          <w:rFonts w:ascii="함초롬바탕" w:eastAsia="함초롬바탕" w:hAnsi="함초롬바탕" w:cs="함초롬바탕"/>
          <w:szCs w:val="20"/>
        </w:rPr>
        <w:t>As Fig 3</w:t>
      </w:r>
      <w:r w:rsidR="00DA0573" w:rsidRPr="005D5748">
        <w:rPr>
          <w:rFonts w:ascii="함초롬바탕" w:eastAsia="함초롬바탕" w:hAnsi="함초롬바탕" w:cs="함초롬바탕"/>
          <w:szCs w:val="20"/>
        </w:rPr>
        <w:t>.</w:t>
      </w:r>
      <w:r w:rsidR="007470C1" w:rsidRPr="005D5748">
        <w:rPr>
          <w:rFonts w:ascii="함초롬바탕" w:eastAsia="함초롬바탕" w:hAnsi="함초롬바탕" w:cs="함초롬바탕"/>
          <w:szCs w:val="20"/>
        </w:rPr>
        <w:t xml:space="preserve"> shows, </w:t>
      </w:r>
      <w:ins w:id="225" w:author="Powell Natasha(인문사회학부)" w:date="2022-12-14T16:03:00Z">
        <w:r w:rsidR="006D5009">
          <w:rPr>
            <w:rFonts w:ascii="함초롬바탕" w:eastAsia="함초롬바탕" w:hAnsi="함초롬바탕" w:cs="함초롬바탕"/>
            <w:szCs w:val="20"/>
          </w:rPr>
          <w:t xml:space="preserve">the </w:t>
        </w:r>
      </w:ins>
      <w:r w:rsidR="00DA0573" w:rsidRPr="005D5748">
        <w:rPr>
          <w:rFonts w:ascii="함초롬바탕" w:eastAsia="함초롬바탕" w:hAnsi="함초롬바탕" w:cs="함초롬바탕"/>
          <w:color w:val="FF0000"/>
          <w:szCs w:val="20"/>
        </w:rPr>
        <w:t>“</w:t>
      </w:r>
      <w:r w:rsidR="007470C1" w:rsidRPr="005D5748">
        <w:rPr>
          <w:rFonts w:ascii="함초롬바탕" w:eastAsia="함초롬바탕" w:hAnsi="함초롬바탕" w:cs="함초롬바탕"/>
          <w:color w:val="FF0000"/>
          <w:szCs w:val="20"/>
        </w:rPr>
        <w:t xml:space="preserve">number of </w:t>
      </w:r>
      <w:proofErr w:type="gramStart"/>
      <w:r w:rsidR="007470C1" w:rsidRPr="005D5748">
        <w:rPr>
          <w:rFonts w:ascii="함초롬바탕" w:eastAsia="함초롬바탕" w:hAnsi="함초롬바탕" w:cs="함초롬바탕"/>
          <w:color w:val="FF0000"/>
          <w:szCs w:val="20"/>
        </w:rPr>
        <w:t>beta</w:t>
      </w:r>
      <w:proofErr w:type="gramEnd"/>
      <w:r w:rsidR="00DA0573" w:rsidRPr="005D5748">
        <w:rPr>
          <w:rFonts w:ascii="함초롬바탕" w:eastAsia="함초롬바탕" w:hAnsi="함초롬바탕" w:cs="함초롬바탕"/>
          <w:color w:val="FF0000"/>
          <w:szCs w:val="20"/>
        </w:rPr>
        <w:t>”</w:t>
      </w:r>
      <w:r w:rsidR="007470C1" w:rsidRPr="005D5748">
        <w:rPr>
          <w:rFonts w:ascii="함초롬바탕" w:eastAsia="함초롬바탕" w:hAnsi="함초롬바탕" w:cs="함초롬바탕"/>
          <w:szCs w:val="20"/>
        </w:rPr>
        <w:t xml:space="preserve"> is significantly reduced and the performance is evaluated with Bit Error Rate (BER) similar to the traditional method</w:t>
      </w:r>
      <w:r w:rsidR="002A2AD3" w:rsidRPr="005D5748">
        <w:rPr>
          <w:rFonts w:ascii="함초롬바탕" w:eastAsia="함초롬바탕" w:hAnsi="함초롬바탕" w:cs="함초롬바탕"/>
          <w:szCs w:val="20"/>
        </w:rPr>
        <w:t xml:space="preserve"> </w:t>
      </w:r>
      <w:r w:rsidR="00DA0573" w:rsidRPr="005D5748">
        <w:rPr>
          <w:rFonts w:ascii="함초롬바탕" w:eastAsia="함초롬바탕" w:hAnsi="함초롬바탕" w:cs="함초롬바탕"/>
          <w:szCs w:val="20"/>
        </w:rPr>
        <w:t>(OMS)</w:t>
      </w:r>
      <w:r w:rsidR="008F1E7B" w:rsidRPr="005D5748">
        <w:rPr>
          <w:rFonts w:ascii="함초롬바탕" w:eastAsia="함초롬바탕" w:hAnsi="함초롬바탕" w:cs="함초롬바탕"/>
          <w:szCs w:val="20"/>
        </w:rPr>
        <w:t xml:space="preserve"> in Fig 4</w:t>
      </w:r>
      <w:r w:rsidR="007470C1" w:rsidRPr="005D5748">
        <w:rPr>
          <w:rFonts w:ascii="함초롬바탕" w:eastAsia="함초롬바탕" w:hAnsi="함초롬바탕" w:cs="함초롬바탕"/>
          <w:szCs w:val="20"/>
        </w:rPr>
        <w:t>.</w:t>
      </w:r>
      <w:r w:rsidR="009D1F07" w:rsidRPr="005D5748">
        <w:rPr>
          <w:rFonts w:ascii="함초롬바탕" w:eastAsia="함초롬바탕" w:hAnsi="함초롬바탕" w:cs="함초롬바탕"/>
          <w:szCs w:val="20"/>
        </w:rPr>
        <w:t xml:space="preserve"> </w:t>
      </w:r>
      <w:r w:rsidR="007470C1" w:rsidRPr="005D5748">
        <w:rPr>
          <w:rFonts w:ascii="함초롬바탕" w:eastAsia="함초롬바탕" w:hAnsi="함초롬바탕" w:cs="함초롬바탕"/>
          <w:szCs w:val="20"/>
        </w:rPr>
        <w:t>Therefore, by reducing the number of beta and reducing amount of computation, performance is shown to be superior through the fact that performance is similar to traditional methods while</w:t>
      </w:r>
      <w:ins w:id="226" w:author="Powell Natasha(인문사회학부)" w:date="2022-12-14T16:15:00Z">
        <w:r w:rsidR="00117AD8">
          <w:rPr>
            <w:rFonts w:ascii="함초롬바탕" w:eastAsia="함초롬바탕" w:hAnsi="함초롬바탕" w:cs="함초롬바탕"/>
            <w:szCs w:val="20"/>
          </w:rPr>
          <w:t xml:space="preserve"> having </w:t>
        </w:r>
        <w:proofErr w:type="spellStart"/>
        <w:proofErr w:type="gramStart"/>
        <w:r w:rsidR="00117AD8">
          <w:rPr>
            <w:rFonts w:ascii="함초롬바탕" w:eastAsia="함초롬바탕" w:hAnsi="함초롬바탕" w:cs="함초롬바탕"/>
            <w:szCs w:val="20"/>
          </w:rPr>
          <w:t>a</w:t>
        </w:r>
      </w:ins>
      <w:proofErr w:type="spellEnd"/>
      <w:proofErr w:type="gramEnd"/>
      <w:r w:rsidR="007470C1" w:rsidRPr="005D5748">
        <w:rPr>
          <w:rFonts w:ascii="함초롬바탕" w:eastAsia="함초롬바탕" w:hAnsi="함초롬바탕" w:cs="함초롬바탕"/>
          <w:szCs w:val="20"/>
        </w:rPr>
        <w:t xml:space="preserve"> improv</w:t>
      </w:r>
      <w:ins w:id="227" w:author="Powell Natasha(인문사회학부)" w:date="2022-12-14T16:15:00Z">
        <w:r w:rsidR="00117AD8">
          <w:rPr>
            <w:rFonts w:ascii="함초롬바탕" w:eastAsia="함초롬바탕" w:hAnsi="함초롬바탕" w:cs="함초롬바탕"/>
            <w:szCs w:val="20"/>
          </w:rPr>
          <w:t>ed</w:t>
        </w:r>
      </w:ins>
      <w:del w:id="228" w:author="Powell Natasha(인문사회학부)" w:date="2022-12-14T16:15:00Z">
        <w:r w:rsidR="007470C1" w:rsidRPr="005D5748" w:rsidDel="00117AD8">
          <w:rPr>
            <w:rFonts w:ascii="함초롬바탕" w:eastAsia="함초롬바탕" w:hAnsi="함초롬바탕" w:cs="함초롬바탕"/>
            <w:szCs w:val="20"/>
          </w:rPr>
          <w:delText>ing</w:delText>
        </w:r>
      </w:del>
      <w:r w:rsidR="007470C1" w:rsidRPr="005D5748">
        <w:rPr>
          <w:rFonts w:ascii="함초롬바탕" w:eastAsia="함초롬바탕" w:hAnsi="함초롬바탕" w:cs="함초롬바탕"/>
          <w:szCs w:val="20"/>
        </w:rPr>
        <w:t xml:space="preserve"> complexity</w:t>
      </w:r>
      <w:ins w:id="229" w:author="Powell Natasha(인문사회학부)" w:date="2022-12-14T16:15:00Z">
        <w:r w:rsidR="000D35B6">
          <w:rPr>
            <w:rFonts w:ascii="함초롬바탕" w:eastAsia="함초롬바탕" w:hAnsi="함초롬바탕" w:cs="함초롬바탕"/>
            <w:szCs w:val="20"/>
          </w:rPr>
          <w:t xml:space="preserve"> </w:t>
        </w:r>
      </w:ins>
      <w:ins w:id="230" w:author="Powell Natasha(인문사회학부)" w:date="2022-12-14T16:18:00Z">
        <w:r w:rsidR="00D81A4F">
          <w:rPr>
            <w:rFonts w:ascii="함초롬바탕" w:eastAsia="함초롬바탕" w:hAnsi="함초롬바탕" w:cs="함초롬바탕"/>
            <w:szCs w:val="20"/>
          </w:rPr>
          <w:t>to</w:t>
        </w:r>
      </w:ins>
      <w:ins w:id="231" w:author="Powell Natasha(인문사회학부)" w:date="2022-12-14T16:15:00Z">
        <w:r w:rsidR="000D35B6">
          <w:rPr>
            <w:rFonts w:ascii="함초롬바탕" w:eastAsia="함초롬바탕" w:hAnsi="함초롬바탕" w:cs="함초롬바탕"/>
            <w:szCs w:val="20"/>
          </w:rPr>
          <w:t xml:space="preserve"> tra</w:t>
        </w:r>
      </w:ins>
      <w:ins w:id="232" w:author="Powell Natasha(인문사회학부)" w:date="2022-12-14T16:17:00Z">
        <w:r w:rsidR="002E0F67">
          <w:rPr>
            <w:rFonts w:ascii="함초롬바탕" w:eastAsia="함초롬바탕" w:hAnsi="함초롬바탕" w:cs="함초롬바탕"/>
            <w:szCs w:val="20"/>
          </w:rPr>
          <w:t>ditional method</w:t>
        </w:r>
      </w:ins>
      <w:ins w:id="233" w:author="Powell Natasha(인문사회학부)" w:date="2022-12-14T16:18:00Z">
        <w:r w:rsidR="002E0F67">
          <w:rPr>
            <w:rFonts w:ascii="함초롬바탕" w:eastAsia="함초롬바탕" w:hAnsi="함초롬바탕" w:cs="함초롬바탕"/>
            <w:szCs w:val="20"/>
          </w:rPr>
          <w:t>s</w:t>
        </w:r>
      </w:ins>
      <w:r w:rsidR="007470C1" w:rsidRPr="005D5748">
        <w:rPr>
          <w:rFonts w:ascii="함초롬바탕" w:eastAsia="함초롬바탕" w:hAnsi="함초롬바탕" w:cs="함초롬바탕"/>
          <w:szCs w:val="20"/>
        </w:rPr>
        <w:t>.</w:t>
      </w:r>
      <w:r w:rsidR="002A2AD3" w:rsidRPr="005D5748">
        <w:rPr>
          <w:rFonts w:ascii="함초롬바탕" w:eastAsia="함초롬바탕" w:hAnsi="함초롬바탕" w:cs="함초롬바탕" w:hint="eastAsia"/>
          <w:szCs w:val="20"/>
        </w:rPr>
        <w:t xml:space="preserve"> </w:t>
      </w:r>
      <w:r w:rsidR="006542AC" w:rsidRPr="005D5748">
        <w:rPr>
          <w:rFonts w:ascii="함초롬바탕" w:eastAsia="함초롬바탕" w:hAnsi="함초롬바탕" w:cs="함초롬바탕"/>
          <w:szCs w:val="20"/>
        </w:rPr>
        <w:t xml:space="preserve">At this point, values greater than or less than 15% of 0.15 are considered </w:t>
      </w:r>
      <w:r w:rsidR="006542AC" w:rsidRPr="005D5748">
        <w:rPr>
          <w:rFonts w:ascii="함초롬바탕" w:eastAsia="함초롬바탕" w:hAnsi="함초롬바탕" w:cs="함초롬바탕"/>
          <w:color w:val="FF0000"/>
          <w:szCs w:val="20"/>
        </w:rPr>
        <w:t xml:space="preserve">insignificant </w:t>
      </w:r>
      <w:r w:rsidR="006542AC" w:rsidRPr="005D5748">
        <w:rPr>
          <w:rFonts w:ascii="함초롬바탕" w:eastAsia="함초롬바탕" w:hAnsi="함초롬바탕" w:cs="함초롬바탕"/>
          <w:szCs w:val="20"/>
        </w:rPr>
        <w:t xml:space="preserve">in the result value, and zeroed out. This reduces the amount of computation by reducing the values </w:t>
      </w:r>
      <w:del w:id="234" w:author="Powell Natasha(인문사회학부)" w:date="2022-12-14T16:19:00Z">
        <w:r w:rsidR="006542AC" w:rsidRPr="005D5748" w:rsidDel="009A3141">
          <w:rPr>
            <w:rFonts w:ascii="함초롬바탕" w:eastAsia="함초롬바탕" w:hAnsi="함초롬바탕" w:cs="함초롬바탕"/>
            <w:szCs w:val="20"/>
          </w:rPr>
          <w:delText xml:space="preserve">you do </w:delText>
        </w:r>
      </w:del>
      <w:r w:rsidR="006542AC" w:rsidRPr="005D5748">
        <w:rPr>
          <w:rFonts w:ascii="함초롬바탕" w:eastAsia="함초롬바탕" w:hAnsi="함초롬바탕" w:cs="함초롬바탕"/>
          <w:szCs w:val="20"/>
        </w:rPr>
        <w:t>not need</w:t>
      </w:r>
      <w:ins w:id="235" w:author="Powell Natasha(인문사회학부)" w:date="2022-12-14T16:19:00Z">
        <w:r w:rsidR="009A3141">
          <w:rPr>
            <w:rFonts w:ascii="함초롬바탕" w:eastAsia="함초롬바탕" w:hAnsi="함초롬바탕" w:cs="함초롬바탕"/>
            <w:szCs w:val="20"/>
          </w:rPr>
          <w:t>ed</w:t>
        </w:r>
      </w:ins>
      <w:del w:id="236" w:author="Powell Natasha(인문사회학부)" w:date="2022-12-14T16:19:00Z">
        <w:r w:rsidR="006542AC" w:rsidRPr="005D5748" w:rsidDel="005E58E8">
          <w:rPr>
            <w:rFonts w:ascii="함초롬바탕" w:eastAsia="함초롬바탕" w:hAnsi="함초롬바탕" w:cs="함초롬바탕"/>
            <w:szCs w:val="20"/>
          </w:rPr>
          <w:delText xml:space="preserve"> as much as possible</w:delText>
        </w:r>
      </w:del>
      <w:r w:rsidR="006542AC" w:rsidRPr="005D5748">
        <w:rPr>
          <w:rFonts w:ascii="함초롬바탕" w:eastAsia="함초롬바탕" w:hAnsi="함초롬바탕" w:cs="함초롬바탕"/>
          <w:szCs w:val="20"/>
        </w:rPr>
        <w:t>.</w:t>
      </w:r>
      <w:r w:rsidR="00CF2C82" w:rsidRPr="005D5748">
        <w:rPr>
          <w:rFonts w:ascii="함초롬바탕" w:eastAsia="함초롬바탕" w:hAnsi="함초롬바탕" w:cs="함초롬바탕"/>
          <w:szCs w:val="20"/>
        </w:rPr>
        <w:t xml:space="preserve"> </w:t>
      </w:r>
      <w:ins w:id="237" w:author="Powell Natasha(인문사회학부)" w:date="2022-12-14T16:20:00Z">
        <w:r w:rsidR="00E7175B">
          <w:rPr>
            <w:rFonts w:ascii="함초롬바탕" w:eastAsia="함초롬바탕" w:hAnsi="함초롬바탕" w:cs="함초롬바탕"/>
            <w:szCs w:val="20"/>
          </w:rPr>
          <w:t xml:space="preserve">In </w:t>
        </w:r>
      </w:ins>
      <w:r w:rsidR="00CF2C82" w:rsidRPr="005D5748">
        <w:rPr>
          <w:rFonts w:ascii="함초롬바탕" w:eastAsia="함초롬바탕" w:hAnsi="함초롬바탕" w:cs="함초롬바탕"/>
        </w:rPr>
        <w:t>Fig 4.</w:t>
      </w:r>
      <w:ins w:id="238" w:author="Powell Natasha(인문사회학부)" w:date="2022-12-14T16:20:00Z">
        <w:r w:rsidR="00E7175B">
          <w:rPr>
            <w:rFonts w:ascii="함초롬바탕" w:eastAsia="함초롬바탕" w:hAnsi="함초롬바탕" w:cs="함초롬바탕"/>
          </w:rPr>
          <w:t>, it</w:t>
        </w:r>
      </w:ins>
      <w:r w:rsidR="00CF2C82" w:rsidRPr="005D5748">
        <w:rPr>
          <w:rFonts w:ascii="함초롬바탕" w:eastAsia="함초롬바탕" w:hAnsi="함초롬바탕" w:cs="함초롬바탕"/>
        </w:rPr>
        <w:t xml:space="preserve"> can be seen that </w:t>
      </w:r>
      <w:del w:id="239" w:author="Powell Natasha(인문사회학부)" w:date="2022-12-14T16:20:00Z">
        <w:r w:rsidR="00CF2C82" w:rsidRPr="005D5748" w:rsidDel="00E7175B">
          <w:rPr>
            <w:rFonts w:ascii="함초롬바탕" w:eastAsia="함초롬바탕" w:hAnsi="함초롬바탕" w:cs="함초롬바탕"/>
          </w:rPr>
          <w:delText xml:space="preserve">it </w:delText>
        </w:r>
      </w:del>
      <w:ins w:id="240" w:author="Powell Natasha(인문사회학부)" w:date="2022-12-14T16:20:00Z">
        <w:r w:rsidR="00E7175B">
          <w:rPr>
            <w:rFonts w:ascii="함초롬바탕" w:eastAsia="함초롬바탕" w:hAnsi="함초롬바탕" w:cs="함초롬바탕"/>
          </w:rPr>
          <w:t>the proposed method</w:t>
        </w:r>
        <w:r w:rsidR="00E7175B" w:rsidRPr="005D5748">
          <w:rPr>
            <w:rFonts w:ascii="함초롬바탕" w:eastAsia="함초롬바탕" w:hAnsi="함초롬바탕" w:cs="함초롬바탕"/>
          </w:rPr>
          <w:t xml:space="preserve"> </w:t>
        </w:r>
      </w:ins>
      <w:r w:rsidR="00CF2C82" w:rsidRPr="005D5748">
        <w:rPr>
          <w:rFonts w:ascii="함초롬바탕" w:eastAsia="함초롬바탕" w:hAnsi="함초롬바탕" w:cs="함초롬바탕"/>
        </w:rPr>
        <w:t>has similar performance while improving complexity by comparing Bit Error Rate (BER)</w:t>
      </w:r>
      <w:del w:id="241" w:author="Powell Natasha(인문사회학부)" w:date="2022-12-14T16:07:00Z">
        <w:r w:rsidR="00CF2C82" w:rsidRPr="005D5748" w:rsidDel="00A87A6A">
          <w:rPr>
            <w:rFonts w:ascii="함초롬바탕" w:eastAsia="함초롬바탕" w:hAnsi="함초롬바탕" w:cs="함초롬바탕"/>
          </w:rPr>
          <w:delText xml:space="preserve"> </w:delText>
        </w:r>
      </w:del>
      <w:r w:rsidR="00CF2C82" w:rsidRPr="005D5748">
        <w:rPr>
          <w:rFonts w:ascii="함초롬바탕" w:eastAsia="함초롬바탕" w:hAnsi="함초롬바탕" w:cs="함초롬바탕"/>
        </w:rPr>
        <w:t xml:space="preserve"> of proposed method and OMS.</w:t>
      </w:r>
    </w:p>
    <w:p w14:paraId="659DB0C3" w14:textId="77777777" w:rsidR="00107F83" w:rsidRPr="005D5748" w:rsidRDefault="00107F83" w:rsidP="00107F83">
      <w:pPr>
        <w:pStyle w:val="a3"/>
        <w:rPr>
          <w:rFonts w:eastAsia="함초롬바탕" w:hAnsi="함초롬바탕" w:cs="함초롬바탕"/>
          <w:sz w:val="8"/>
          <w:szCs w:val="8"/>
        </w:rPr>
      </w:pPr>
    </w:p>
    <w:p w14:paraId="6D931A47" w14:textId="77777777" w:rsidR="00AE1906" w:rsidRPr="005D5748" w:rsidRDefault="002A2AD3" w:rsidP="00107F83">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381AF01C" wp14:editId="7C7A2441">
            <wp:extent cx="3067050" cy="2510983"/>
            <wp:effectExtent l="19050" t="19050" r="19050" b="2286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191" cy="2519286"/>
                    </a:xfrm>
                    <a:prstGeom prst="rect">
                      <a:avLst/>
                    </a:prstGeom>
                    <a:ln>
                      <a:solidFill>
                        <a:schemeClr val="tx1"/>
                      </a:solidFill>
                    </a:ln>
                  </pic:spPr>
                </pic:pic>
              </a:graphicData>
            </a:graphic>
          </wp:inline>
        </w:drawing>
      </w:r>
    </w:p>
    <w:p w14:paraId="3F641625" w14:textId="77777777" w:rsidR="00BE4BE8" w:rsidRPr="005D5748" w:rsidRDefault="00BE4BE8" w:rsidP="00626551">
      <w:pPr>
        <w:widowControl/>
        <w:wordWrap/>
        <w:autoSpaceDE/>
        <w:autoSpaceDN/>
        <w:jc w:val="center"/>
        <w:rPr>
          <w:rFonts w:ascii="함초롬바탕" w:eastAsia="함초롬바탕" w:hAnsi="함초롬바탕" w:cs="함초롬바탕"/>
          <w:szCs w:val="20"/>
        </w:rPr>
      </w:pPr>
      <w:r w:rsidRPr="005D5748">
        <w:rPr>
          <w:rFonts w:ascii="함초롬바탕" w:eastAsia="함초롬바탕" w:hAnsi="함초롬바탕" w:cs="함초롬바탕" w:hint="eastAsia"/>
          <w:szCs w:val="20"/>
        </w:rPr>
        <w:t>F</w:t>
      </w:r>
      <w:r w:rsidRPr="005D5748">
        <w:rPr>
          <w:rFonts w:ascii="함초롬바탕" w:eastAsia="함초롬바탕" w:hAnsi="함초롬바탕" w:cs="함초롬바탕"/>
          <w:szCs w:val="20"/>
        </w:rPr>
        <w:t>ig 4.</w:t>
      </w:r>
      <w:r w:rsidR="001C6387" w:rsidRPr="005D5748">
        <w:rPr>
          <w:rFonts w:ascii="함초롬바탕" w:eastAsia="함초롬바탕" w:hAnsi="함초롬바탕" w:cs="함초롬바탕"/>
          <w:szCs w:val="20"/>
        </w:rPr>
        <w:t xml:space="preserve"> Bit error rate performance comparison between OMS and NOMS</w:t>
      </w:r>
    </w:p>
    <w:p w14:paraId="7DB2691F" w14:textId="77777777" w:rsidR="00D66859" w:rsidRPr="005D5748" w:rsidRDefault="00D66859" w:rsidP="00626551">
      <w:pPr>
        <w:widowControl/>
        <w:wordWrap/>
        <w:autoSpaceDE/>
        <w:autoSpaceDN/>
        <w:jc w:val="center"/>
        <w:rPr>
          <w:rFonts w:ascii="함초롬바탕" w:eastAsia="함초롬바탕" w:hAnsi="함초롬바탕" w:cs="함초롬바탕"/>
          <w:sz w:val="8"/>
          <w:szCs w:val="8"/>
        </w:rPr>
      </w:pPr>
    </w:p>
    <w:p w14:paraId="4077C8BE" w14:textId="1B107C3B" w:rsidR="006C4CA2" w:rsidRPr="005D5748" w:rsidRDefault="006C4CA2" w:rsidP="000B781B">
      <w:pPr>
        <w:widowControl/>
        <w:shd w:val="clear" w:color="auto" w:fill="FDFDFD"/>
        <w:wordWrap/>
        <w:autoSpaceDE/>
        <w:autoSpaceDN/>
        <w:spacing w:line="331" w:lineRule="atLeast"/>
        <w:ind w:firstLineChars="50" w:firstLine="97"/>
        <w:rPr>
          <w:rFonts w:ascii="함초롬바탕" w:eastAsia="함초롬바탕" w:hAnsi="함초롬바탕" w:cs="함초롬바탕"/>
          <w:color w:val="000000"/>
          <w:szCs w:val="20"/>
          <w:shd w:val="clear" w:color="auto" w:fill="FDFDFD"/>
        </w:rPr>
      </w:pPr>
      <w:del w:id="242" w:author="Powell Natasha(인문사회학부)" w:date="2022-12-14T16:33:00Z">
        <w:r w:rsidRPr="005D5748" w:rsidDel="001B1A8D">
          <w:rPr>
            <w:rFonts w:ascii="함초롬바탕" w:eastAsia="함초롬바탕" w:hAnsi="함초롬바탕" w:cs="함초롬바탕"/>
            <w:szCs w:val="20"/>
          </w:rPr>
          <w:delText xml:space="preserve">And </w:delText>
        </w:r>
      </w:del>
      <w:r w:rsidRPr="005D5748">
        <w:rPr>
          <w:rFonts w:ascii="함초롬바탕" w:eastAsia="함초롬바탕" w:hAnsi="함초롬바탕" w:cs="함초롬바탕"/>
          <w:color w:val="000000"/>
          <w:szCs w:val="20"/>
          <w:shd w:val="clear" w:color="auto" w:fill="FDFDFD"/>
        </w:rPr>
        <w:t xml:space="preserve">Table 5 shows the number of </w:t>
      </w:r>
      <w:proofErr w:type="gramStart"/>
      <w:r w:rsidRPr="005D5748">
        <w:rPr>
          <w:rFonts w:ascii="함초롬바탕" w:eastAsia="함초롬바탕" w:hAnsi="함초롬바탕" w:cs="함초롬바탕"/>
          <w:color w:val="000000"/>
          <w:szCs w:val="20"/>
          <w:shd w:val="clear" w:color="auto" w:fill="FDFDFD"/>
        </w:rPr>
        <w:t>beta</w:t>
      </w:r>
      <w:proofErr w:type="gramEnd"/>
      <w:r w:rsidRPr="005D5748">
        <w:rPr>
          <w:rFonts w:ascii="함초롬바탕" w:eastAsia="함초롬바탕" w:hAnsi="함초롬바탕" w:cs="함초롬바탕"/>
          <w:color w:val="000000"/>
          <w:szCs w:val="20"/>
          <w:shd w:val="clear" w:color="auto" w:fill="FDFDFD"/>
        </w:rPr>
        <w:t xml:space="preserve">, and 3024 mean </w:t>
      </w:r>
      <w:del w:id="243" w:author="Powell Natasha(인문사회학부)" w:date="2022-12-14T16:33:00Z">
        <w:r w:rsidRPr="005D5748" w:rsidDel="00FD1EA0">
          <w:rPr>
            <w:rFonts w:ascii="함초롬바탕" w:eastAsia="함초롬바탕" w:hAnsi="함초롬바탕" w:cs="함초롬바탕"/>
            <w:color w:val="000000"/>
            <w:szCs w:val="20"/>
            <w:shd w:val="clear" w:color="auto" w:fill="FDFDFD"/>
          </w:rPr>
          <w:delText xml:space="preserve">that </w:delText>
        </w:r>
      </w:del>
      <w:ins w:id="244" w:author="Powell Natasha(인문사회학부)" w:date="2022-12-14T16:33:00Z">
        <w:r w:rsidR="00FD1EA0">
          <w:rPr>
            <w:rFonts w:ascii="함초롬바탕" w:eastAsia="함초롬바탕" w:hAnsi="함초롬바탕" w:cs="함초롬바탕"/>
            <w:color w:val="000000"/>
            <w:szCs w:val="20"/>
            <w:shd w:val="clear" w:color="auto" w:fill="FDFDFD"/>
          </w:rPr>
          <w:t>when</w:t>
        </w:r>
        <w:r w:rsidR="00FD1EA0" w:rsidRPr="005D5748">
          <w:rPr>
            <w:rFonts w:ascii="함초롬바탕" w:eastAsia="함초롬바탕" w:hAnsi="함초롬바탕" w:cs="함초롬바탕"/>
            <w:color w:val="000000"/>
            <w:szCs w:val="20"/>
            <w:shd w:val="clear" w:color="auto" w:fill="FDFDFD"/>
          </w:rPr>
          <w:t xml:space="preserve"> </w:t>
        </w:r>
      </w:ins>
      <w:r w:rsidRPr="005D5748">
        <w:rPr>
          <w:rFonts w:ascii="함초롬바탕" w:eastAsia="함초롬바탕" w:hAnsi="함초롬바탕" w:cs="함초롬바탕"/>
          <w:color w:val="000000"/>
          <w:szCs w:val="20"/>
          <w:shd w:val="clear" w:color="auto" w:fill="FDFDFD"/>
        </w:rPr>
        <w:t>0.15 is set at all 1 positions of</w:t>
      </w:r>
      <w:ins w:id="245" w:author="Powell Natasha(인문사회학부)" w:date="2022-12-14T16:33:00Z">
        <w:r w:rsidR="00FD1EA0">
          <w:rPr>
            <w:rFonts w:ascii="함초롬바탕" w:eastAsia="함초롬바탕" w:hAnsi="함초롬바탕" w:cs="함초롬바탕"/>
            <w:color w:val="000000"/>
            <w:szCs w:val="20"/>
            <w:shd w:val="clear" w:color="auto" w:fill="FDFDFD"/>
          </w:rPr>
          <w:t xml:space="preserve"> the</w:t>
        </w:r>
      </w:ins>
      <w:r w:rsidRPr="005D5748">
        <w:rPr>
          <w:rFonts w:ascii="함초롬바탕" w:eastAsia="함초롬바탕" w:hAnsi="함초롬바탕" w:cs="함초롬바탕"/>
          <w:color w:val="000000"/>
          <w:szCs w:val="20"/>
          <w:shd w:val="clear" w:color="auto" w:fill="FDFDFD"/>
        </w:rPr>
        <w:t xml:space="preserve"> parity check matrix </w:t>
      </w:r>
      <w:r w:rsidR="000B781B" w:rsidRPr="005D5748">
        <w:rPr>
          <w:rFonts w:ascii="함초롬바탕" w:eastAsia="함초롬바탕" w:hAnsi="함초롬바탕" w:cs="함초롬바탕"/>
          <w:color w:val="000000"/>
          <w:szCs w:val="20"/>
          <w:shd w:val="clear" w:color="auto" w:fill="FDFDFD"/>
        </w:rPr>
        <w:t>(</w:t>
      </w:r>
      <w:r w:rsidRPr="005D5748">
        <w:rPr>
          <w:rFonts w:ascii="함초롬바탕" w:eastAsia="함초롬바탕" w:hAnsi="함초롬바탕" w:cs="함초롬바탕"/>
          <w:color w:val="000000"/>
          <w:szCs w:val="20"/>
          <w:shd w:val="clear" w:color="auto" w:fill="FDFDFD"/>
        </w:rPr>
        <w:t>H</w:t>
      </w:r>
      <w:r w:rsidR="000B781B" w:rsidRPr="005D5748">
        <w:rPr>
          <w:rFonts w:ascii="함초롬바탕" w:eastAsia="함초롬바탕" w:hAnsi="함초롬바탕" w:cs="함초롬바탕"/>
          <w:color w:val="000000"/>
          <w:szCs w:val="20"/>
          <w:shd w:val="clear" w:color="auto" w:fill="FDFDFD"/>
        </w:rPr>
        <w:t>)</w:t>
      </w:r>
      <w:r w:rsidRPr="005D5748">
        <w:rPr>
          <w:rFonts w:ascii="함초롬바탕" w:eastAsia="함초롬바탕" w:hAnsi="함초롬바탕" w:cs="함초롬바탕"/>
          <w:color w:val="000000"/>
          <w:szCs w:val="20"/>
          <w:shd w:val="clear" w:color="auto" w:fill="FDFDFD"/>
        </w:rPr>
        <w:t>.</w:t>
      </w:r>
      <w:r w:rsidR="000B781B" w:rsidRPr="005D5748">
        <w:rPr>
          <w:rFonts w:ascii="함초롬바탕" w:eastAsia="함초롬바탕" w:hAnsi="함초롬바탕" w:cs="함초롬바탕"/>
          <w:color w:val="000000"/>
          <w:szCs w:val="20"/>
          <w:shd w:val="clear" w:color="auto" w:fill="FDFDFD"/>
        </w:rPr>
        <w:t xml:space="preserve"> Although</w:t>
      </w:r>
      <w:ins w:id="246" w:author="Powell Natasha(인문사회학부)" w:date="2022-12-14T16:33:00Z">
        <w:r w:rsidR="00FD1EA0">
          <w:rPr>
            <w:rFonts w:ascii="함초롬바탕" w:eastAsia="함초롬바탕" w:hAnsi="함초롬바탕" w:cs="함초롬바탕"/>
            <w:color w:val="000000"/>
            <w:szCs w:val="20"/>
            <w:shd w:val="clear" w:color="auto" w:fill="FDFDFD"/>
          </w:rPr>
          <w:t xml:space="preserve"> the</w:t>
        </w:r>
      </w:ins>
      <w:r w:rsidR="000B781B" w:rsidRPr="005D5748">
        <w:rPr>
          <w:rFonts w:ascii="함초롬바탕" w:eastAsia="함초롬바탕" w:hAnsi="함초롬바탕" w:cs="함초롬바탕"/>
          <w:color w:val="000000"/>
          <w:szCs w:val="20"/>
          <w:shd w:val="clear" w:color="auto" w:fill="FDFDFD"/>
        </w:rPr>
        <w:t xml:space="preserve"> beta was reduced by more than half in all dB, it was confirmed through Fig. 4 that the performance was similar.</w:t>
      </w:r>
    </w:p>
    <w:p w14:paraId="4E5CEBE0" w14:textId="77777777" w:rsidR="009D1F07" w:rsidRPr="005D5748" w:rsidRDefault="009D1F07" w:rsidP="000B781B">
      <w:pPr>
        <w:widowControl/>
        <w:shd w:val="clear" w:color="auto" w:fill="FDFDFD"/>
        <w:wordWrap/>
        <w:autoSpaceDE/>
        <w:autoSpaceDN/>
        <w:spacing w:line="331" w:lineRule="atLeast"/>
        <w:ind w:firstLineChars="50" w:firstLine="39"/>
        <w:rPr>
          <w:rFonts w:ascii="함초롬바탕" w:eastAsia="함초롬바탕" w:hAnsi="함초롬바탕" w:cs="함초롬바탕"/>
          <w:color w:val="000000"/>
          <w:kern w:val="0"/>
          <w:sz w:val="8"/>
          <w:szCs w:val="8"/>
        </w:rPr>
      </w:pPr>
    </w:p>
    <w:tbl>
      <w:tblPr>
        <w:tblStyle w:val="a5"/>
        <w:tblW w:w="0" w:type="auto"/>
        <w:tblLook w:val="04A0" w:firstRow="1" w:lastRow="0" w:firstColumn="1" w:lastColumn="0" w:noHBand="0" w:noVBand="1"/>
      </w:tblPr>
      <w:tblGrid>
        <w:gridCol w:w="1031"/>
        <w:gridCol w:w="1031"/>
        <w:gridCol w:w="1031"/>
        <w:gridCol w:w="1031"/>
        <w:gridCol w:w="1031"/>
        <w:gridCol w:w="1031"/>
        <w:gridCol w:w="1031"/>
        <w:gridCol w:w="1031"/>
        <w:gridCol w:w="1032"/>
        <w:gridCol w:w="1032"/>
      </w:tblGrid>
      <w:tr w:rsidR="006F2731" w:rsidRPr="005D5748" w14:paraId="586C24D6" w14:textId="77777777" w:rsidTr="008F1E7B">
        <w:trPr>
          <w:trHeight w:val="412"/>
        </w:trPr>
        <w:tc>
          <w:tcPr>
            <w:tcW w:w="1031" w:type="dxa"/>
          </w:tcPr>
          <w:p w14:paraId="5DD1DBD2" w14:textId="77777777" w:rsidR="006F2731" w:rsidRPr="005D5748" w:rsidRDefault="006F2731" w:rsidP="003F7EBA">
            <w:pPr>
              <w:pStyle w:val="a3"/>
              <w:jc w:val="center"/>
              <w:rPr>
                <w:rFonts w:eastAsia="함초롬바탕" w:hAnsi="함초롬바탕" w:cs="함초롬바탕"/>
                <w:b/>
                <w:sz w:val="16"/>
                <w:szCs w:val="16"/>
              </w:rPr>
            </w:pPr>
          </w:p>
        </w:tc>
        <w:tc>
          <w:tcPr>
            <w:tcW w:w="1031" w:type="dxa"/>
          </w:tcPr>
          <w:p w14:paraId="56EAF342"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 xml:space="preserve"> dB</w:t>
            </w:r>
          </w:p>
        </w:tc>
        <w:tc>
          <w:tcPr>
            <w:tcW w:w="1031" w:type="dxa"/>
          </w:tcPr>
          <w:p w14:paraId="0E83215E"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.5 dB</w:t>
            </w:r>
          </w:p>
        </w:tc>
        <w:tc>
          <w:tcPr>
            <w:tcW w:w="1031" w:type="dxa"/>
          </w:tcPr>
          <w:p w14:paraId="57A3C653"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.75 dB</w:t>
            </w:r>
          </w:p>
        </w:tc>
        <w:tc>
          <w:tcPr>
            <w:tcW w:w="1031" w:type="dxa"/>
          </w:tcPr>
          <w:p w14:paraId="40FC3A50"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 xml:space="preserve"> dB</w:t>
            </w:r>
          </w:p>
        </w:tc>
        <w:tc>
          <w:tcPr>
            <w:tcW w:w="1031" w:type="dxa"/>
          </w:tcPr>
          <w:p w14:paraId="2755F8F0"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.25 dB</w:t>
            </w:r>
          </w:p>
        </w:tc>
        <w:tc>
          <w:tcPr>
            <w:tcW w:w="1031" w:type="dxa"/>
          </w:tcPr>
          <w:p w14:paraId="283BDBEA"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.5 dB</w:t>
            </w:r>
          </w:p>
        </w:tc>
        <w:tc>
          <w:tcPr>
            <w:tcW w:w="1031" w:type="dxa"/>
          </w:tcPr>
          <w:p w14:paraId="1B7079D9"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.75 dB</w:t>
            </w:r>
          </w:p>
        </w:tc>
        <w:tc>
          <w:tcPr>
            <w:tcW w:w="1032" w:type="dxa"/>
          </w:tcPr>
          <w:p w14:paraId="44FF4B81"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2</w:t>
            </w:r>
            <w:r w:rsidRPr="005D5748">
              <w:rPr>
                <w:rFonts w:eastAsia="함초롬바탕" w:hAnsi="함초롬바탕" w:cs="함초롬바탕"/>
                <w:b/>
                <w:sz w:val="16"/>
                <w:szCs w:val="16"/>
              </w:rPr>
              <w:t xml:space="preserve"> dB</w:t>
            </w:r>
          </w:p>
        </w:tc>
        <w:tc>
          <w:tcPr>
            <w:tcW w:w="1032" w:type="dxa"/>
          </w:tcPr>
          <w:p w14:paraId="11006D42"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2</w:t>
            </w:r>
            <w:r w:rsidRPr="005D5748">
              <w:rPr>
                <w:rFonts w:eastAsia="함초롬바탕" w:hAnsi="함초롬바탕" w:cs="함초롬바탕"/>
                <w:b/>
                <w:sz w:val="16"/>
                <w:szCs w:val="16"/>
              </w:rPr>
              <w:t>.1 dB</w:t>
            </w:r>
          </w:p>
        </w:tc>
      </w:tr>
      <w:tr w:rsidR="006F2731" w:rsidRPr="005D5748" w14:paraId="029676DA" w14:textId="77777777" w:rsidTr="008F1E7B">
        <w:trPr>
          <w:trHeight w:val="419"/>
        </w:trPr>
        <w:tc>
          <w:tcPr>
            <w:tcW w:w="1031" w:type="dxa"/>
          </w:tcPr>
          <w:p w14:paraId="47CE17DC"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O</w:t>
            </w:r>
            <w:r w:rsidRPr="005D5748">
              <w:rPr>
                <w:rFonts w:eastAsia="함초롬바탕" w:hAnsi="함초롬바탕" w:cs="함초롬바탕"/>
                <w:b/>
                <w:sz w:val="16"/>
                <w:szCs w:val="16"/>
              </w:rPr>
              <w:t>MS</w:t>
            </w:r>
          </w:p>
        </w:tc>
        <w:tc>
          <w:tcPr>
            <w:tcW w:w="1031" w:type="dxa"/>
          </w:tcPr>
          <w:p w14:paraId="48761EE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768C3E6F"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7D44233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3A077DE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4C75ABB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59491FB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6552649A"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2" w:type="dxa"/>
          </w:tcPr>
          <w:p w14:paraId="24EA5F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2" w:type="dxa"/>
          </w:tcPr>
          <w:p w14:paraId="4E6B39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r>
      <w:tr w:rsidR="006F2731" w:rsidRPr="005D5748" w14:paraId="520E2E2D" w14:textId="77777777" w:rsidTr="008F1E7B">
        <w:trPr>
          <w:trHeight w:val="419"/>
        </w:trPr>
        <w:tc>
          <w:tcPr>
            <w:tcW w:w="1031" w:type="dxa"/>
          </w:tcPr>
          <w:p w14:paraId="615A2D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N</w:t>
            </w:r>
            <w:r w:rsidRPr="005D5748">
              <w:rPr>
                <w:rFonts w:eastAsia="함초롬바탕" w:hAnsi="함초롬바탕" w:cs="함초롬바탕"/>
                <w:b/>
                <w:sz w:val="16"/>
                <w:szCs w:val="16"/>
              </w:rPr>
              <w:t>OMS</w:t>
            </w:r>
          </w:p>
        </w:tc>
        <w:tc>
          <w:tcPr>
            <w:tcW w:w="1031" w:type="dxa"/>
          </w:tcPr>
          <w:p w14:paraId="5B9D3DC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490</w:t>
            </w:r>
          </w:p>
        </w:tc>
        <w:tc>
          <w:tcPr>
            <w:tcW w:w="1031" w:type="dxa"/>
          </w:tcPr>
          <w:p w14:paraId="3A575C93"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484</w:t>
            </w:r>
          </w:p>
        </w:tc>
        <w:tc>
          <w:tcPr>
            <w:tcW w:w="1031" w:type="dxa"/>
          </w:tcPr>
          <w:p w14:paraId="44873B1C"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462</w:t>
            </w:r>
          </w:p>
        </w:tc>
        <w:tc>
          <w:tcPr>
            <w:tcW w:w="1031" w:type="dxa"/>
          </w:tcPr>
          <w:p w14:paraId="12F3747F"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479</w:t>
            </w:r>
          </w:p>
        </w:tc>
        <w:tc>
          <w:tcPr>
            <w:tcW w:w="1031" w:type="dxa"/>
          </w:tcPr>
          <w:p w14:paraId="20C8DF0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449</w:t>
            </w:r>
          </w:p>
        </w:tc>
        <w:tc>
          <w:tcPr>
            <w:tcW w:w="1031" w:type="dxa"/>
          </w:tcPr>
          <w:p w14:paraId="55205CBE"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442</w:t>
            </w:r>
          </w:p>
        </w:tc>
        <w:tc>
          <w:tcPr>
            <w:tcW w:w="1031" w:type="dxa"/>
          </w:tcPr>
          <w:p w14:paraId="5592B90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493</w:t>
            </w:r>
          </w:p>
        </w:tc>
        <w:tc>
          <w:tcPr>
            <w:tcW w:w="1032" w:type="dxa"/>
          </w:tcPr>
          <w:p w14:paraId="78D0C00B"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464</w:t>
            </w:r>
          </w:p>
        </w:tc>
        <w:tc>
          <w:tcPr>
            <w:tcW w:w="1032" w:type="dxa"/>
          </w:tcPr>
          <w:p w14:paraId="7B644DEB"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536</w:t>
            </w:r>
          </w:p>
        </w:tc>
      </w:tr>
    </w:tbl>
    <w:p w14:paraId="050E4D4B" w14:textId="77777777" w:rsidR="004303B0" w:rsidRPr="005D5748" w:rsidRDefault="004303B0" w:rsidP="00FF6958">
      <w:pPr>
        <w:widowControl/>
        <w:wordWrap/>
        <w:autoSpaceDE/>
        <w:autoSpaceDN/>
        <w:jc w:val="center"/>
        <w:rPr>
          <w:rFonts w:ascii="함초롬바탕" w:eastAsia="함초롬바탕" w:hAnsi="함초롬바탕" w:cs="함초롬바탕"/>
          <w:b/>
          <w:color w:val="000000"/>
          <w:kern w:val="0"/>
          <w:sz w:val="8"/>
          <w:szCs w:val="8"/>
        </w:rPr>
      </w:pPr>
    </w:p>
    <w:p w14:paraId="10B7DAAA" w14:textId="77777777" w:rsidR="005D62D1" w:rsidRPr="005D5748" w:rsidRDefault="006F2731" w:rsidP="00FF6958">
      <w:pPr>
        <w:widowControl/>
        <w:wordWrap/>
        <w:autoSpaceDE/>
        <w:autoSpaceDN/>
        <w:jc w:val="center"/>
        <w:rPr>
          <w:rFonts w:ascii="함초롬바탕" w:eastAsia="함초롬바탕" w:hAnsi="함초롬바탕" w:cs="함초롬바탕"/>
          <w:b/>
          <w:color w:val="000000"/>
          <w:kern w:val="0"/>
          <w:szCs w:val="20"/>
        </w:rPr>
      </w:pPr>
      <w:r w:rsidRPr="005D5748">
        <w:rPr>
          <w:rFonts w:ascii="함초롬바탕" w:eastAsia="함초롬바탕" w:hAnsi="함초롬바탕" w:cs="함초롬바탕" w:hint="eastAsia"/>
          <w:b/>
          <w:color w:val="000000"/>
          <w:kern w:val="0"/>
          <w:szCs w:val="20"/>
        </w:rPr>
        <w:t>T</w:t>
      </w:r>
      <w:r w:rsidRPr="005D5748">
        <w:rPr>
          <w:rFonts w:ascii="함초롬바탕" w:eastAsia="함초롬바탕" w:hAnsi="함초롬바탕" w:cs="함초롬바탕"/>
          <w:b/>
          <w:color w:val="000000"/>
          <w:kern w:val="0"/>
          <w:szCs w:val="20"/>
        </w:rPr>
        <w:t xml:space="preserve">able </w:t>
      </w:r>
      <w:r w:rsidR="00626551" w:rsidRPr="005D5748">
        <w:rPr>
          <w:rFonts w:ascii="함초롬바탕" w:eastAsia="함초롬바탕" w:hAnsi="함초롬바탕" w:cs="함초롬바탕"/>
          <w:b/>
          <w:color w:val="000000"/>
          <w:kern w:val="0"/>
          <w:szCs w:val="20"/>
        </w:rPr>
        <w:t>5.</w:t>
      </w:r>
      <w:r w:rsidRPr="005D5748">
        <w:rPr>
          <w:rFonts w:ascii="함초롬바탕" w:eastAsia="함초롬바탕" w:hAnsi="함초롬바탕" w:cs="함초롬바탕"/>
          <w:b/>
          <w:color w:val="000000"/>
          <w:kern w:val="0"/>
          <w:szCs w:val="20"/>
        </w:rPr>
        <w:t xml:space="preserve"> </w:t>
      </w:r>
      <w:r w:rsidR="0060295C" w:rsidRPr="005D5748">
        <w:rPr>
          <w:rFonts w:ascii="함초롬바탕" w:eastAsia="함초롬바탕" w:hAnsi="함초롬바탕" w:cs="함초롬바탕"/>
          <w:b/>
          <w:color w:val="000000"/>
          <w:kern w:val="0"/>
          <w:szCs w:val="20"/>
        </w:rPr>
        <w:t>Comparison of beta numbers of OMS and proposed methods according to dB</w:t>
      </w:r>
    </w:p>
    <w:p w14:paraId="784C69DF" w14:textId="77777777" w:rsidR="005D62D1" w:rsidRPr="005D5748" w:rsidRDefault="005D62D1" w:rsidP="005D62D1">
      <w:pPr>
        <w:pStyle w:val="a3"/>
        <w:rPr>
          <w:rFonts w:eastAsia="함초롬바탕" w:hAnsi="함초롬바탕" w:cs="함초롬바탕"/>
          <w:sz w:val="8"/>
          <w:szCs w:val="8"/>
        </w:rPr>
      </w:pPr>
    </w:p>
    <w:p w14:paraId="2686801B"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t>1.</w:t>
      </w:r>
      <w:r w:rsidR="0090121F" w:rsidRPr="005D5748">
        <w:rPr>
          <w:rFonts w:eastAsia="함초롬바탕" w:hAnsi="함초롬바탕" w:cs="함초롬바탕"/>
        </w:rPr>
        <w:t>3.2</w:t>
      </w:r>
      <w:proofErr w:type="gramStart"/>
      <w:r w:rsidRPr="005D5748">
        <w:rPr>
          <w:rFonts w:eastAsia="함초롬바탕" w:hAnsi="함초롬바탕" w:cs="함초롬바탕"/>
        </w:rPr>
        <w:t>)</w:t>
      </w:r>
      <w:r w:rsidR="0090121F" w:rsidRPr="005D5748">
        <w:rPr>
          <w:rFonts w:eastAsia="함초롬바탕" w:hAnsi="함초롬바탕" w:cs="함초롬바탕"/>
        </w:rPr>
        <w:t xml:space="preserve"> </w:t>
      </w:r>
      <w:r w:rsidR="004303B0" w:rsidRPr="005D5748">
        <w:rPr>
          <w:rFonts w:eastAsia="함초롬바탕" w:hAnsi="함초롬바탕" w:cs="함초롬바탕"/>
        </w:rPr>
        <w:t xml:space="preserve"> i</w:t>
      </w:r>
      <w:r w:rsidRPr="005D5748">
        <w:rPr>
          <w:rFonts w:eastAsia="함초롬바탕" w:hAnsi="함초롬바탕" w:cs="함초롬바탕"/>
        </w:rPr>
        <w:t>teration</w:t>
      </w:r>
      <w:proofErr w:type="gramEnd"/>
      <w:r w:rsidRPr="005D5748">
        <w:rPr>
          <w:rFonts w:eastAsia="함초롬바탕" w:hAnsi="함초롬바탕" w:cs="함초롬바탕"/>
        </w:rPr>
        <w:t xml:space="preserve"> and various codes</w:t>
      </w:r>
    </w:p>
    <w:p w14:paraId="10ED5B76" w14:textId="5F3EDA22" w:rsidR="005D62D1" w:rsidRPr="005D5748" w:rsidRDefault="005D62D1" w:rsidP="004303B0">
      <w:pPr>
        <w:pStyle w:val="a3"/>
        <w:ind w:firstLineChars="50" w:firstLine="97"/>
        <w:rPr>
          <w:rFonts w:eastAsia="함초롬바탕" w:hAnsi="함초롬바탕" w:cs="함초롬바탕"/>
        </w:rPr>
      </w:pPr>
      <w:r w:rsidRPr="005D5748">
        <w:rPr>
          <w:rFonts w:eastAsia="함초롬바탕" w:hAnsi="함초롬바탕" w:cs="함초롬바탕"/>
        </w:rPr>
        <w:t xml:space="preserve">Since performance and complexity have a trade-off relationship, if </w:t>
      </w:r>
      <w:ins w:id="247" w:author="Powell Natasha(인문사회학부)" w:date="2022-12-14T16:33:00Z">
        <w:r w:rsidR="00FD1EA0">
          <w:rPr>
            <w:rFonts w:eastAsia="함초롬바탕" w:hAnsi="함초롬바탕" w:cs="함초롬바탕"/>
          </w:rPr>
          <w:t xml:space="preserve">the </w:t>
        </w:r>
      </w:ins>
      <w:del w:id="248" w:author="Powell Natasha(인문사회학부)" w:date="2022-12-14T16:33:00Z">
        <w:r w:rsidRPr="005D5748" w:rsidDel="00FD1EA0">
          <w:rPr>
            <w:rFonts w:eastAsia="함초롬바탕" w:hAnsi="함초롬바탕" w:cs="함초롬바탕"/>
          </w:rPr>
          <w:delText>N</w:delText>
        </w:r>
      </w:del>
      <w:ins w:id="249" w:author="Powell Natasha(인문사회학부)" w:date="2022-12-14T16:33:00Z">
        <w:r w:rsidR="00FD1EA0">
          <w:rPr>
            <w:rFonts w:eastAsia="함초롬바탕" w:hAnsi="함초롬바탕" w:cs="함초롬바탕"/>
          </w:rPr>
          <w:t>n</w:t>
        </w:r>
      </w:ins>
      <w:r w:rsidRPr="005D5748">
        <w:rPr>
          <w:rFonts w:eastAsia="함초롬바탕" w:hAnsi="함초롬바탕" w:cs="함초롬바탕"/>
        </w:rPr>
        <w:t xml:space="preserve">umber of iterations or </w:t>
      </w:r>
      <w:ins w:id="250" w:author="Powell Natasha(인문사회학부)" w:date="2022-12-14T16:34:00Z">
        <w:r w:rsidR="00357E19">
          <w:rPr>
            <w:rFonts w:eastAsia="함초롬바탕" w:hAnsi="함초롬바탕" w:cs="함초롬바탕"/>
          </w:rPr>
          <w:t>s</w:t>
        </w:r>
      </w:ins>
      <w:del w:id="251" w:author="Powell Natasha(인문사회학부)" w:date="2022-12-14T16:34:00Z">
        <w:r w:rsidRPr="005D5748" w:rsidDel="00357E19">
          <w:rPr>
            <w:rFonts w:eastAsia="함초롬바탕" w:hAnsi="함초롬바탕" w:cs="함초롬바탕"/>
          </w:rPr>
          <w:delText>S</w:delText>
        </w:r>
      </w:del>
      <w:r w:rsidRPr="005D5748">
        <w:rPr>
          <w:rFonts w:eastAsia="함초롬바탕" w:hAnsi="함초롬바탕" w:cs="함초롬바탕"/>
        </w:rPr>
        <w:t>ize(length) of code are increased to improve performance, performance improves, but complexity</w:t>
      </w:r>
      <w:ins w:id="252" w:author="Powell Natasha(인문사회학부)" w:date="2022-12-14T16:34:00Z">
        <w:r w:rsidR="00357E19">
          <w:rPr>
            <w:rFonts w:eastAsia="함초롬바탕" w:hAnsi="함초롬바탕" w:cs="함초롬바탕"/>
          </w:rPr>
          <w:t xml:space="preserve"> also</w:t>
        </w:r>
      </w:ins>
      <w:r w:rsidRPr="005D5748">
        <w:rPr>
          <w:rFonts w:eastAsia="함초롬바탕" w:hAnsi="함초롬바탕" w:cs="함초롬바탕"/>
        </w:rPr>
        <w:t xml:space="preserve"> increases. In this section, while </w:t>
      </w:r>
      <w:del w:id="253" w:author="Powell Natasha(인문사회학부)" w:date="2022-12-14T16:34:00Z">
        <w:r w:rsidRPr="005D5748" w:rsidDel="00357E19">
          <w:rPr>
            <w:rFonts w:eastAsia="함초롬바탕" w:hAnsi="함초롬바탕" w:cs="함초롬바탕"/>
          </w:rPr>
          <w:delText xml:space="preserve">performing </w:delText>
        </w:r>
      </w:del>
      <w:r w:rsidRPr="005D5748">
        <w:rPr>
          <w:rFonts w:eastAsia="함초롬바탕" w:hAnsi="함초롬바탕" w:cs="함초롬바탕"/>
        </w:rPr>
        <w:t xml:space="preserve">a simulation </w:t>
      </w:r>
      <w:ins w:id="254" w:author="Powell Natasha(인문사회학부)" w:date="2022-12-14T16:34:00Z">
        <w:r w:rsidR="00357E19">
          <w:rPr>
            <w:rFonts w:eastAsia="함초롬바탕" w:hAnsi="함초롬바탕" w:cs="함초롬바탕"/>
          </w:rPr>
          <w:t xml:space="preserve">is performed </w:t>
        </w:r>
      </w:ins>
      <w:r w:rsidRPr="005D5748">
        <w:rPr>
          <w:rFonts w:eastAsia="함초롬바탕" w:hAnsi="함초롬바탕" w:cs="함초롬바탕"/>
        </w:rPr>
        <w:t xml:space="preserve">by changing ‘iteration’ and </w:t>
      </w:r>
      <w:r w:rsidR="004303B0" w:rsidRPr="005D5748">
        <w:rPr>
          <w:rFonts w:eastAsia="함초롬바탕" w:hAnsi="함초롬바탕" w:cs="함초롬바탕"/>
        </w:rPr>
        <w:t>‘</w:t>
      </w:r>
      <w:r w:rsidRPr="005D5748">
        <w:rPr>
          <w:rFonts w:eastAsia="함초롬바탕" w:hAnsi="함초롬바탕" w:cs="함초롬바탕"/>
        </w:rPr>
        <w:t>code size</w:t>
      </w:r>
      <w:r w:rsidR="004303B0" w:rsidRPr="005D5748">
        <w:rPr>
          <w:rFonts w:eastAsia="함초롬바탕" w:hAnsi="함초롬바탕" w:cs="함초롬바탕"/>
        </w:rPr>
        <w:t>’</w:t>
      </w:r>
      <w:r w:rsidRPr="005D5748">
        <w:rPr>
          <w:rFonts w:eastAsia="함초롬바탕" w:hAnsi="함초롬바탕" w:cs="함초롬바탕"/>
        </w:rPr>
        <w:t xml:space="preserve">, </w:t>
      </w:r>
      <w:r w:rsidR="004303B0" w:rsidRPr="005D5748">
        <w:rPr>
          <w:rFonts w:eastAsia="함초롬바탕" w:hAnsi="함초롬바탕" w:cs="함초롬바탕"/>
        </w:rPr>
        <w:t>it is confirmed whether condition is also true in the proposed method.</w:t>
      </w:r>
    </w:p>
    <w:p w14:paraId="7CDA7490" w14:textId="77777777" w:rsidR="004303B0" w:rsidRPr="005D5748" w:rsidRDefault="00B24363" w:rsidP="004303B0">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74CDD9C1" wp14:editId="1827C2F7">
            <wp:extent cx="3575356" cy="2880000"/>
            <wp:effectExtent l="19050" t="19050" r="25400" b="158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5356" cy="2880000"/>
                    </a:xfrm>
                    <a:prstGeom prst="rect">
                      <a:avLst/>
                    </a:prstGeom>
                    <a:ln>
                      <a:solidFill>
                        <a:schemeClr val="tx1"/>
                      </a:solidFill>
                    </a:ln>
                  </pic:spPr>
                </pic:pic>
              </a:graphicData>
            </a:graphic>
          </wp:inline>
        </w:drawing>
      </w:r>
    </w:p>
    <w:p w14:paraId="63B6A914" w14:textId="77777777" w:rsidR="004303B0" w:rsidRPr="005D5748" w:rsidRDefault="004303B0" w:rsidP="004303B0">
      <w:pPr>
        <w:pStyle w:val="a3"/>
        <w:jc w:val="center"/>
        <w:rPr>
          <w:rFonts w:eastAsia="함초롬바탕" w:hAnsi="함초롬바탕" w:cs="함초롬바탕"/>
        </w:rPr>
      </w:pPr>
      <w:r w:rsidRPr="005D5748">
        <w:rPr>
          <w:rFonts w:eastAsia="함초롬바탕" w:hAnsi="함초롬바탕" w:cs="함초롬바탕"/>
        </w:rPr>
        <w:t>Figure 6. Result that depend on iteration</w:t>
      </w:r>
    </w:p>
    <w:p w14:paraId="71814C57" w14:textId="39DB7C01" w:rsidR="004303B0" w:rsidRPr="005D5748" w:rsidRDefault="004303B0" w:rsidP="004303B0">
      <w:pPr>
        <w:pStyle w:val="a3"/>
        <w:ind w:firstLineChars="50" w:firstLine="97"/>
        <w:rPr>
          <w:rFonts w:eastAsia="함초롬바탕" w:hAnsi="함초롬바탕" w:cs="함초롬바탕"/>
          <w:sz w:val="8"/>
          <w:szCs w:val="8"/>
        </w:rPr>
      </w:pPr>
      <w:r w:rsidRPr="005D5748">
        <w:rPr>
          <w:rFonts w:eastAsia="함초롬바탕" w:hAnsi="함초롬바탕" w:cs="함초롬바탕"/>
        </w:rPr>
        <w:t xml:space="preserve">Fig 6. is a comparison of BER performance that varies for different </w:t>
      </w:r>
      <w:proofErr w:type="gramStart"/>
      <w:r w:rsidRPr="005D5748">
        <w:rPr>
          <w:rFonts w:eastAsia="함초롬바탕" w:hAnsi="함초롬바탕" w:cs="함초롬바탕"/>
        </w:rPr>
        <w:t>iteration</w:t>
      </w:r>
      <w:ins w:id="255" w:author="Powell Natasha(인문사회학부)" w:date="2022-12-14T16:34:00Z">
        <w:r w:rsidR="00357E19">
          <w:rPr>
            <w:rFonts w:eastAsia="함초롬바탕" w:hAnsi="함초롬바탕" w:cs="함초롬바탕"/>
          </w:rPr>
          <w:t>s.</w:t>
        </w:r>
        <w:proofErr w:type="gramEnd"/>
        <w:r w:rsidR="00357E19">
          <w:rPr>
            <w:rFonts w:eastAsia="함초롬바탕" w:hAnsi="함초롬바탕" w:cs="함초롬바탕"/>
          </w:rPr>
          <w:t xml:space="preserve"> This figure</w:t>
        </w:r>
      </w:ins>
      <w:del w:id="256" w:author="Powell Natasha(인문사회학부)" w:date="2022-12-14T16:34:00Z">
        <w:r w:rsidRPr="005D5748" w:rsidDel="00357E19">
          <w:rPr>
            <w:rFonts w:eastAsia="함초롬바탕" w:hAnsi="함초롬바탕" w:cs="함초롬바탕"/>
          </w:rPr>
          <w:delText>, and it is</w:delText>
        </w:r>
      </w:del>
      <w:r w:rsidRPr="005D5748">
        <w:rPr>
          <w:rFonts w:eastAsia="함초롬바탕" w:hAnsi="함초롬바탕" w:cs="함초롬바탕"/>
        </w:rPr>
        <w:t xml:space="preserve"> confirm</w:t>
      </w:r>
      <w:ins w:id="257" w:author="Powell Natasha(인문사회학부)" w:date="2022-12-14T16:34:00Z">
        <w:r w:rsidR="00357E19">
          <w:rPr>
            <w:rFonts w:eastAsia="함초롬바탕" w:hAnsi="함초롬바탕" w:cs="함초롬바탕"/>
          </w:rPr>
          <w:t>s</w:t>
        </w:r>
      </w:ins>
      <w:del w:id="258" w:author="Powell Natasha(인문사회학부)" w:date="2022-12-14T16:34:00Z">
        <w:r w:rsidRPr="005D5748" w:rsidDel="00357E19">
          <w:rPr>
            <w:rFonts w:eastAsia="함초롬바탕" w:hAnsi="함초롬바탕" w:cs="함초롬바탕"/>
          </w:rPr>
          <w:delText>ed</w:delText>
        </w:r>
      </w:del>
      <w:r w:rsidRPr="005D5748">
        <w:rPr>
          <w:rFonts w:eastAsia="함초롬바탕" w:hAnsi="함초롬바탕" w:cs="함초롬바탕"/>
        </w:rPr>
        <w:t xml:space="preserve"> that performance improves as the iteration increases. </w:t>
      </w:r>
    </w:p>
    <w:p w14:paraId="085A8AEA" w14:textId="77777777" w:rsidR="005D62D1" w:rsidRPr="005D5748" w:rsidRDefault="00D66859" w:rsidP="004303B0">
      <w:pPr>
        <w:pStyle w:val="a3"/>
        <w:jc w:val="center"/>
        <w:rPr>
          <w:rFonts w:eastAsia="함초롬바탕" w:hAnsi="함초롬바탕" w:cs="함초롬바탕"/>
        </w:rPr>
      </w:pPr>
      <w:r w:rsidRPr="005D5748">
        <w:rPr>
          <w:rFonts w:eastAsia="함초롬바탕" w:hAnsi="함초롬바탕" w:cs="함초롬바탕"/>
          <w:noProof/>
        </w:rPr>
        <w:lastRenderedPageBreak/>
        <w:drawing>
          <wp:inline distT="0" distB="0" distL="0" distR="0" wp14:anchorId="486F4F54" wp14:editId="71431BEF">
            <wp:extent cx="3559357" cy="2880000"/>
            <wp:effectExtent l="19050" t="19050" r="22225" b="158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9357" cy="2880000"/>
                    </a:xfrm>
                    <a:prstGeom prst="rect">
                      <a:avLst/>
                    </a:prstGeom>
                    <a:ln>
                      <a:solidFill>
                        <a:schemeClr val="tx1"/>
                      </a:solidFill>
                    </a:ln>
                  </pic:spPr>
                </pic:pic>
              </a:graphicData>
            </a:graphic>
          </wp:inline>
        </w:drawing>
      </w:r>
    </w:p>
    <w:p w14:paraId="148FD64D" w14:textId="14ADBE7B" w:rsidR="004303B0" w:rsidRPr="005D5748" w:rsidRDefault="004303B0" w:rsidP="004303B0">
      <w:pPr>
        <w:pStyle w:val="a3"/>
        <w:jc w:val="center"/>
        <w:rPr>
          <w:rFonts w:eastAsia="함초롬바탕" w:hAnsi="함초롬바탕" w:cs="함초롬바탕"/>
        </w:rPr>
      </w:pPr>
      <w:r w:rsidRPr="005D5748">
        <w:rPr>
          <w:rFonts w:eastAsia="함초롬바탕" w:hAnsi="함초롬바탕" w:cs="함초롬바탕"/>
        </w:rPr>
        <w:t>Figure 7. Result</w:t>
      </w:r>
      <w:ins w:id="259" w:author="Powell Natasha(인문사회학부)" w:date="2022-12-14T16:35:00Z">
        <w:r w:rsidR="00357E19">
          <w:rPr>
            <w:rFonts w:eastAsia="함초롬바탕" w:hAnsi="함초롬바탕" w:cs="함초롬바탕"/>
          </w:rPr>
          <w:t>s</w:t>
        </w:r>
      </w:ins>
      <w:r w:rsidRPr="005D5748">
        <w:rPr>
          <w:rFonts w:eastAsia="함초롬바탕" w:hAnsi="함초롬바탕" w:cs="함초롬바탕"/>
        </w:rPr>
        <w:t xml:space="preserve"> </w:t>
      </w:r>
      <w:del w:id="260" w:author="Powell Natasha(인문사회학부)" w:date="2022-12-14T16:35:00Z">
        <w:r w:rsidRPr="005D5748" w:rsidDel="00357E19">
          <w:rPr>
            <w:rFonts w:eastAsia="함초롬바탕" w:hAnsi="함초롬바탕" w:cs="함초롬바탕"/>
          </w:rPr>
          <w:delText xml:space="preserve">that </w:delText>
        </w:r>
        <w:r w:rsidRPr="005D5748" w:rsidDel="00991E22">
          <w:rPr>
            <w:rFonts w:eastAsia="함초롬바탕" w:hAnsi="함초롬바탕" w:cs="함초롬바탕"/>
          </w:rPr>
          <w:delText>depe</w:delText>
        </w:r>
      </w:del>
      <w:ins w:id="261" w:author="Powell Natasha(인문사회학부)" w:date="2022-12-14T16:35:00Z">
        <w:r w:rsidR="00991E22" w:rsidRPr="005D5748">
          <w:rPr>
            <w:rFonts w:eastAsia="함초롬바탕" w:hAnsi="함초롬바탕" w:cs="함초롬바탕"/>
          </w:rPr>
          <w:t>depe</w:t>
        </w:r>
        <w:r w:rsidR="00991E22">
          <w:rPr>
            <w:rFonts w:eastAsia="함초롬바탕" w:hAnsi="함초롬바탕" w:cs="함초롬바탕"/>
          </w:rPr>
          <w:t>nding</w:t>
        </w:r>
      </w:ins>
      <w:del w:id="262" w:author="Powell Natasha(인문사회학부)" w:date="2022-12-14T16:35:00Z">
        <w:r w:rsidRPr="005D5748" w:rsidDel="00357E19">
          <w:rPr>
            <w:rFonts w:eastAsia="함초롬바탕" w:hAnsi="함초롬바탕" w:cs="함초롬바탕"/>
          </w:rPr>
          <w:delText>nd</w:delText>
        </w:r>
      </w:del>
      <w:r w:rsidRPr="005D5748">
        <w:rPr>
          <w:rFonts w:eastAsia="함초롬바탕" w:hAnsi="함초롬바탕" w:cs="함초롬바탕"/>
        </w:rPr>
        <w:t xml:space="preserve"> on code length</w:t>
      </w:r>
    </w:p>
    <w:p w14:paraId="6D1D10A7" w14:textId="40E179E8" w:rsidR="004303B0" w:rsidRPr="005D5748" w:rsidRDefault="004303B0" w:rsidP="004303B0">
      <w:pPr>
        <w:pStyle w:val="a3"/>
        <w:rPr>
          <w:rFonts w:eastAsia="함초롬바탕" w:hAnsi="함초롬바탕" w:cs="함초롬바탕"/>
          <w:sz w:val="8"/>
          <w:szCs w:val="8"/>
        </w:rPr>
      </w:pPr>
      <w:r w:rsidRPr="005D5748">
        <w:rPr>
          <w:rFonts w:eastAsia="함초롬바탕" w:hAnsi="함초롬바탕" w:cs="함초롬바탕"/>
        </w:rPr>
        <w:t>Fig 7. compares BER performance of those with different code lengths, and also confirm</w:t>
      </w:r>
      <w:ins w:id="263" w:author="Powell Natasha(인문사회학부)" w:date="2022-12-14T16:35:00Z">
        <w:r w:rsidR="00991E22">
          <w:rPr>
            <w:rFonts w:eastAsia="함초롬바탕" w:hAnsi="함초롬바탕" w:cs="함초롬바탕"/>
          </w:rPr>
          <w:t>s</w:t>
        </w:r>
      </w:ins>
      <w:del w:id="264" w:author="Powell Natasha(인문사회학부)" w:date="2022-12-14T16:35:00Z">
        <w:r w:rsidRPr="005D5748" w:rsidDel="00991E22">
          <w:rPr>
            <w:rFonts w:eastAsia="함초롬바탕" w:hAnsi="함초롬바탕" w:cs="함초롬바탕"/>
          </w:rPr>
          <w:delText>ed</w:delText>
        </w:r>
      </w:del>
      <w:r w:rsidRPr="005D5748">
        <w:rPr>
          <w:rFonts w:eastAsia="함초롬바탕" w:hAnsi="함초롬바탕" w:cs="함초롬바탕"/>
        </w:rPr>
        <w:t xml:space="preserve"> that performance improves as code length increases. Through this, it was confirmed that </w:t>
      </w:r>
      <w:commentRangeStart w:id="265"/>
      <w:r w:rsidRPr="005D5748">
        <w:rPr>
          <w:rFonts w:eastAsia="함초롬바탕" w:hAnsi="함초롬바탕" w:cs="함초롬바탕"/>
        </w:rPr>
        <w:t xml:space="preserve">the existing law was </w:t>
      </w:r>
      <w:commentRangeEnd w:id="265"/>
      <w:r w:rsidR="00991E22">
        <w:rPr>
          <w:rStyle w:val="a6"/>
          <w:rFonts w:asciiTheme="minorHAnsi" w:eastAsiaTheme="minorEastAsia" w:hAnsiTheme="minorHAnsi" w:cstheme="minorBidi"/>
          <w:color w:val="auto"/>
          <w:kern w:val="2"/>
        </w:rPr>
        <w:commentReference w:id="265"/>
      </w:r>
      <w:r w:rsidRPr="005D5748">
        <w:rPr>
          <w:rFonts w:eastAsia="함초롬바탕" w:hAnsi="함초롬바탕" w:cs="함초롬바탕"/>
        </w:rPr>
        <w:t>established.</w:t>
      </w:r>
    </w:p>
    <w:p w14:paraId="0F14B7DA" w14:textId="77777777" w:rsidR="005D62D1" w:rsidRPr="005D5748" w:rsidRDefault="005D62D1" w:rsidP="004303B0">
      <w:pPr>
        <w:pStyle w:val="a3"/>
        <w:jc w:val="left"/>
        <w:rPr>
          <w:rFonts w:eastAsia="함초롬바탕" w:hAnsi="함초롬바탕" w:cs="함초롬바탕"/>
        </w:rPr>
      </w:pPr>
      <w:r w:rsidRPr="005D5748">
        <w:rPr>
          <w:rFonts w:eastAsia="함초롬바탕" w:hAnsi="함초롬바탕" w:cs="함초롬바탕"/>
        </w:rPr>
        <w:t>2. conclusion</w:t>
      </w:r>
    </w:p>
    <w:p w14:paraId="28DDF04D" w14:textId="240EC551" w:rsidR="005D62D1" w:rsidRPr="005D5748" w:rsidRDefault="005D62D1" w:rsidP="005D62D1">
      <w:pPr>
        <w:pStyle w:val="a3"/>
        <w:rPr>
          <w:rFonts w:eastAsia="함초롬바탕" w:hAnsi="함초롬바탕" w:cs="함초롬바탕"/>
        </w:rPr>
      </w:pPr>
      <w:del w:id="266" w:author="Powell Natasha(인문사회학부)" w:date="2022-12-14T16:35:00Z">
        <w:r w:rsidRPr="005D5748" w:rsidDel="00991E22">
          <w:rPr>
            <w:rFonts w:eastAsia="함초롬바탕" w:hAnsi="함초롬바탕" w:cs="함초롬바탕"/>
          </w:rPr>
          <w:delText xml:space="preserve">[1] </w:delText>
        </w:r>
      </w:del>
      <w:r w:rsidRPr="005D5748">
        <w:rPr>
          <w:rFonts w:eastAsia="함초롬바탕" w:hAnsi="함초롬바탕" w:cs="함초롬바탕"/>
        </w:rPr>
        <w:t xml:space="preserve">Recent </w:t>
      </w:r>
      <w:r w:rsidR="00806528" w:rsidRPr="005D5748">
        <w:rPr>
          <w:rFonts w:eastAsia="함초롬바탕" w:hAnsi="함초롬바탕" w:cs="함초롬바탕"/>
        </w:rPr>
        <w:t>research</w:t>
      </w:r>
      <w:ins w:id="267" w:author="Powell Natasha(인문사회학부)" w:date="2022-12-14T16:36:00Z">
        <w:r w:rsidR="00991E22">
          <w:rPr>
            <w:rFonts w:eastAsia="함초롬바탕" w:hAnsi="함초롬바탕" w:cs="함초롬바탕"/>
          </w:rPr>
          <w:t xml:space="preserve"> </w:t>
        </w:r>
      </w:ins>
      <w:ins w:id="268" w:author="Powell Natasha(인문사회학부)" w:date="2022-12-14T16:35:00Z">
        <w:r w:rsidR="00991E22" w:rsidRPr="005D5748">
          <w:rPr>
            <w:rFonts w:eastAsia="함초롬바탕" w:hAnsi="함초롬바탕" w:cs="함초롬바탕"/>
          </w:rPr>
          <w:t>[1</w:t>
        </w:r>
        <w:proofErr w:type="gramStart"/>
        <w:r w:rsidR="00991E22" w:rsidRPr="005D5748">
          <w:rPr>
            <w:rFonts w:eastAsia="함초롬바탕" w:hAnsi="함초롬바탕" w:cs="함초롬바탕"/>
          </w:rPr>
          <w:t xml:space="preserve">] </w:t>
        </w:r>
      </w:ins>
      <w:r w:rsidRPr="005D5748">
        <w:rPr>
          <w:rFonts w:eastAsia="함초롬바탕" w:hAnsi="함초롬바탕" w:cs="함초롬바탕"/>
        </w:rPr>
        <w:t xml:space="preserve"> ha</w:t>
      </w:r>
      <w:ins w:id="269" w:author="Powell Natasha(인문사회학부)" w:date="2022-12-14T16:36:00Z">
        <w:r w:rsidR="00991E22">
          <w:rPr>
            <w:rFonts w:eastAsia="함초롬바탕" w:hAnsi="함초롬바탕" w:cs="함초롬바탕"/>
          </w:rPr>
          <w:t>s</w:t>
        </w:r>
      </w:ins>
      <w:proofErr w:type="gramEnd"/>
      <w:del w:id="270" w:author="Powell Natasha(인문사회학부)" w:date="2022-12-14T16:36:00Z">
        <w:r w:rsidRPr="005D5748" w:rsidDel="00991E22">
          <w:rPr>
            <w:rFonts w:eastAsia="함초롬바탕" w:hAnsi="함초롬바탕" w:cs="함초롬바탕"/>
          </w:rPr>
          <w:delText>ve</w:delText>
        </w:r>
      </w:del>
      <w:r w:rsidRPr="005D5748">
        <w:rPr>
          <w:rFonts w:eastAsia="함초롬바탕" w:hAnsi="함초롬바탕" w:cs="함초롬바탕"/>
        </w:rPr>
        <w:t xml:space="preserve"> shown performance </w:t>
      </w:r>
      <w:commentRangeStart w:id="271"/>
      <w:r w:rsidRPr="005D5748">
        <w:rPr>
          <w:rFonts w:eastAsia="함초롬바탕" w:hAnsi="함초롬바탕" w:cs="함초롬바탕"/>
        </w:rPr>
        <w:t xml:space="preserve">improvement with </w:t>
      </w:r>
      <w:commentRangeEnd w:id="271"/>
      <w:r w:rsidR="00991E22">
        <w:rPr>
          <w:rStyle w:val="a6"/>
          <w:rFonts w:asciiTheme="minorHAnsi" w:eastAsiaTheme="minorEastAsia" w:hAnsiTheme="minorHAnsi" w:cstheme="minorBidi"/>
          <w:color w:val="auto"/>
          <w:kern w:val="2"/>
        </w:rPr>
        <w:commentReference w:id="271"/>
      </w:r>
      <w:r w:rsidRPr="005D5748">
        <w:rPr>
          <w:rFonts w:eastAsia="함초롬바탕" w:hAnsi="함초롬바탕" w:cs="함초롬바탕"/>
        </w:rPr>
        <w:t>the recent incorporation of deep learning into Channel Coding, which has led to the emergence of methods such as [</w:t>
      </w:r>
      <w:r w:rsidR="00950415" w:rsidRPr="005D5748">
        <w:rPr>
          <w:rFonts w:eastAsia="함초롬바탕" w:hAnsi="함초롬바탕" w:cs="함초롬바탕"/>
        </w:rPr>
        <w:t>4</w:t>
      </w:r>
      <w:r w:rsidRPr="005D5748">
        <w:rPr>
          <w:rFonts w:eastAsia="함초롬바탕" w:hAnsi="함초롬바탕" w:cs="함초롬바탕"/>
        </w:rPr>
        <w:t xml:space="preserve">] neural offset </w:t>
      </w:r>
      <w:proofErr w:type="spellStart"/>
      <w:r w:rsidRPr="005D5748">
        <w:rPr>
          <w:rFonts w:eastAsia="함초롬바탕" w:hAnsi="함초롬바탕" w:cs="함초롬바탕"/>
        </w:rPr>
        <w:t>minsum</w:t>
      </w:r>
      <w:proofErr w:type="spellEnd"/>
      <w:r w:rsidRPr="005D5748">
        <w:rPr>
          <w:rFonts w:eastAsia="함초롬바탕" w:hAnsi="함초롬바탕" w:cs="함초롬바탕"/>
        </w:rPr>
        <w:t xml:space="preserve"> (NOMS), [</w:t>
      </w:r>
      <w:r w:rsidR="00950415" w:rsidRPr="005D5748">
        <w:rPr>
          <w:rFonts w:eastAsia="함초롬바탕" w:hAnsi="함초롬바탕" w:cs="함초롬바탕"/>
        </w:rPr>
        <w:t>5</w:t>
      </w:r>
      <w:r w:rsidRPr="005D5748">
        <w:rPr>
          <w:rFonts w:eastAsia="함초롬바탕" w:hAnsi="함초롬바탕" w:cs="함초롬바탕"/>
        </w:rPr>
        <w:t xml:space="preserve">] neural normalized </w:t>
      </w:r>
      <w:proofErr w:type="spellStart"/>
      <w:r w:rsidRPr="005D5748">
        <w:rPr>
          <w:rFonts w:eastAsia="함초롬바탕" w:hAnsi="함초롬바탕" w:cs="함초롬바탕"/>
        </w:rPr>
        <w:t>misum</w:t>
      </w:r>
      <w:proofErr w:type="spellEnd"/>
      <w:r w:rsidRPr="005D5748">
        <w:rPr>
          <w:rFonts w:eastAsia="함초롬바탕" w:hAnsi="함초롬바탕" w:cs="함초롬바탕"/>
        </w:rPr>
        <w:t xml:space="preserve"> (NNMS), and shared neural normalized </w:t>
      </w:r>
      <w:proofErr w:type="spellStart"/>
      <w:r w:rsidRPr="005D5748">
        <w:rPr>
          <w:rFonts w:eastAsia="함초롬바탕" w:hAnsi="함초롬바탕" w:cs="함초롬바탕"/>
        </w:rPr>
        <w:t>minsum</w:t>
      </w:r>
      <w:proofErr w:type="spellEnd"/>
      <w:r w:rsidRPr="005D5748">
        <w:rPr>
          <w:rFonts w:eastAsia="함초롬바탕" w:hAnsi="함초롬바탕" w:cs="함초롬바탕"/>
        </w:rPr>
        <w:t xml:space="preserve"> (SNNMS)</w:t>
      </w:r>
      <w:del w:id="272" w:author="Powell Natasha(인문사회학부)" w:date="2022-12-14T16:36:00Z">
        <w:r w:rsidRPr="005D5748" w:rsidDel="00991E22">
          <w:rPr>
            <w:rFonts w:eastAsia="함초롬바탕" w:hAnsi="함초롬바탕" w:cs="함초롬바탕"/>
          </w:rPr>
          <w:delText xml:space="preserve"> in pr</w:delText>
        </w:r>
        <w:r w:rsidR="00806528" w:rsidRPr="005D5748" w:rsidDel="00991E22">
          <w:rPr>
            <w:rFonts w:eastAsia="함초롬바탕" w:hAnsi="함초롬바탕" w:cs="함초롬바탕"/>
          </w:rPr>
          <w:delText>ior</w:delText>
        </w:r>
        <w:r w:rsidRPr="005D5748" w:rsidDel="00991E22">
          <w:rPr>
            <w:rFonts w:eastAsia="함초롬바탕" w:hAnsi="함초롬바탕" w:cs="함초롬바탕"/>
          </w:rPr>
          <w:delText xml:space="preserve"> researches</w:delText>
        </w:r>
      </w:del>
      <w:r w:rsidRPr="005D5748">
        <w:rPr>
          <w:rFonts w:eastAsia="함초롬바탕" w:hAnsi="함초롬바탕" w:cs="함초롬바탕"/>
        </w:rPr>
        <w:t xml:space="preserve">. </w:t>
      </w:r>
      <w:del w:id="273" w:author="Powell Natasha(인문사회학부)" w:date="2022-12-14T16:36:00Z">
        <w:r w:rsidRPr="005D5748" w:rsidDel="00991E22">
          <w:rPr>
            <w:rFonts w:eastAsia="함초롬바탕" w:hAnsi="함초롬바탕" w:cs="함초롬바탕"/>
          </w:rPr>
          <w:delText>Prior research</w:delText>
        </w:r>
      </w:del>
      <w:ins w:id="274" w:author="Powell Natasha(인문사회학부)" w:date="2022-12-14T16:36:00Z">
        <w:r w:rsidR="00991E22">
          <w:rPr>
            <w:rFonts w:eastAsia="함초롬바탕" w:hAnsi="함초롬바탕" w:cs="함초롬바탕"/>
          </w:rPr>
          <w:t>Studies</w:t>
        </w:r>
      </w:ins>
      <w:r w:rsidRPr="005D5748">
        <w:rPr>
          <w:rFonts w:eastAsia="함초롬바탕" w:hAnsi="함초롬바탕" w:cs="함초롬바탕"/>
        </w:rPr>
        <w:t xml:space="preserve"> that proposed ‘NOMS’ and ‘NNMS’ mainly focused on performance improvement, </w:t>
      </w:r>
      <w:del w:id="275" w:author="Powell Natasha(인문사회학부)" w:date="2022-12-14T16:36:00Z">
        <w:r w:rsidRPr="005D5748" w:rsidDel="00991E22">
          <w:rPr>
            <w:rFonts w:eastAsia="함초롬바탕" w:hAnsi="함초롬바탕" w:cs="함초롬바탕"/>
          </w:rPr>
          <w:delText xml:space="preserve">and </w:delText>
        </w:r>
      </w:del>
      <w:ins w:id="276" w:author="Powell Natasha(인문사회학부)" w:date="2022-12-14T16:36:00Z">
        <w:r w:rsidR="00991E22">
          <w:rPr>
            <w:rFonts w:eastAsia="함초롬바탕" w:hAnsi="함초롬바탕" w:cs="함초롬바탕"/>
          </w:rPr>
          <w:t>whereas</w:t>
        </w:r>
        <w:r w:rsidR="00991E22" w:rsidRPr="005D5748">
          <w:rPr>
            <w:rFonts w:eastAsia="함초롬바탕" w:hAnsi="함초롬바탕" w:cs="함초롬바탕"/>
          </w:rPr>
          <w:t xml:space="preserve"> </w:t>
        </w:r>
      </w:ins>
      <w:r w:rsidRPr="005D5748">
        <w:rPr>
          <w:rFonts w:eastAsia="함초롬바탕" w:hAnsi="함초롬바탕" w:cs="함초롬바탕"/>
        </w:rPr>
        <w:t xml:space="preserve">‘SNNMS’ research focused on improving complexity. In particular, since there is a trade-off relationship between complexity and performance improvement, an appropriate value should be adjusted, and the proposed method focused on improving complexity. At this time, complexity was improved by reducing the amount of calculation through a method called ‘pruning’. </w:t>
      </w:r>
      <w:del w:id="277" w:author="Powell Natasha(인문사회학부)" w:date="2022-12-14T16:37:00Z">
        <w:r w:rsidRPr="005D5748" w:rsidDel="00991E22">
          <w:rPr>
            <w:rFonts w:eastAsia="함초롬바탕" w:hAnsi="함초롬바탕" w:cs="함초롬바탕"/>
          </w:rPr>
          <w:delText>It is to</w:delText>
        </w:r>
      </w:del>
      <w:ins w:id="278" w:author="Powell Natasha(인문사회학부)" w:date="2022-12-14T16:37:00Z">
        <w:r w:rsidR="00991E22">
          <w:rPr>
            <w:rFonts w:eastAsia="함초롬바탕" w:hAnsi="함초롬바탕" w:cs="함초롬바탕"/>
          </w:rPr>
          <w:t>This method</w:t>
        </w:r>
      </w:ins>
      <w:r w:rsidRPr="005D5748">
        <w:rPr>
          <w:rFonts w:eastAsia="함초롬바탕" w:hAnsi="함초롬바탕" w:cs="함초롬바탕"/>
        </w:rPr>
        <w:t xml:space="preserve"> reduce</w:t>
      </w:r>
      <w:ins w:id="279" w:author="Powell Natasha(인문사회학부)" w:date="2022-12-14T16:37:00Z">
        <w:r w:rsidR="00991E22">
          <w:rPr>
            <w:rFonts w:eastAsia="함초롬바탕" w:hAnsi="함초롬바탕" w:cs="함초롬바탕"/>
          </w:rPr>
          <w:t>s</w:t>
        </w:r>
      </w:ins>
      <w:r w:rsidRPr="005D5748">
        <w:rPr>
          <w:rFonts w:eastAsia="함초롬바탕" w:hAnsi="함초롬바탕" w:cs="함초롬바탕"/>
        </w:rPr>
        <w:t xml:space="preserve"> the amount of computation by training different beta</w:t>
      </w:r>
      <w:ins w:id="280" w:author="Powell Natasha(인문사회학부)" w:date="2022-12-14T16:37:00Z">
        <w:r w:rsidR="00991E22">
          <w:rPr>
            <w:rFonts w:eastAsia="함초롬바탕" w:hAnsi="함초롬바탕" w:cs="함초롬바탕"/>
          </w:rPr>
          <w:t xml:space="preserve"> values</w:t>
        </w:r>
      </w:ins>
      <w:r w:rsidRPr="005D5748">
        <w:rPr>
          <w:rFonts w:eastAsia="함초롬바탕" w:hAnsi="함초롬바탕" w:cs="함초롬바탕"/>
        </w:rPr>
        <w:t xml:space="preserve"> for each edge between </w:t>
      </w:r>
      <w:ins w:id="281" w:author="Powell Natasha(인문사회학부)" w:date="2022-12-14T16:37:00Z">
        <w:r w:rsidR="00991E22">
          <w:rPr>
            <w:rFonts w:eastAsia="함초롬바탕" w:hAnsi="함초롬바탕" w:cs="함초롬바탕"/>
          </w:rPr>
          <w:t xml:space="preserve">the </w:t>
        </w:r>
      </w:ins>
      <w:r w:rsidRPr="005D5748">
        <w:rPr>
          <w:rFonts w:eastAsia="함초롬바탕" w:hAnsi="함초롬바탕" w:cs="함초롬바탕"/>
        </w:rPr>
        <w:t>variable node</w:t>
      </w:r>
      <w:r w:rsidR="00780FDB" w:rsidRPr="005D5748">
        <w:rPr>
          <w:rFonts w:eastAsia="함초롬바탕" w:hAnsi="함초롬바탕" w:cs="함초롬바탕"/>
        </w:rPr>
        <w:t xml:space="preserve"> </w:t>
      </w:r>
      <w:r w:rsidRPr="005D5748">
        <w:rPr>
          <w:rFonts w:eastAsia="함초롬바탕" w:hAnsi="함초롬바탕" w:cs="함초롬바탕"/>
        </w:rPr>
        <w:t>(VN) and check node</w:t>
      </w:r>
      <w:r w:rsidR="00780FDB" w:rsidRPr="005D5748">
        <w:rPr>
          <w:rFonts w:eastAsia="함초롬바탕" w:hAnsi="함초롬바탕" w:cs="함초롬바탕"/>
        </w:rPr>
        <w:t xml:space="preserve"> </w:t>
      </w:r>
      <w:r w:rsidRPr="005D5748">
        <w:rPr>
          <w:rFonts w:eastAsia="함초롬바탕" w:hAnsi="함초롬바탕" w:cs="함초롬바탕"/>
        </w:rPr>
        <w:t>(CN) in OMS and removing small value</w:t>
      </w:r>
      <w:ins w:id="282" w:author="Powell Natasha(인문사회학부)" w:date="2022-12-14T16:37:00Z">
        <w:r w:rsidR="00991E22">
          <w:rPr>
            <w:rFonts w:eastAsia="함초롬바탕" w:hAnsi="함초롬바탕" w:cs="함초롬바탕"/>
          </w:rPr>
          <w:t>s</w:t>
        </w:r>
      </w:ins>
      <w:r w:rsidRPr="005D5748">
        <w:rPr>
          <w:rFonts w:eastAsia="함초롬바탕" w:hAnsi="함초롬바탕" w:cs="함초롬바탕"/>
        </w:rPr>
        <w:t xml:space="preserve"> per</w:t>
      </w:r>
      <w:ins w:id="283" w:author="Powell Natasha(인문사회학부)" w:date="2022-12-14T16:37:00Z">
        <w:r w:rsidR="00991E22">
          <w:rPr>
            <w:rFonts w:eastAsia="함초롬바탕" w:hAnsi="함초롬바탕" w:cs="함초롬바탕"/>
          </w:rPr>
          <w:t xml:space="preserve"> each</w:t>
        </w:r>
      </w:ins>
      <w:r w:rsidRPr="005D5748">
        <w:rPr>
          <w:rFonts w:eastAsia="함초롬바탕" w:hAnsi="함초롬바탕" w:cs="함초롬바탕"/>
        </w:rPr>
        <w:t xml:space="preserve"> row. The reason is that the size of value represents the importance of decoding as indicator. Through simulation, it </w:t>
      </w:r>
      <w:ins w:id="284" w:author="Powell Natasha(인문사회학부)" w:date="2022-12-14T16:38:00Z">
        <w:r w:rsidR="005E047C">
          <w:rPr>
            <w:rFonts w:eastAsia="함초롬바탕" w:hAnsi="함초롬바탕" w:cs="함초롬바탕"/>
          </w:rPr>
          <w:t xml:space="preserve">is </w:t>
        </w:r>
      </w:ins>
      <w:r w:rsidRPr="005D5748">
        <w:rPr>
          <w:rFonts w:eastAsia="함초롬바탕" w:hAnsi="함초롬바탕" w:cs="함초롬바탕"/>
        </w:rPr>
        <w:t>shown that performance of proposed method shows similar performance to pr</w:t>
      </w:r>
      <w:r w:rsidR="00506F50" w:rsidRPr="005D5748">
        <w:rPr>
          <w:rFonts w:eastAsia="함초롬바탕" w:hAnsi="함초롬바탕" w:cs="함초롬바탕"/>
        </w:rPr>
        <w:t>ior</w:t>
      </w:r>
      <w:r w:rsidRPr="005D5748">
        <w:rPr>
          <w:rFonts w:eastAsia="함초롬바탕" w:hAnsi="함초롬바탕" w:cs="함초롬바탕"/>
        </w:rPr>
        <w:t xml:space="preserve"> </w:t>
      </w:r>
      <w:proofErr w:type="gramStart"/>
      <w:r w:rsidRPr="005D5748">
        <w:rPr>
          <w:rFonts w:eastAsia="함초롬바탕" w:hAnsi="함초롬바탕" w:cs="함초롬바탕"/>
        </w:rPr>
        <w:t>one(</w:t>
      </w:r>
      <w:proofErr w:type="gramEnd"/>
      <w:r w:rsidRPr="005D5748">
        <w:rPr>
          <w:rFonts w:eastAsia="함초롬바탕" w:hAnsi="함초롬바탕" w:cs="함초롬바탕"/>
        </w:rPr>
        <w:t xml:space="preserve">OMS) while improving complexity. Through this, it is easier to </w:t>
      </w:r>
      <w:commentRangeStart w:id="285"/>
      <w:r w:rsidRPr="005D5748">
        <w:rPr>
          <w:rFonts w:eastAsia="함초롬바탕" w:hAnsi="함초롬바탕" w:cs="함초롬바탕"/>
        </w:rPr>
        <w:t>apply hardware</w:t>
      </w:r>
      <w:commentRangeEnd w:id="285"/>
      <w:r w:rsidR="005E047C">
        <w:rPr>
          <w:rStyle w:val="a6"/>
          <w:rFonts w:asciiTheme="minorHAnsi" w:eastAsiaTheme="minorEastAsia" w:hAnsiTheme="minorHAnsi" w:cstheme="minorBidi"/>
          <w:color w:val="auto"/>
          <w:kern w:val="2"/>
        </w:rPr>
        <w:commentReference w:id="285"/>
      </w:r>
      <w:r w:rsidRPr="005D5748">
        <w:rPr>
          <w:rFonts w:eastAsia="함초롬바탕" w:hAnsi="함초롬바탕" w:cs="함초롬바탕"/>
        </w:rPr>
        <w:t xml:space="preserve">. </w:t>
      </w:r>
      <w:del w:id="286" w:author="Powell Natasha(인문사회학부)" w:date="2022-12-14T16:38:00Z">
        <w:r w:rsidRPr="005D5748" w:rsidDel="005E047C">
          <w:rPr>
            <w:rFonts w:eastAsia="함초롬바탕" w:hAnsi="함초롬바탕" w:cs="함초롬바탕"/>
          </w:rPr>
          <w:delText>The f</w:delText>
        </w:r>
      </w:del>
      <w:ins w:id="287" w:author="Powell Natasha(인문사회학부)" w:date="2022-12-14T16:38:00Z">
        <w:r w:rsidR="005E047C">
          <w:rPr>
            <w:rFonts w:eastAsia="함초롬바탕" w:hAnsi="함초롬바탕" w:cs="함초롬바탕"/>
          </w:rPr>
          <w:t>F</w:t>
        </w:r>
      </w:ins>
      <w:r w:rsidRPr="005D5748">
        <w:rPr>
          <w:rFonts w:eastAsia="함초롬바탕" w:hAnsi="함초롬바탕" w:cs="함초롬바탕"/>
        </w:rPr>
        <w:t>uture</w:t>
      </w:r>
      <w:del w:id="288" w:author="Powell Natasha(인문사회학부)" w:date="2022-12-14T16:38:00Z">
        <w:r w:rsidRPr="005D5748" w:rsidDel="005E047C">
          <w:rPr>
            <w:rFonts w:eastAsia="함초롬바탕" w:hAnsi="함초롬바탕" w:cs="함초롬바탕"/>
          </w:rPr>
          <w:delText xml:space="preserve"> topic of</w:delText>
        </w:r>
      </w:del>
      <w:r w:rsidRPr="005D5748">
        <w:rPr>
          <w:rFonts w:eastAsia="함초롬바탕" w:hAnsi="함초롬바탕" w:cs="함초롬바탕"/>
        </w:rPr>
        <w:t xml:space="preserve"> research </w:t>
      </w:r>
      <w:del w:id="289" w:author="Powell Natasha(인문사회학부)" w:date="2022-12-14T16:38:00Z">
        <w:r w:rsidRPr="005D5748" w:rsidDel="005E047C">
          <w:rPr>
            <w:rFonts w:eastAsia="함초롬바탕" w:hAnsi="함초롬바탕" w:cs="함초롬바탕"/>
          </w:rPr>
          <w:delText xml:space="preserve">is to </w:delText>
        </w:r>
      </w:del>
      <w:ins w:id="290" w:author="Powell Natasha(인문사회학부)" w:date="2022-12-14T16:38:00Z">
        <w:r w:rsidR="005E047C">
          <w:rPr>
            <w:rFonts w:eastAsia="함초롬바탕" w:hAnsi="함초롬바탕" w:cs="함초롬바탕"/>
          </w:rPr>
          <w:t xml:space="preserve">can </w:t>
        </w:r>
      </w:ins>
      <w:r w:rsidRPr="005D5748">
        <w:rPr>
          <w:rFonts w:eastAsia="함초롬바탕" w:hAnsi="함초롬바탕" w:cs="함초롬바탕"/>
        </w:rPr>
        <w:t xml:space="preserve">apply </w:t>
      </w:r>
      <w:ins w:id="291" w:author="Powell Natasha(인문사회학부)" w:date="2022-12-14T16:38:00Z">
        <w:r w:rsidR="005E047C">
          <w:rPr>
            <w:rFonts w:eastAsia="함초롬바탕" w:hAnsi="함초롬바탕" w:cs="함초롬바탕"/>
          </w:rPr>
          <w:t xml:space="preserve">the </w:t>
        </w:r>
      </w:ins>
      <w:r w:rsidRPr="005D5748">
        <w:rPr>
          <w:rFonts w:eastAsia="함초롬바탕" w:hAnsi="함초롬바탕" w:cs="함초롬바탕"/>
        </w:rPr>
        <w:t xml:space="preserve">proposed method in various code as well as in BCH, Polar code, and </w:t>
      </w:r>
      <w:ins w:id="292" w:author="Powell Natasha(인문사회학부)" w:date="2022-12-14T17:14:00Z">
        <w:r w:rsidR="00BC2ACE">
          <w:rPr>
            <w:rFonts w:eastAsia="함초롬바탕" w:hAnsi="함초롬바탕" w:cs="함초롬바탕"/>
          </w:rPr>
          <w:t xml:space="preserve">determine </w:t>
        </w:r>
      </w:ins>
      <w:del w:id="293" w:author="Powell Natasha(인문사회학부)" w:date="2022-12-14T16:38:00Z">
        <w:r w:rsidRPr="005D5748" w:rsidDel="005E047C">
          <w:rPr>
            <w:rFonts w:eastAsia="함초롬바탕" w:hAnsi="함초롬바탕" w:cs="함초롬바탕"/>
          </w:rPr>
          <w:delText xml:space="preserve">I will look at </w:delText>
        </w:r>
      </w:del>
      <w:r w:rsidRPr="005D5748">
        <w:rPr>
          <w:rFonts w:eastAsia="함초롬바탕" w:hAnsi="함초롬바탕" w:cs="함초롬바탕"/>
        </w:rPr>
        <w:t xml:space="preserve">whether </w:t>
      </w:r>
      <w:ins w:id="294" w:author="Powell Natasha(인문사회학부)" w:date="2022-12-14T16:38:00Z">
        <w:r w:rsidR="005E047C">
          <w:rPr>
            <w:rFonts w:eastAsia="함초롬바탕" w:hAnsi="함초롬바탕" w:cs="함초롬바탕"/>
          </w:rPr>
          <w:t xml:space="preserve">the </w:t>
        </w:r>
      </w:ins>
      <w:r w:rsidRPr="005D5748">
        <w:rPr>
          <w:rFonts w:eastAsia="함초롬바탕" w:hAnsi="함초롬바탕" w:cs="함초롬바탕"/>
        </w:rPr>
        <w:t>proposed method can be applied to NNMS</w:t>
      </w:r>
      <w:ins w:id="295" w:author="Powell Natasha(인문사회학부)" w:date="2022-12-14T16:38:00Z">
        <w:r w:rsidR="005E047C">
          <w:rPr>
            <w:rFonts w:eastAsia="함초롬바탕" w:hAnsi="함초롬바탕" w:cs="함초롬바탕"/>
          </w:rPr>
          <w:t xml:space="preserve"> and</w:t>
        </w:r>
      </w:ins>
      <w:del w:id="296" w:author="Powell Natasha(인문사회학부)" w:date="2022-12-14T16:38:00Z">
        <w:r w:rsidRPr="005D5748" w:rsidDel="005E047C">
          <w:rPr>
            <w:rFonts w:eastAsia="함초롬바탕" w:hAnsi="함초롬바탕" w:cs="함초롬바탕"/>
          </w:rPr>
          <w:delText>,</w:delText>
        </w:r>
      </w:del>
      <w:r w:rsidRPr="005D5748">
        <w:rPr>
          <w:rFonts w:eastAsia="함초롬바탕" w:hAnsi="함초롬바탕" w:cs="함초롬바탕"/>
        </w:rPr>
        <w:t xml:space="preserve"> SPA.</w:t>
      </w:r>
    </w:p>
    <w:p w14:paraId="65588619" w14:textId="77777777" w:rsidR="001E18E7" w:rsidRPr="005D5748" w:rsidRDefault="001E18E7" w:rsidP="005D62D1">
      <w:pPr>
        <w:pStyle w:val="a3"/>
        <w:rPr>
          <w:rFonts w:eastAsia="함초롬바탕" w:hAnsi="함초롬바탕" w:cs="함초롬바탕"/>
          <w:sz w:val="8"/>
          <w:szCs w:val="8"/>
        </w:rPr>
      </w:pPr>
    </w:p>
    <w:p w14:paraId="101D5BE7"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t>reference</w:t>
      </w:r>
    </w:p>
    <w:p w14:paraId="515B7932"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lastRenderedPageBreak/>
        <w:t xml:space="preserve">[1] </w:t>
      </w:r>
      <w:proofErr w:type="spellStart"/>
      <w:r w:rsidRPr="005D5748">
        <w:rPr>
          <w:rFonts w:eastAsia="함초롬바탕" w:hAnsi="함초롬바탕" w:cs="함초롬바탕"/>
        </w:rPr>
        <w:t>Nachmani</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Eliya</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Yair</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Be'ery</w:t>
      </w:r>
      <w:proofErr w:type="spellEnd"/>
      <w:r w:rsidRPr="005D5748">
        <w:rPr>
          <w:rFonts w:eastAsia="함초롬바탕" w:hAnsi="함초롬바탕" w:cs="함초롬바탕"/>
        </w:rPr>
        <w:t xml:space="preserve">, and David </w:t>
      </w:r>
      <w:proofErr w:type="spellStart"/>
      <w:r w:rsidRPr="005D5748">
        <w:rPr>
          <w:rFonts w:eastAsia="함초롬바탕" w:hAnsi="함초롬바탕" w:cs="함초롬바탕"/>
        </w:rPr>
        <w:t>Burshtein</w:t>
      </w:r>
      <w:proofErr w:type="spellEnd"/>
      <w:r w:rsidRPr="005D5748">
        <w:rPr>
          <w:rFonts w:eastAsia="함초롬바탕" w:hAnsi="함초롬바탕" w:cs="함초롬바탕"/>
        </w:rPr>
        <w:t>. "Learning to decode linear codes using deep learning." 2016 54th Annual Allerton Conference on Communication, Control, and Computing (Allerton). IEEE, 2016.</w:t>
      </w:r>
    </w:p>
    <w:p w14:paraId="3D45498F" w14:textId="77777777" w:rsidR="005E7D90" w:rsidRPr="005D5748" w:rsidRDefault="005E7D90" w:rsidP="005D62D1">
      <w:pPr>
        <w:pStyle w:val="a3"/>
        <w:rPr>
          <w:rFonts w:eastAsia="함초롬바탕" w:hAnsi="함초롬바탕" w:cs="함초롬바탕"/>
        </w:rPr>
      </w:pPr>
      <w:r w:rsidRPr="005D5748">
        <w:rPr>
          <w:rFonts w:eastAsia="함초롬바탕" w:hAnsi="함초롬바탕" w:cs="함초롬바탕"/>
        </w:rPr>
        <w:t xml:space="preserve">[2] M. Abadi, A. Agarwal, P. Barham, E. </w:t>
      </w:r>
      <w:proofErr w:type="spellStart"/>
      <w:r w:rsidRPr="005D5748">
        <w:rPr>
          <w:rFonts w:eastAsia="함초롬바탕" w:hAnsi="함초롬바탕" w:cs="함초롬바탕"/>
        </w:rPr>
        <w:t>Brevdo</w:t>
      </w:r>
      <w:proofErr w:type="spellEnd"/>
      <w:r w:rsidRPr="005D5748">
        <w:rPr>
          <w:rFonts w:eastAsia="함초롬바탕" w:hAnsi="함초롬바탕" w:cs="함초롬바탕"/>
        </w:rPr>
        <w:t xml:space="preserve">, Z. Chen, C. </w:t>
      </w:r>
      <w:proofErr w:type="spellStart"/>
      <w:r w:rsidRPr="005D5748">
        <w:rPr>
          <w:rFonts w:eastAsia="함초롬바탕" w:hAnsi="함초롬바탕" w:cs="함초롬바탕"/>
        </w:rPr>
        <w:t>Citro</w:t>
      </w:r>
      <w:proofErr w:type="spellEnd"/>
      <w:r w:rsidRPr="005D5748">
        <w:rPr>
          <w:rFonts w:eastAsia="함초롬바탕" w:hAnsi="함초롬바탕" w:cs="함초롬바탕"/>
        </w:rPr>
        <w:t xml:space="preserve">, G. S. </w:t>
      </w:r>
      <w:proofErr w:type="spellStart"/>
      <w:r w:rsidRPr="005D5748">
        <w:rPr>
          <w:rFonts w:eastAsia="함초롬바탕" w:hAnsi="함초롬바탕" w:cs="함초롬바탕"/>
        </w:rPr>
        <w:t>Corrado</w:t>
      </w:r>
      <w:proofErr w:type="spellEnd"/>
      <w:r w:rsidRPr="005D5748">
        <w:rPr>
          <w:rFonts w:eastAsia="함초롬바탕" w:hAnsi="함초롬바탕" w:cs="함초롬바탕"/>
        </w:rPr>
        <w:t>, A. Davis, J. Dean, M. Devin et al., “</w:t>
      </w:r>
      <w:proofErr w:type="spellStart"/>
      <w:r w:rsidRPr="005D5748">
        <w:rPr>
          <w:rFonts w:eastAsia="함초롬바탕" w:hAnsi="함초롬바탕" w:cs="함초롬바탕"/>
        </w:rPr>
        <w:t>Tensorflow</w:t>
      </w:r>
      <w:proofErr w:type="spellEnd"/>
      <w:r w:rsidRPr="005D5748">
        <w:rPr>
          <w:rFonts w:eastAsia="함초롬바탕" w:hAnsi="함초롬바탕" w:cs="함초롬바탕"/>
        </w:rPr>
        <w:t xml:space="preserve">: Large-scale machine learning on heterogeneous systems, 2015,” Software available from </w:t>
      </w:r>
      <w:proofErr w:type="spellStart"/>
      <w:r w:rsidRPr="005D5748">
        <w:rPr>
          <w:rFonts w:eastAsia="함초롬바탕" w:hAnsi="함초롬바탕" w:cs="함초롬바탕"/>
        </w:rPr>
        <w:t>tensorflow</w:t>
      </w:r>
      <w:proofErr w:type="spellEnd"/>
      <w:r w:rsidRPr="005D5748">
        <w:rPr>
          <w:rFonts w:eastAsia="함초롬바탕" w:hAnsi="함초롬바탕" w:cs="함초롬바탕"/>
        </w:rPr>
        <w:t>. org, vol. 1, 2015.</w:t>
      </w:r>
    </w:p>
    <w:p w14:paraId="2623B6FC" w14:textId="77777777" w:rsidR="00950415" w:rsidRPr="005D5748" w:rsidRDefault="005D62D1" w:rsidP="005D62D1">
      <w:pPr>
        <w:pStyle w:val="a3"/>
        <w:rPr>
          <w:rFonts w:eastAsia="함초롬바탕" w:hAnsi="함초롬바탕" w:cs="함초롬바탕"/>
        </w:rPr>
      </w:pPr>
      <w:r w:rsidRPr="005D5748">
        <w:rPr>
          <w:rFonts w:eastAsia="함초롬바탕" w:hAnsi="함초롬바탕" w:cs="함초롬바탕"/>
        </w:rPr>
        <w:t>[</w:t>
      </w:r>
      <w:r w:rsidR="005E7D90" w:rsidRPr="005D5748">
        <w:rPr>
          <w:rFonts w:eastAsia="함초롬바탕" w:hAnsi="함초롬바탕" w:cs="함초롬바탕"/>
        </w:rPr>
        <w:t>3</w:t>
      </w:r>
      <w:r w:rsidRPr="005D5748">
        <w:rPr>
          <w:rFonts w:eastAsia="함초롬바탕" w:hAnsi="함초롬바탕" w:cs="함초롬바탕"/>
        </w:rPr>
        <w:t>]</w:t>
      </w:r>
      <w:r w:rsidR="00950415" w:rsidRPr="005D5748">
        <w:rPr>
          <w:rFonts w:eastAsia="함초롬바탕" w:hAnsi="함초롬바탕" w:cs="함초롬바탕"/>
        </w:rPr>
        <w:t xml:space="preserve"> </w:t>
      </w:r>
      <w:proofErr w:type="spellStart"/>
      <w:r w:rsidR="00950415" w:rsidRPr="005D5748">
        <w:rPr>
          <w:rFonts w:eastAsia="함초롬바탕" w:hAnsi="함초롬바탕" w:cs="함초롬바탕"/>
        </w:rPr>
        <w:t>Kingma</w:t>
      </w:r>
      <w:proofErr w:type="spellEnd"/>
      <w:r w:rsidR="00950415" w:rsidRPr="005D5748">
        <w:rPr>
          <w:rFonts w:eastAsia="함초롬바탕" w:hAnsi="함초롬바탕" w:cs="함초롬바탕"/>
        </w:rPr>
        <w:t xml:space="preserve">, </w:t>
      </w:r>
      <w:proofErr w:type="spellStart"/>
      <w:r w:rsidR="00950415" w:rsidRPr="005D5748">
        <w:rPr>
          <w:rFonts w:eastAsia="함초롬바탕" w:hAnsi="함초롬바탕" w:cs="함초롬바탕"/>
        </w:rPr>
        <w:t>Diederik</w:t>
      </w:r>
      <w:proofErr w:type="spellEnd"/>
      <w:r w:rsidR="00950415" w:rsidRPr="005D5748">
        <w:rPr>
          <w:rFonts w:eastAsia="함초롬바탕" w:hAnsi="함초롬바탕" w:cs="함초롬바탕"/>
        </w:rPr>
        <w:t xml:space="preserve"> P., and Jimmy Ba. "Adam: A method for stochastic optimization." </w:t>
      </w:r>
      <w:proofErr w:type="spellStart"/>
      <w:r w:rsidR="00950415" w:rsidRPr="005D5748">
        <w:rPr>
          <w:rFonts w:eastAsia="함초롬바탕" w:hAnsi="함초롬바탕" w:cs="함초롬바탕"/>
        </w:rPr>
        <w:t>arXiv</w:t>
      </w:r>
      <w:proofErr w:type="spellEnd"/>
      <w:r w:rsidR="00950415" w:rsidRPr="005D5748">
        <w:rPr>
          <w:rFonts w:eastAsia="함초롬바탕" w:hAnsi="함초롬바탕" w:cs="함초롬바탕"/>
        </w:rPr>
        <w:t xml:space="preserve"> preprint arXiv:1412.6980 (2014).</w:t>
      </w:r>
    </w:p>
    <w:p w14:paraId="432FB8B0" w14:textId="77777777" w:rsidR="005D62D1" w:rsidRPr="005D5748" w:rsidRDefault="00950415" w:rsidP="005D62D1">
      <w:pPr>
        <w:pStyle w:val="a3"/>
        <w:rPr>
          <w:rFonts w:eastAsia="함초롬바탕" w:hAnsi="함초롬바탕" w:cs="함초롬바탕"/>
        </w:rPr>
      </w:pPr>
      <w:r w:rsidRPr="005D5748">
        <w:rPr>
          <w:rFonts w:eastAsia="함초롬바탕" w:hAnsi="함초롬바탕" w:cs="함초롬바탕"/>
        </w:rPr>
        <w:t xml:space="preserve">[4] </w:t>
      </w:r>
      <w:proofErr w:type="spellStart"/>
      <w:r w:rsidR="005D62D1" w:rsidRPr="005D5748">
        <w:rPr>
          <w:rFonts w:eastAsia="함초롬바탕" w:hAnsi="함초롬바탕" w:cs="함초롬바탕"/>
        </w:rPr>
        <w:t>Lugosch</w:t>
      </w:r>
      <w:proofErr w:type="spellEnd"/>
      <w:r w:rsidR="005D62D1" w:rsidRPr="005D5748">
        <w:rPr>
          <w:rFonts w:eastAsia="함초롬바탕" w:hAnsi="함초롬바탕" w:cs="함초롬바탕"/>
        </w:rPr>
        <w:t>, Loren, and Warren J. Gross. "Neural offset min-sum decoding." 2017 IEEE International Symposium on Information Theory (ISIT). IEEE, 2017.</w:t>
      </w:r>
    </w:p>
    <w:p w14:paraId="18CD1B4C" w14:textId="77777777" w:rsidR="00330FDE" w:rsidRPr="005D5748" w:rsidRDefault="005D62D1" w:rsidP="00107F83">
      <w:pPr>
        <w:pStyle w:val="a3"/>
        <w:rPr>
          <w:rFonts w:eastAsia="함초롬바탕" w:hAnsi="함초롬바탕" w:cs="함초롬바탕"/>
        </w:rPr>
      </w:pPr>
      <w:r w:rsidRPr="005D5748">
        <w:rPr>
          <w:rFonts w:eastAsia="함초롬바탕" w:hAnsi="함초롬바탕" w:cs="함초롬바탕"/>
        </w:rPr>
        <w:t>[</w:t>
      </w:r>
      <w:r w:rsidR="00950415" w:rsidRPr="005D5748">
        <w:rPr>
          <w:rFonts w:eastAsia="함초롬바탕" w:hAnsi="함초롬바탕" w:cs="함초롬바탕"/>
        </w:rPr>
        <w:t>5</w:t>
      </w:r>
      <w:r w:rsidRPr="005D5748">
        <w:rPr>
          <w:rFonts w:eastAsia="함초롬바탕" w:hAnsi="함초롬바탕" w:cs="함초롬바탕"/>
        </w:rPr>
        <w:t>] Wang, Qing, et al. "A model-driven deep learning method for normalized min-sum LDPC decoding." 2020 IEEE International Conference on Communications Workshops (ICC Workshops). IEEE, 2020.</w:t>
      </w:r>
    </w:p>
    <w:sectPr w:rsidR="00330FDE" w:rsidRPr="005D5748" w:rsidSect="00842746">
      <w:headerReference w:type="default" r:id="rId18"/>
      <w:pgSz w:w="11906" w:h="16838"/>
      <w:pgMar w:top="567" w:right="567" w:bottom="567" w:left="567"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Powell Natasha(인문사회학부)" w:date="2022-12-14T14:43:00Z" w:initials="NP">
    <w:p w14:paraId="6F10B3C4" w14:textId="77777777" w:rsidR="00125CEE" w:rsidRDefault="00125CEE" w:rsidP="000A4DB6">
      <w:pPr>
        <w:pStyle w:val="a7"/>
        <w:jc w:val="left"/>
      </w:pPr>
      <w:r>
        <w:rPr>
          <w:rStyle w:val="a6"/>
        </w:rPr>
        <w:annotationRef/>
      </w:r>
      <w:r>
        <w:t>Is this already well known?</w:t>
      </w:r>
    </w:p>
  </w:comment>
  <w:comment w:id="21" w:author="Powell Natasha(인문사회학부)" w:date="2022-12-14T14:44:00Z" w:initials="NP">
    <w:p w14:paraId="2E5EF2D0" w14:textId="77777777" w:rsidR="00125CEE" w:rsidRDefault="00125CEE" w:rsidP="0023410D">
      <w:pPr>
        <w:pStyle w:val="a7"/>
        <w:jc w:val="left"/>
      </w:pPr>
      <w:r>
        <w:rPr>
          <w:rStyle w:val="a6"/>
        </w:rPr>
        <w:annotationRef/>
      </w:r>
      <w:r>
        <w:t>Poor flow</w:t>
      </w:r>
    </w:p>
  </w:comment>
  <w:comment w:id="23" w:author="Powell Natasha(인문사회학부)" w:date="2022-12-14T14:46:00Z" w:initials="NP">
    <w:p w14:paraId="2BCA0AEC" w14:textId="77777777" w:rsidR="00F50B68" w:rsidRDefault="00F50B68" w:rsidP="00120A49">
      <w:pPr>
        <w:pStyle w:val="a7"/>
        <w:jc w:val="left"/>
      </w:pPr>
      <w:r>
        <w:rPr>
          <w:rStyle w:val="a6"/>
        </w:rPr>
        <w:annotationRef/>
      </w:r>
      <w:r>
        <w:t>An algorithm to hardware "what"?</w:t>
      </w:r>
    </w:p>
  </w:comment>
  <w:comment w:id="60" w:author="Powell Natasha(인문사회학부)" w:date="2022-10-20T13:37:00Z" w:initials="NP">
    <w:p w14:paraId="36939889" w14:textId="1B5FA40F" w:rsidR="005D5748" w:rsidRDefault="005D5748" w:rsidP="005D5748">
      <w:pPr>
        <w:pStyle w:val="a7"/>
        <w:jc w:val="left"/>
      </w:pPr>
      <w:r>
        <w:rPr>
          <w:rStyle w:val="a6"/>
        </w:rPr>
        <w:annotationRef/>
      </w:r>
      <w:r>
        <w:t xml:space="preserve">Run on sentence. </w:t>
      </w:r>
    </w:p>
  </w:comment>
  <w:comment w:id="118" w:author="Powell Natasha(인문사회학부)" w:date="2022-12-14T14:58:00Z" w:initials="NP">
    <w:p w14:paraId="6E7ED398" w14:textId="77777777" w:rsidR="00115831" w:rsidRDefault="00115831" w:rsidP="0028719E">
      <w:pPr>
        <w:pStyle w:val="a7"/>
        <w:jc w:val="left"/>
      </w:pPr>
      <w:r>
        <w:rPr>
          <w:rStyle w:val="a6"/>
        </w:rPr>
        <w:annotationRef/>
      </w:r>
      <w:r>
        <w:t>First explain what the steps are in this process.</w:t>
      </w:r>
    </w:p>
  </w:comment>
  <w:comment w:id="140" w:author="Powell Natasha(인문사회학부)" w:date="2022-12-14T14:59:00Z" w:initials="NP">
    <w:p w14:paraId="7008B5EA" w14:textId="77777777" w:rsidR="00115831" w:rsidRDefault="00115831" w:rsidP="00D259B5">
      <w:pPr>
        <w:pStyle w:val="a7"/>
        <w:jc w:val="left"/>
      </w:pPr>
      <w:r>
        <w:rPr>
          <w:rStyle w:val="a6"/>
        </w:rPr>
        <w:annotationRef/>
      </w:r>
      <w:r>
        <w:t>What is "it" here?</w:t>
      </w:r>
    </w:p>
  </w:comment>
  <w:comment w:id="151" w:author="Powell Natasha(인문사회학부)" w:date="2022-12-14T15:02:00Z" w:initials="NP">
    <w:p w14:paraId="7CAF690F" w14:textId="77777777" w:rsidR="00DD31FF" w:rsidRDefault="00DD31FF" w:rsidP="00FB69E7">
      <w:pPr>
        <w:pStyle w:val="a7"/>
        <w:jc w:val="left"/>
      </w:pPr>
      <w:r>
        <w:rPr>
          <w:rStyle w:val="a6"/>
        </w:rPr>
        <w:annotationRef/>
      </w:r>
      <w:r>
        <w:t>Which value? You are also talking about beta values.</w:t>
      </w:r>
    </w:p>
  </w:comment>
  <w:comment w:id="180" w:author="Powell Natasha(인문사회학부)" w:date="2022-12-14T15:05:00Z" w:initials="NP">
    <w:p w14:paraId="210C9727" w14:textId="77777777" w:rsidR="00DA76EC" w:rsidRDefault="00DA76EC" w:rsidP="007C0C87">
      <w:pPr>
        <w:pStyle w:val="a7"/>
        <w:jc w:val="left"/>
      </w:pPr>
      <w:r>
        <w:rPr>
          <w:rStyle w:val="a6"/>
        </w:rPr>
        <w:annotationRef/>
      </w:r>
      <w:r>
        <w:t>Results (use a capital letter at for the title of each section</w:t>
      </w:r>
    </w:p>
  </w:comment>
  <w:comment w:id="196" w:author="Powell Natasha(인문사회학부)" w:date="2022-12-14T16:01:00Z" w:initials="NP">
    <w:p w14:paraId="7234A5BC" w14:textId="77777777" w:rsidR="002F054B" w:rsidRDefault="002F054B" w:rsidP="00D80E47">
      <w:pPr>
        <w:pStyle w:val="a7"/>
        <w:jc w:val="left"/>
      </w:pPr>
      <w:r>
        <w:rPr>
          <w:rStyle w:val="a6"/>
        </w:rPr>
        <w:annotationRef/>
      </w:r>
      <w:r>
        <w:t>What are the labels for the axes?</w:t>
      </w:r>
    </w:p>
  </w:comment>
  <w:comment w:id="203" w:author="Powell Natasha(인문사회학부)" w:date="2022-12-14T15:06:00Z" w:initials="NP">
    <w:p w14:paraId="0302D599" w14:textId="68DD6F32" w:rsidR="0008419E" w:rsidRDefault="0008419E" w:rsidP="00A15309">
      <w:pPr>
        <w:pStyle w:val="a7"/>
        <w:jc w:val="left"/>
      </w:pPr>
      <w:r>
        <w:rPr>
          <w:rStyle w:val="a6"/>
        </w:rPr>
        <w:annotationRef/>
      </w:r>
      <w:r>
        <w:t>Meaning unclear.</w:t>
      </w:r>
    </w:p>
  </w:comment>
  <w:comment w:id="222" w:author="Powell Natasha(인문사회학부)" w:date="2022-12-14T15:08:00Z" w:initials="NP">
    <w:p w14:paraId="50218B6E" w14:textId="77777777" w:rsidR="005E236E" w:rsidRDefault="005E236E" w:rsidP="00D555A2">
      <w:pPr>
        <w:pStyle w:val="a7"/>
        <w:jc w:val="left"/>
      </w:pPr>
      <w:r>
        <w:rPr>
          <w:rStyle w:val="a6"/>
        </w:rPr>
        <w:annotationRef/>
      </w:r>
      <w:r>
        <w:t>Where is the sentence that introduces this equation?</w:t>
      </w:r>
    </w:p>
  </w:comment>
  <w:comment w:id="265" w:author="Powell Natasha(인문사회학부)" w:date="2022-12-14T16:35:00Z" w:initials="NP">
    <w:p w14:paraId="0B91FC94" w14:textId="77777777" w:rsidR="00991E22" w:rsidRDefault="00991E22" w:rsidP="00AD1605">
      <w:pPr>
        <w:pStyle w:val="a7"/>
        <w:jc w:val="left"/>
      </w:pPr>
      <w:r>
        <w:rPr>
          <w:rStyle w:val="a6"/>
        </w:rPr>
        <w:annotationRef/>
      </w:r>
      <w:r>
        <w:t xml:space="preserve">Explain in more detail. </w:t>
      </w:r>
    </w:p>
  </w:comment>
  <w:comment w:id="271" w:author="Powell Natasha(인문사회학부)" w:date="2022-12-14T16:36:00Z" w:initials="NP">
    <w:p w14:paraId="49237667" w14:textId="77777777" w:rsidR="00991E22" w:rsidRDefault="00991E22" w:rsidP="00761745">
      <w:pPr>
        <w:pStyle w:val="a7"/>
        <w:jc w:val="left"/>
      </w:pPr>
      <w:r>
        <w:rPr>
          <w:rStyle w:val="a6"/>
        </w:rPr>
        <w:annotationRef/>
      </w:r>
      <w:r>
        <w:t>Of what?</w:t>
      </w:r>
    </w:p>
  </w:comment>
  <w:comment w:id="285" w:author="Powell Natasha(인문사회학부)" w:date="2022-12-14T16:38:00Z" w:initials="NP">
    <w:p w14:paraId="4D75F96A" w14:textId="77777777" w:rsidR="005E047C" w:rsidRDefault="005E047C" w:rsidP="00917F2A">
      <w:pPr>
        <w:pStyle w:val="a7"/>
        <w:jc w:val="left"/>
      </w:pPr>
      <w:r>
        <w:rPr>
          <w:rStyle w:val="a6"/>
        </w:rPr>
        <w:annotationRef/>
      </w:r>
      <w:r>
        <w:t>In what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10B3C4" w15:done="0"/>
  <w15:commentEx w15:paraId="2E5EF2D0" w15:done="0"/>
  <w15:commentEx w15:paraId="2BCA0AEC" w15:done="1"/>
  <w15:commentEx w15:paraId="36939889" w15:done="1"/>
  <w15:commentEx w15:paraId="6E7ED398" w15:done="0"/>
  <w15:commentEx w15:paraId="7008B5EA" w15:done="1"/>
  <w15:commentEx w15:paraId="7CAF690F" w15:done="1"/>
  <w15:commentEx w15:paraId="210C9727" w15:done="0"/>
  <w15:commentEx w15:paraId="7234A5BC" w15:done="0"/>
  <w15:commentEx w15:paraId="0302D599" w15:done="0"/>
  <w15:commentEx w15:paraId="50218B6E" w15:done="0"/>
  <w15:commentEx w15:paraId="0B91FC94" w15:done="0"/>
  <w15:commentEx w15:paraId="49237667" w15:done="0"/>
  <w15:commentEx w15:paraId="4D75F9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45F86" w16cex:dateUtc="2022-12-14T05:43:00Z"/>
  <w16cex:commentExtensible w16cex:durableId="27445FD5" w16cex:dateUtc="2022-12-14T05:44:00Z"/>
  <w16cex:commentExtensible w16cex:durableId="27446034" w16cex:dateUtc="2022-12-14T05:46:00Z"/>
  <w16cex:commentExtensible w16cex:durableId="2744632D" w16cex:dateUtc="2022-12-14T05:58:00Z"/>
  <w16cex:commentExtensible w16cex:durableId="27446358" w16cex:dateUtc="2022-12-14T05:59:00Z"/>
  <w16cex:commentExtensible w16cex:durableId="27446410" w16cex:dateUtc="2022-12-14T06:02:00Z"/>
  <w16cex:commentExtensible w16cex:durableId="274464A9" w16cex:dateUtc="2022-12-14T06:05:00Z"/>
  <w16cex:commentExtensible w16cex:durableId="274471F0" w16cex:dateUtc="2022-12-14T07:01:00Z"/>
  <w16cex:commentExtensible w16cex:durableId="2744650A" w16cex:dateUtc="2022-12-14T06:06:00Z"/>
  <w16cex:commentExtensible w16cex:durableId="2744656B" w16cex:dateUtc="2022-12-14T06:08:00Z"/>
  <w16cex:commentExtensible w16cex:durableId="274479E2" w16cex:dateUtc="2022-12-14T07:35:00Z"/>
  <w16cex:commentExtensible w16cex:durableId="274479FE" w16cex:dateUtc="2022-12-14T07:36:00Z"/>
  <w16cex:commentExtensible w16cex:durableId="27447A79" w16cex:dateUtc="2022-12-14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0B3C4" w16cid:durableId="27445F86"/>
  <w16cid:commentId w16cid:paraId="2E5EF2D0" w16cid:durableId="27445FD5"/>
  <w16cid:commentId w16cid:paraId="2BCA0AEC" w16cid:durableId="27446034"/>
  <w16cid:commentId w16cid:paraId="36939889" w16cid:durableId="27445315"/>
  <w16cid:commentId w16cid:paraId="6E7ED398" w16cid:durableId="2744632D"/>
  <w16cid:commentId w16cid:paraId="7008B5EA" w16cid:durableId="27446358"/>
  <w16cid:commentId w16cid:paraId="7CAF690F" w16cid:durableId="27446410"/>
  <w16cid:commentId w16cid:paraId="210C9727" w16cid:durableId="274464A9"/>
  <w16cid:commentId w16cid:paraId="7234A5BC" w16cid:durableId="274471F0"/>
  <w16cid:commentId w16cid:paraId="0302D599" w16cid:durableId="2744650A"/>
  <w16cid:commentId w16cid:paraId="50218B6E" w16cid:durableId="2744656B"/>
  <w16cid:commentId w16cid:paraId="0B91FC94" w16cid:durableId="274479E2"/>
  <w16cid:commentId w16cid:paraId="49237667" w16cid:durableId="274479FE"/>
  <w16cid:commentId w16cid:paraId="4D75F96A" w16cid:durableId="27447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23733" w14:textId="77777777" w:rsidR="00F248E2" w:rsidRDefault="00F248E2" w:rsidP="001C0DAF">
      <w:pPr>
        <w:spacing w:after="0" w:line="240" w:lineRule="auto"/>
      </w:pPr>
      <w:r>
        <w:separator/>
      </w:r>
    </w:p>
  </w:endnote>
  <w:endnote w:type="continuationSeparator" w:id="0">
    <w:p w14:paraId="185AD47D" w14:textId="77777777" w:rsidR="00F248E2" w:rsidRDefault="00F248E2" w:rsidP="001C0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Malgun Gothic"/>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CE2EF" w14:textId="77777777" w:rsidR="00F248E2" w:rsidRDefault="00F248E2" w:rsidP="001C0DAF">
      <w:pPr>
        <w:spacing w:after="0" w:line="240" w:lineRule="auto"/>
      </w:pPr>
      <w:r>
        <w:separator/>
      </w:r>
    </w:p>
  </w:footnote>
  <w:footnote w:type="continuationSeparator" w:id="0">
    <w:p w14:paraId="73CA9B5C" w14:textId="77777777" w:rsidR="00F248E2" w:rsidRDefault="00F248E2" w:rsidP="001C0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62331" w14:textId="534849C3" w:rsidR="001C0DAF" w:rsidRPr="000A7706" w:rsidRDefault="001C0DAF">
    <w:pPr>
      <w:pStyle w:val="a9"/>
      <w:rPr>
        <w:b/>
        <w:sz w:val="30"/>
        <w:szCs w:val="30"/>
      </w:rPr>
    </w:pPr>
    <w:r w:rsidRPr="000A7706">
      <w:rPr>
        <w:b/>
        <w:sz w:val="30"/>
        <w:szCs w:val="30"/>
      </w:rPr>
      <w:t>Kimheeseo_GEDU501-02_research_report_Natasha Powell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B5DC0"/>
    <w:multiLevelType w:val="multilevel"/>
    <w:tmpl w:val="C50AAFF0"/>
    <w:lvl w:ilvl="0">
      <w:start w:val="1"/>
      <w:numFmt w:val="decimal"/>
      <w:lvlText w:val="%1"/>
      <w:lvlJc w:val="left"/>
      <w:pPr>
        <w:ind w:left="360" w:hanging="360"/>
      </w:pPr>
      <w:rPr>
        <w:rFonts w:hint="default"/>
      </w:rPr>
    </w:lvl>
    <w:lvl w:ilvl="1">
      <w:start w:val="1"/>
      <w:numFmt w:val="decimal"/>
      <w:lvlText w:val="%1.%2"/>
      <w:lvlJc w:val="left"/>
      <w:pPr>
        <w:ind w:left="554" w:hanging="360"/>
      </w:pPr>
      <w:rPr>
        <w:rFonts w:hint="default"/>
      </w:rPr>
    </w:lvl>
    <w:lvl w:ilvl="2">
      <w:start w:val="1"/>
      <w:numFmt w:val="decimal"/>
      <w:lvlText w:val="%1.%2.%3"/>
      <w:lvlJc w:val="left"/>
      <w:pPr>
        <w:ind w:left="1108" w:hanging="720"/>
      </w:pPr>
      <w:rPr>
        <w:rFonts w:hint="default"/>
      </w:rPr>
    </w:lvl>
    <w:lvl w:ilvl="3">
      <w:start w:val="1"/>
      <w:numFmt w:val="decimal"/>
      <w:lvlText w:val="%1.%2.%3.%4"/>
      <w:lvlJc w:val="left"/>
      <w:pPr>
        <w:ind w:left="1302" w:hanging="720"/>
      </w:pPr>
      <w:rPr>
        <w:rFonts w:hint="default"/>
      </w:rPr>
    </w:lvl>
    <w:lvl w:ilvl="4">
      <w:start w:val="1"/>
      <w:numFmt w:val="decimal"/>
      <w:lvlText w:val="%1.%2.%3.%4.%5"/>
      <w:lvlJc w:val="left"/>
      <w:pPr>
        <w:ind w:left="1856" w:hanging="1080"/>
      </w:pPr>
      <w:rPr>
        <w:rFonts w:hint="default"/>
      </w:rPr>
    </w:lvl>
    <w:lvl w:ilvl="5">
      <w:start w:val="1"/>
      <w:numFmt w:val="decimal"/>
      <w:lvlText w:val="%1.%2.%3.%4.%5.%6"/>
      <w:lvlJc w:val="left"/>
      <w:pPr>
        <w:ind w:left="2050" w:hanging="1080"/>
      </w:pPr>
      <w:rPr>
        <w:rFonts w:hint="default"/>
      </w:rPr>
    </w:lvl>
    <w:lvl w:ilvl="6">
      <w:start w:val="1"/>
      <w:numFmt w:val="decimal"/>
      <w:lvlText w:val="%1.%2.%3.%4.%5.%6.%7"/>
      <w:lvlJc w:val="left"/>
      <w:pPr>
        <w:ind w:left="2604" w:hanging="1440"/>
      </w:pPr>
      <w:rPr>
        <w:rFonts w:hint="default"/>
      </w:rPr>
    </w:lvl>
    <w:lvl w:ilvl="7">
      <w:start w:val="1"/>
      <w:numFmt w:val="decimal"/>
      <w:lvlText w:val="%1.%2.%3.%4.%5.%6.%7.%8"/>
      <w:lvlJc w:val="left"/>
      <w:pPr>
        <w:ind w:left="2798" w:hanging="1440"/>
      </w:pPr>
      <w:rPr>
        <w:rFonts w:hint="default"/>
      </w:rPr>
    </w:lvl>
    <w:lvl w:ilvl="8">
      <w:start w:val="1"/>
      <w:numFmt w:val="decimal"/>
      <w:lvlText w:val="%1.%2.%3.%4.%5.%6.%7.%8.%9"/>
      <w:lvlJc w:val="left"/>
      <w:pPr>
        <w:ind w:left="3352" w:hanging="1800"/>
      </w:pPr>
      <w:rPr>
        <w:rFonts w:hint="default"/>
      </w:rPr>
    </w:lvl>
  </w:abstractNum>
  <w:abstractNum w:abstractNumId="1" w15:restartNumberingAfterBreak="0">
    <w:nsid w:val="300B51CE"/>
    <w:multiLevelType w:val="multilevel"/>
    <w:tmpl w:val="3232370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sdl">
    <w15:presenceInfo w15:providerId="Windows Live" w15:userId="56085c9cbb4befe2"/>
  </w15:person>
  <w15:person w15:author="Powell Natasha(인문사회학부)">
    <w15:presenceInfo w15:providerId="None" w15:userId="Powell Natasha(인문사회학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D1"/>
    <w:rsid w:val="0003289A"/>
    <w:rsid w:val="000718B8"/>
    <w:rsid w:val="0008419E"/>
    <w:rsid w:val="000A7706"/>
    <w:rsid w:val="000B781B"/>
    <w:rsid w:val="000D35B6"/>
    <w:rsid w:val="000D7050"/>
    <w:rsid w:val="000E7C39"/>
    <w:rsid w:val="00107F83"/>
    <w:rsid w:val="00115831"/>
    <w:rsid w:val="00117AD8"/>
    <w:rsid w:val="00125CEE"/>
    <w:rsid w:val="001734B5"/>
    <w:rsid w:val="0019658D"/>
    <w:rsid w:val="001A313A"/>
    <w:rsid w:val="001B1A8D"/>
    <w:rsid w:val="001B20FD"/>
    <w:rsid w:val="001C0DAF"/>
    <w:rsid w:val="001C5539"/>
    <w:rsid w:val="001C6387"/>
    <w:rsid w:val="001E18E7"/>
    <w:rsid w:val="001E7893"/>
    <w:rsid w:val="001F2A68"/>
    <w:rsid w:val="0021250B"/>
    <w:rsid w:val="00234F67"/>
    <w:rsid w:val="0024759B"/>
    <w:rsid w:val="0025241F"/>
    <w:rsid w:val="00293C5A"/>
    <w:rsid w:val="002A2AD3"/>
    <w:rsid w:val="002E0F67"/>
    <w:rsid w:val="002F054B"/>
    <w:rsid w:val="00310D18"/>
    <w:rsid w:val="00325899"/>
    <w:rsid w:val="00330FDE"/>
    <w:rsid w:val="003504CC"/>
    <w:rsid w:val="00357E19"/>
    <w:rsid w:val="003629B8"/>
    <w:rsid w:val="00391D30"/>
    <w:rsid w:val="003A79F4"/>
    <w:rsid w:val="003B026C"/>
    <w:rsid w:val="003B1B6E"/>
    <w:rsid w:val="003B7FE3"/>
    <w:rsid w:val="004303B0"/>
    <w:rsid w:val="00460B09"/>
    <w:rsid w:val="00475657"/>
    <w:rsid w:val="004C2385"/>
    <w:rsid w:val="004D15A7"/>
    <w:rsid w:val="00506F50"/>
    <w:rsid w:val="00566D4C"/>
    <w:rsid w:val="005836E8"/>
    <w:rsid w:val="0059187F"/>
    <w:rsid w:val="005B77F0"/>
    <w:rsid w:val="005B7E9F"/>
    <w:rsid w:val="005D5748"/>
    <w:rsid w:val="005D62D1"/>
    <w:rsid w:val="005E047C"/>
    <w:rsid w:val="005E236E"/>
    <w:rsid w:val="005E58E8"/>
    <w:rsid w:val="005E7D90"/>
    <w:rsid w:val="005F0503"/>
    <w:rsid w:val="0060295C"/>
    <w:rsid w:val="00626551"/>
    <w:rsid w:val="006464D3"/>
    <w:rsid w:val="006542AC"/>
    <w:rsid w:val="006B1B35"/>
    <w:rsid w:val="006C4CA2"/>
    <w:rsid w:val="006D0700"/>
    <w:rsid w:val="006D5009"/>
    <w:rsid w:val="006F2731"/>
    <w:rsid w:val="007121A3"/>
    <w:rsid w:val="007416CB"/>
    <w:rsid w:val="007444B7"/>
    <w:rsid w:val="007470C1"/>
    <w:rsid w:val="0076346C"/>
    <w:rsid w:val="007670F9"/>
    <w:rsid w:val="00780FDB"/>
    <w:rsid w:val="007D7E9C"/>
    <w:rsid w:val="007F2FAD"/>
    <w:rsid w:val="00806528"/>
    <w:rsid w:val="00822981"/>
    <w:rsid w:val="00842746"/>
    <w:rsid w:val="008710B0"/>
    <w:rsid w:val="008E1F3A"/>
    <w:rsid w:val="008E25C9"/>
    <w:rsid w:val="008F1E7B"/>
    <w:rsid w:val="0090121F"/>
    <w:rsid w:val="00950415"/>
    <w:rsid w:val="00953991"/>
    <w:rsid w:val="00955135"/>
    <w:rsid w:val="00963724"/>
    <w:rsid w:val="009744A1"/>
    <w:rsid w:val="00990DC5"/>
    <w:rsid w:val="00991E22"/>
    <w:rsid w:val="009931D8"/>
    <w:rsid w:val="009A3141"/>
    <w:rsid w:val="009D1F07"/>
    <w:rsid w:val="009E130E"/>
    <w:rsid w:val="009E51B9"/>
    <w:rsid w:val="009F710A"/>
    <w:rsid w:val="00A87A6A"/>
    <w:rsid w:val="00A956E5"/>
    <w:rsid w:val="00AB0E0C"/>
    <w:rsid w:val="00AE1906"/>
    <w:rsid w:val="00AF75BB"/>
    <w:rsid w:val="00B24363"/>
    <w:rsid w:val="00B7097E"/>
    <w:rsid w:val="00B75A80"/>
    <w:rsid w:val="00B97520"/>
    <w:rsid w:val="00BB28B1"/>
    <w:rsid w:val="00BB3F25"/>
    <w:rsid w:val="00BC2ACE"/>
    <w:rsid w:val="00BE3B78"/>
    <w:rsid w:val="00BE4BE8"/>
    <w:rsid w:val="00C45AD5"/>
    <w:rsid w:val="00C5329C"/>
    <w:rsid w:val="00CA1CC6"/>
    <w:rsid w:val="00CB31A0"/>
    <w:rsid w:val="00CD218D"/>
    <w:rsid w:val="00CE02E6"/>
    <w:rsid w:val="00CF2C82"/>
    <w:rsid w:val="00D22DD4"/>
    <w:rsid w:val="00D66859"/>
    <w:rsid w:val="00D81A4F"/>
    <w:rsid w:val="00DA0573"/>
    <w:rsid w:val="00DA76EC"/>
    <w:rsid w:val="00DD31FF"/>
    <w:rsid w:val="00DD4795"/>
    <w:rsid w:val="00E129E5"/>
    <w:rsid w:val="00E24690"/>
    <w:rsid w:val="00E418F6"/>
    <w:rsid w:val="00E60D1D"/>
    <w:rsid w:val="00E7175B"/>
    <w:rsid w:val="00E71807"/>
    <w:rsid w:val="00E7522E"/>
    <w:rsid w:val="00EB6927"/>
    <w:rsid w:val="00EC6317"/>
    <w:rsid w:val="00F109F3"/>
    <w:rsid w:val="00F218B1"/>
    <w:rsid w:val="00F248E2"/>
    <w:rsid w:val="00F42586"/>
    <w:rsid w:val="00F50B68"/>
    <w:rsid w:val="00F7062A"/>
    <w:rsid w:val="00F74DBF"/>
    <w:rsid w:val="00F92C48"/>
    <w:rsid w:val="00FA4397"/>
    <w:rsid w:val="00FD1EA0"/>
    <w:rsid w:val="00FF69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0E11E"/>
  <w15:chartTrackingRefBased/>
  <w15:docId w15:val="{EC01D131-E052-4DEC-A9DC-8E50746A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D62D1"/>
    <w:pPr>
      <w:spacing w:after="0" w:line="384" w:lineRule="auto"/>
      <w:textAlignment w:val="baseline"/>
    </w:pPr>
    <w:rPr>
      <w:rFonts w:ascii="함초롬바탕" w:eastAsia="굴림" w:hAnsi="굴림" w:cs="굴림"/>
      <w:color w:val="000000"/>
      <w:kern w:val="0"/>
      <w:szCs w:val="20"/>
    </w:rPr>
  </w:style>
  <w:style w:type="character" w:styleId="a4">
    <w:name w:val="Placeholder Text"/>
    <w:basedOn w:val="a0"/>
    <w:uiPriority w:val="99"/>
    <w:semiHidden/>
    <w:rsid w:val="003B1B6E"/>
    <w:rPr>
      <w:color w:val="808080"/>
    </w:rPr>
  </w:style>
  <w:style w:type="table" w:styleId="a5">
    <w:name w:val="Table Grid"/>
    <w:basedOn w:val="a1"/>
    <w:uiPriority w:val="39"/>
    <w:rsid w:val="00234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5D5748"/>
    <w:rPr>
      <w:sz w:val="16"/>
      <w:szCs w:val="16"/>
    </w:rPr>
  </w:style>
  <w:style w:type="paragraph" w:styleId="a7">
    <w:name w:val="annotation text"/>
    <w:basedOn w:val="a"/>
    <w:link w:val="Char"/>
    <w:uiPriority w:val="99"/>
    <w:unhideWhenUsed/>
    <w:rsid w:val="005D5748"/>
    <w:pPr>
      <w:spacing w:line="240" w:lineRule="auto"/>
    </w:pPr>
    <w:rPr>
      <w:szCs w:val="20"/>
    </w:rPr>
  </w:style>
  <w:style w:type="character" w:customStyle="1" w:styleId="Char">
    <w:name w:val="메모 텍스트 Char"/>
    <w:basedOn w:val="a0"/>
    <w:link w:val="a7"/>
    <w:uiPriority w:val="99"/>
    <w:rsid w:val="005D5748"/>
    <w:rPr>
      <w:szCs w:val="20"/>
    </w:rPr>
  </w:style>
  <w:style w:type="paragraph" w:styleId="HTML">
    <w:name w:val="HTML Preformatted"/>
    <w:basedOn w:val="a"/>
    <w:link w:val="HTMLChar"/>
    <w:uiPriority w:val="99"/>
    <w:unhideWhenUsed/>
    <w:rsid w:val="005D5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D5748"/>
    <w:rPr>
      <w:rFonts w:ascii="굴림체" w:eastAsia="굴림체" w:hAnsi="굴림체" w:cs="굴림체"/>
      <w:kern w:val="0"/>
      <w:sz w:val="24"/>
      <w:szCs w:val="24"/>
    </w:rPr>
  </w:style>
  <w:style w:type="paragraph" w:styleId="a8">
    <w:name w:val="Balloon Text"/>
    <w:basedOn w:val="a"/>
    <w:link w:val="Char0"/>
    <w:uiPriority w:val="99"/>
    <w:semiHidden/>
    <w:unhideWhenUsed/>
    <w:rsid w:val="005D5748"/>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8"/>
    <w:uiPriority w:val="99"/>
    <w:semiHidden/>
    <w:rsid w:val="005D5748"/>
    <w:rPr>
      <w:rFonts w:asciiTheme="majorHAnsi" w:eastAsiaTheme="majorEastAsia" w:hAnsiTheme="majorHAnsi" w:cstheme="majorBidi"/>
      <w:sz w:val="18"/>
      <w:szCs w:val="18"/>
    </w:rPr>
  </w:style>
  <w:style w:type="paragraph" w:styleId="a9">
    <w:name w:val="header"/>
    <w:basedOn w:val="a"/>
    <w:link w:val="Char1"/>
    <w:uiPriority w:val="99"/>
    <w:unhideWhenUsed/>
    <w:rsid w:val="001C0DAF"/>
    <w:pPr>
      <w:tabs>
        <w:tab w:val="center" w:pos="4513"/>
        <w:tab w:val="right" w:pos="9026"/>
      </w:tabs>
      <w:snapToGrid w:val="0"/>
    </w:pPr>
  </w:style>
  <w:style w:type="character" w:customStyle="1" w:styleId="Char1">
    <w:name w:val="머리글 Char"/>
    <w:basedOn w:val="a0"/>
    <w:link w:val="a9"/>
    <w:uiPriority w:val="99"/>
    <w:rsid w:val="001C0DAF"/>
  </w:style>
  <w:style w:type="paragraph" w:styleId="aa">
    <w:name w:val="footer"/>
    <w:basedOn w:val="a"/>
    <w:link w:val="Char2"/>
    <w:uiPriority w:val="99"/>
    <w:unhideWhenUsed/>
    <w:rsid w:val="001C0DAF"/>
    <w:pPr>
      <w:tabs>
        <w:tab w:val="center" w:pos="4513"/>
        <w:tab w:val="right" w:pos="9026"/>
      </w:tabs>
      <w:snapToGrid w:val="0"/>
    </w:pPr>
  </w:style>
  <w:style w:type="character" w:customStyle="1" w:styleId="Char2">
    <w:name w:val="바닥글 Char"/>
    <w:basedOn w:val="a0"/>
    <w:link w:val="aa"/>
    <w:uiPriority w:val="99"/>
    <w:rsid w:val="001C0DAF"/>
  </w:style>
  <w:style w:type="paragraph" w:styleId="ab">
    <w:name w:val="Revision"/>
    <w:hidden/>
    <w:uiPriority w:val="99"/>
    <w:semiHidden/>
    <w:rsid w:val="00BB3F25"/>
    <w:pPr>
      <w:spacing w:after="0" w:line="240" w:lineRule="auto"/>
      <w:jc w:val="left"/>
    </w:pPr>
  </w:style>
  <w:style w:type="paragraph" w:styleId="ac">
    <w:name w:val="annotation subject"/>
    <w:basedOn w:val="a7"/>
    <w:next w:val="a7"/>
    <w:link w:val="Char3"/>
    <w:uiPriority w:val="99"/>
    <w:semiHidden/>
    <w:unhideWhenUsed/>
    <w:rsid w:val="00125CEE"/>
    <w:rPr>
      <w:b/>
      <w:bCs/>
    </w:rPr>
  </w:style>
  <w:style w:type="character" w:customStyle="1" w:styleId="Char3">
    <w:name w:val="메모 주제 Char"/>
    <w:basedOn w:val="Char"/>
    <w:link w:val="ac"/>
    <w:uiPriority w:val="99"/>
    <w:semiHidden/>
    <w:rsid w:val="00125CEE"/>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7187">
      <w:bodyDiv w:val="1"/>
      <w:marLeft w:val="0"/>
      <w:marRight w:val="0"/>
      <w:marTop w:val="0"/>
      <w:marBottom w:val="0"/>
      <w:divBdr>
        <w:top w:val="none" w:sz="0" w:space="0" w:color="auto"/>
        <w:left w:val="none" w:sz="0" w:space="0" w:color="auto"/>
        <w:bottom w:val="none" w:sz="0" w:space="0" w:color="auto"/>
        <w:right w:val="none" w:sz="0" w:space="0" w:color="auto"/>
      </w:divBdr>
      <w:divsChild>
        <w:div w:id="1775977026">
          <w:marLeft w:val="0"/>
          <w:marRight w:val="0"/>
          <w:marTop w:val="0"/>
          <w:marBottom w:val="0"/>
          <w:divBdr>
            <w:top w:val="none" w:sz="0" w:space="0" w:color="auto"/>
            <w:left w:val="none" w:sz="0" w:space="0" w:color="auto"/>
            <w:bottom w:val="none" w:sz="0" w:space="0" w:color="auto"/>
            <w:right w:val="none" w:sz="0" w:space="0" w:color="auto"/>
          </w:divBdr>
        </w:div>
      </w:divsChild>
    </w:div>
    <w:div w:id="39256787">
      <w:bodyDiv w:val="1"/>
      <w:marLeft w:val="0"/>
      <w:marRight w:val="0"/>
      <w:marTop w:val="0"/>
      <w:marBottom w:val="0"/>
      <w:divBdr>
        <w:top w:val="none" w:sz="0" w:space="0" w:color="auto"/>
        <w:left w:val="none" w:sz="0" w:space="0" w:color="auto"/>
        <w:bottom w:val="none" w:sz="0" w:space="0" w:color="auto"/>
        <w:right w:val="none" w:sz="0" w:space="0" w:color="auto"/>
      </w:divBdr>
      <w:divsChild>
        <w:div w:id="1996912178">
          <w:marLeft w:val="0"/>
          <w:marRight w:val="0"/>
          <w:marTop w:val="0"/>
          <w:marBottom w:val="0"/>
          <w:divBdr>
            <w:top w:val="none" w:sz="0" w:space="0" w:color="auto"/>
            <w:left w:val="none" w:sz="0" w:space="0" w:color="auto"/>
            <w:bottom w:val="none" w:sz="0" w:space="0" w:color="auto"/>
            <w:right w:val="none" w:sz="0" w:space="0" w:color="auto"/>
          </w:divBdr>
        </w:div>
      </w:divsChild>
    </w:div>
    <w:div w:id="144321946">
      <w:bodyDiv w:val="1"/>
      <w:marLeft w:val="0"/>
      <w:marRight w:val="0"/>
      <w:marTop w:val="0"/>
      <w:marBottom w:val="0"/>
      <w:divBdr>
        <w:top w:val="none" w:sz="0" w:space="0" w:color="auto"/>
        <w:left w:val="none" w:sz="0" w:space="0" w:color="auto"/>
        <w:bottom w:val="none" w:sz="0" w:space="0" w:color="auto"/>
        <w:right w:val="none" w:sz="0" w:space="0" w:color="auto"/>
      </w:divBdr>
      <w:divsChild>
        <w:div w:id="858198317">
          <w:marLeft w:val="0"/>
          <w:marRight w:val="0"/>
          <w:marTop w:val="0"/>
          <w:marBottom w:val="0"/>
          <w:divBdr>
            <w:top w:val="none" w:sz="0" w:space="0" w:color="auto"/>
            <w:left w:val="none" w:sz="0" w:space="0" w:color="auto"/>
            <w:bottom w:val="none" w:sz="0" w:space="0" w:color="auto"/>
            <w:right w:val="none" w:sz="0" w:space="0" w:color="auto"/>
          </w:divBdr>
        </w:div>
      </w:divsChild>
    </w:div>
    <w:div w:id="593438161">
      <w:bodyDiv w:val="1"/>
      <w:marLeft w:val="0"/>
      <w:marRight w:val="0"/>
      <w:marTop w:val="0"/>
      <w:marBottom w:val="0"/>
      <w:divBdr>
        <w:top w:val="none" w:sz="0" w:space="0" w:color="auto"/>
        <w:left w:val="none" w:sz="0" w:space="0" w:color="auto"/>
        <w:bottom w:val="none" w:sz="0" w:space="0" w:color="auto"/>
        <w:right w:val="none" w:sz="0" w:space="0" w:color="auto"/>
      </w:divBdr>
    </w:div>
    <w:div w:id="931278023">
      <w:bodyDiv w:val="1"/>
      <w:marLeft w:val="0"/>
      <w:marRight w:val="0"/>
      <w:marTop w:val="0"/>
      <w:marBottom w:val="0"/>
      <w:divBdr>
        <w:top w:val="none" w:sz="0" w:space="0" w:color="auto"/>
        <w:left w:val="none" w:sz="0" w:space="0" w:color="auto"/>
        <w:bottom w:val="none" w:sz="0" w:space="0" w:color="auto"/>
        <w:right w:val="none" w:sz="0" w:space="0" w:color="auto"/>
      </w:divBdr>
      <w:divsChild>
        <w:div w:id="1004210632">
          <w:marLeft w:val="0"/>
          <w:marRight w:val="0"/>
          <w:marTop w:val="0"/>
          <w:marBottom w:val="0"/>
          <w:divBdr>
            <w:top w:val="none" w:sz="0" w:space="0" w:color="auto"/>
            <w:left w:val="none" w:sz="0" w:space="0" w:color="auto"/>
            <w:bottom w:val="none" w:sz="0" w:space="0" w:color="auto"/>
            <w:right w:val="none" w:sz="0" w:space="0" w:color="auto"/>
          </w:divBdr>
        </w:div>
      </w:divsChild>
    </w:div>
    <w:div w:id="1168790256">
      <w:bodyDiv w:val="1"/>
      <w:marLeft w:val="0"/>
      <w:marRight w:val="0"/>
      <w:marTop w:val="0"/>
      <w:marBottom w:val="0"/>
      <w:divBdr>
        <w:top w:val="none" w:sz="0" w:space="0" w:color="auto"/>
        <w:left w:val="none" w:sz="0" w:space="0" w:color="auto"/>
        <w:bottom w:val="none" w:sz="0" w:space="0" w:color="auto"/>
        <w:right w:val="none" w:sz="0" w:space="0" w:color="auto"/>
      </w:divBdr>
      <w:divsChild>
        <w:div w:id="1488091413">
          <w:marLeft w:val="0"/>
          <w:marRight w:val="0"/>
          <w:marTop w:val="0"/>
          <w:marBottom w:val="0"/>
          <w:divBdr>
            <w:top w:val="none" w:sz="0" w:space="0" w:color="auto"/>
            <w:left w:val="none" w:sz="0" w:space="0" w:color="auto"/>
            <w:bottom w:val="none" w:sz="0" w:space="0" w:color="auto"/>
            <w:right w:val="none" w:sz="0" w:space="0" w:color="auto"/>
          </w:divBdr>
        </w:div>
      </w:divsChild>
    </w:div>
    <w:div w:id="1405451329">
      <w:bodyDiv w:val="1"/>
      <w:marLeft w:val="0"/>
      <w:marRight w:val="0"/>
      <w:marTop w:val="0"/>
      <w:marBottom w:val="0"/>
      <w:divBdr>
        <w:top w:val="none" w:sz="0" w:space="0" w:color="auto"/>
        <w:left w:val="none" w:sz="0" w:space="0" w:color="auto"/>
        <w:bottom w:val="none" w:sz="0" w:space="0" w:color="auto"/>
        <w:right w:val="none" w:sz="0" w:space="0" w:color="auto"/>
      </w:divBdr>
      <w:divsChild>
        <w:div w:id="414860458">
          <w:marLeft w:val="0"/>
          <w:marRight w:val="0"/>
          <w:marTop w:val="0"/>
          <w:marBottom w:val="0"/>
          <w:divBdr>
            <w:top w:val="none" w:sz="0" w:space="0" w:color="auto"/>
            <w:left w:val="none" w:sz="0" w:space="0" w:color="auto"/>
            <w:bottom w:val="none" w:sz="0" w:space="0" w:color="auto"/>
            <w:right w:val="none" w:sz="0" w:space="0" w:color="auto"/>
          </w:divBdr>
        </w:div>
      </w:divsChild>
    </w:div>
    <w:div w:id="1762870010">
      <w:bodyDiv w:val="1"/>
      <w:marLeft w:val="0"/>
      <w:marRight w:val="0"/>
      <w:marTop w:val="0"/>
      <w:marBottom w:val="0"/>
      <w:divBdr>
        <w:top w:val="none" w:sz="0" w:space="0" w:color="auto"/>
        <w:left w:val="none" w:sz="0" w:space="0" w:color="auto"/>
        <w:bottom w:val="none" w:sz="0" w:space="0" w:color="auto"/>
        <w:right w:val="none" w:sz="0" w:space="0" w:color="auto"/>
      </w:divBdr>
      <w:divsChild>
        <w:div w:id="1771971069">
          <w:marLeft w:val="0"/>
          <w:marRight w:val="0"/>
          <w:marTop w:val="0"/>
          <w:marBottom w:val="0"/>
          <w:divBdr>
            <w:top w:val="none" w:sz="0" w:space="0" w:color="auto"/>
            <w:left w:val="none" w:sz="0" w:space="0" w:color="auto"/>
            <w:bottom w:val="none" w:sz="0" w:space="0" w:color="auto"/>
            <w:right w:val="none" w:sz="0" w:space="0" w:color="auto"/>
          </w:divBdr>
        </w:div>
      </w:divsChild>
    </w:div>
    <w:div w:id="1871067882">
      <w:bodyDiv w:val="1"/>
      <w:marLeft w:val="0"/>
      <w:marRight w:val="0"/>
      <w:marTop w:val="0"/>
      <w:marBottom w:val="0"/>
      <w:divBdr>
        <w:top w:val="none" w:sz="0" w:space="0" w:color="auto"/>
        <w:left w:val="none" w:sz="0" w:space="0" w:color="auto"/>
        <w:bottom w:val="none" w:sz="0" w:space="0" w:color="auto"/>
        <w:right w:val="none" w:sz="0" w:space="0" w:color="auto"/>
      </w:divBdr>
      <w:divsChild>
        <w:div w:id="149757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8/08/relationships/commentsExtensible" Target="commentsExtensi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21BA5-C861-4FFD-AE61-5B714298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8</Pages>
  <Words>2309</Words>
  <Characters>13163</Characters>
  <Application>Microsoft Office Word</Application>
  <DocSecurity>0</DocSecurity>
  <Lines>109</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csdl</dc:creator>
  <cp:keywords/>
  <dc:description/>
  <cp:lastModifiedBy>csdl</cp:lastModifiedBy>
  <cp:revision>62</cp:revision>
  <cp:lastPrinted>2022-12-16T00:27:00Z</cp:lastPrinted>
  <dcterms:created xsi:type="dcterms:W3CDTF">2022-12-13T09:28:00Z</dcterms:created>
  <dcterms:modified xsi:type="dcterms:W3CDTF">2022-12-16T03:32:00Z</dcterms:modified>
</cp:coreProperties>
</file>