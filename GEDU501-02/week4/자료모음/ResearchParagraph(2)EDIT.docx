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52BE41" w14:textId="77777777" w:rsidR="00136EBC" w:rsidRDefault="00D043A4">
      <w:r>
        <w:rPr>
          <w:rFonts w:eastAsia="Montserrat"/>
        </w:rPr>
        <w:t xml:space="preserve">Name:       </w:t>
      </w:r>
      <w:proofErr w:type="spellStart"/>
      <w:r w:rsidR="00495DAC">
        <w:rPr>
          <w:rFonts w:eastAsia="Montserrat"/>
        </w:rPr>
        <w:t>kimheeseo</w:t>
      </w:r>
      <w:proofErr w:type="spellEnd"/>
      <w:r>
        <w:rPr>
          <w:rFonts w:eastAsia="Montserrat"/>
        </w:rPr>
        <w:t xml:space="preserve">                           Date: </w:t>
      </w:r>
    </w:p>
    <w:p w14:paraId="1F598328" w14:textId="77777777" w:rsidR="00136EBC" w:rsidRDefault="00D043A4">
      <w:pPr>
        <w:pStyle w:val="Title"/>
        <w:spacing w:after="20" w:line="240" w:lineRule="auto"/>
        <w:jc w:val="center"/>
      </w:pPr>
      <w:bookmarkStart w:id="0" w:name="_l0kxew5wsyt" w:colFirst="0" w:colLast="0"/>
      <w:bookmarkEnd w:id="0"/>
      <w:r>
        <w:rPr>
          <w:b/>
        </w:rPr>
        <w:t>Research Paragraph</w:t>
      </w:r>
      <w:r>
        <w:t xml:space="preserve">  </w:t>
      </w:r>
    </w:p>
    <w:p w14:paraId="48094A35" w14:textId="77777777" w:rsidR="00136EBC" w:rsidRDefault="00D043A4">
      <w:pPr>
        <w:spacing w:after="20" w:line="240" w:lineRule="auto"/>
        <w:jc w:val="center"/>
        <w:rPr>
          <w:sz w:val="28"/>
          <w:szCs w:val="28"/>
        </w:rPr>
      </w:pPr>
      <w:r>
        <w:rPr>
          <w:rFonts w:eastAsia="Montserrat"/>
          <w:sz w:val="28"/>
          <w:szCs w:val="28"/>
        </w:rPr>
        <w:t>About your research</w:t>
      </w:r>
    </w:p>
    <w:p w14:paraId="2770A155" w14:textId="77777777" w:rsidR="00136EBC" w:rsidRDefault="00136EBC">
      <w:pPr>
        <w:spacing w:after="20" w:line="240" w:lineRule="auto"/>
        <w:jc w:val="center"/>
        <w:rPr>
          <w:sz w:val="28"/>
          <w:szCs w:val="28"/>
        </w:rPr>
      </w:pPr>
    </w:p>
    <w:tbl>
      <w:tblPr>
        <w:tblStyle w:val="a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136EBC" w14:paraId="78D03BE1" w14:textId="77777777">
        <w:trPr>
          <w:trHeight w:val="367"/>
          <w:jc w:val="center"/>
        </w:trPr>
        <w:tc>
          <w:tcPr>
            <w:tcW w:w="9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F7B2" w14:textId="77777777" w:rsidR="00136EBC" w:rsidRDefault="00D04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Instructions</w:t>
            </w:r>
          </w:p>
        </w:tc>
      </w:tr>
    </w:tbl>
    <w:p w14:paraId="67962D3C" w14:textId="77777777" w:rsidR="00136EBC" w:rsidRDefault="00D043A4">
      <w:pPr>
        <w:numPr>
          <w:ilvl w:val="0"/>
          <w:numId w:val="2"/>
        </w:numPr>
        <w:ind w:left="450"/>
        <w:rPr>
          <w:i/>
          <w:sz w:val="20"/>
          <w:szCs w:val="20"/>
        </w:rPr>
      </w:pPr>
      <w:r>
        <w:rPr>
          <w:i/>
          <w:sz w:val="20"/>
          <w:szCs w:val="20"/>
        </w:rPr>
        <w:t>Answer the following questions as notes</w:t>
      </w:r>
    </w:p>
    <w:p w14:paraId="07523270" w14:textId="77777777" w:rsidR="00136EBC" w:rsidRDefault="00D043A4">
      <w:pPr>
        <w:numPr>
          <w:ilvl w:val="0"/>
          <w:numId w:val="2"/>
        </w:numPr>
        <w:ind w:left="45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Use the notes to write one paragraph (5-10 sentences) about your laboratory and your research  *feel free to use your notes from the </w:t>
      </w:r>
      <w:r>
        <w:rPr>
          <w:b/>
          <w:i/>
          <w:sz w:val="20"/>
          <w:szCs w:val="20"/>
        </w:rPr>
        <w:t xml:space="preserve">Explaining your Research </w:t>
      </w:r>
      <w:r>
        <w:rPr>
          <w:i/>
          <w:sz w:val="20"/>
          <w:szCs w:val="20"/>
        </w:rPr>
        <w:t xml:space="preserve">document </w:t>
      </w:r>
    </w:p>
    <w:p w14:paraId="7765ABC8" w14:textId="77777777" w:rsidR="00136EBC" w:rsidRDefault="00136EBC">
      <w:pPr>
        <w:pStyle w:val="Heading2"/>
        <w:jc w:val="center"/>
        <w:rPr>
          <w:color w:val="434343"/>
        </w:rPr>
      </w:pPr>
      <w:bookmarkStart w:id="1" w:name="_dlnkr4thyudl" w:colFirst="0" w:colLast="0"/>
      <w:bookmarkEnd w:id="1"/>
    </w:p>
    <w:tbl>
      <w:tblPr>
        <w:tblStyle w:val="a0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136EBC" w14:paraId="3A480BBA" w14:textId="77777777">
        <w:trPr>
          <w:jc w:val="center"/>
        </w:trPr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013C" w14:textId="77777777" w:rsidR="00136EBC" w:rsidRDefault="00D043A4">
            <w:pPr>
              <w:pStyle w:val="Heading2"/>
              <w:spacing w:before="0" w:after="0" w:line="240" w:lineRule="auto"/>
              <w:jc w:val="center"/>
              <w:rPr>
                <w:color w:val="434343"/>
              </w:rPr>
            </w:pPr>
            <w:bookmarkStart w:id="2" w:name="_fs8mc7fk1ff2" w:colFirst="0" w:colLast="0"/>
            <w:bookmarkEnd w:id="2"/>
            <w:r>
              <w:rPr>
                <w:color w:val="434343"/>
              </w:rPr>
              <w:t>Paragraph Brainstorming Notes</w:t>
            </w:r>
          </w:p>
        </w:tc>
      </w:tr>
    </w:tbl>
    <w:p w14:paraId="78F6A97F" w14:textId="77777777" w:rsidR="00136EBC" w:rsidRDefault="00136EBC"/>
    <w:tbl>
      <w:tblPr>
        <w:tblStyle w:val="a1"/>
        <w:tblW w:w="97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430"/>
        <w:gridCol w:w="5100"/>
      </w:tblGrid>
      <w:tr w:rsidR="00136EBC" w14:paraId="4D4C652C" w14:textId="77777777">
        <w:trPr>
          <w:trHeight w:val="420"/>
        </w:trPr>
        <w:tc>
          <w:tcPr>
            <w:tcW w:w="463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5F8E" w14:textId="77777777" w:rsidR="00136EBC" w:rsidRDefault="00D043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5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8C26" w14:textId="77777777" w:rsidR="00136EBC" w:rsidRDefault="00D04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136EBC" w14:paraId="45CCD322" w14:textId="77777777">
        <w:trPr>
          <w:trHeight w:val="763"/>
        </w:trPr>
        <w:tc>
          <w:tcPr>
            <w:tcW w:w="46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1AE3" w14:textId="77777777" w:rsidR="00136EBC" w:rsidRDefault="00D043A4">
            <w:pPr>
              <w:widowControl w:val="0"/>
              <w:spacing w:line="240" w:lineRule="auto"/>
              <w:jc w:val="right"/>
            </w:pPr>
            <w:r>
              <w:t xml:space="preserve">What is your research topic?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1808" w14:textId="77777777" w:rsidR="00136EBC" w:rsidRDefault="00A653C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hannel coding with deep learning</w:t>
            </w:r>
          </w:p>
        </w:tc>
      </w:tr>
      <w:tr w:rsidR="00136EBC" w14:paraId="438B7243" w14:textId="77777777">
        <w:trPr>
          <w:trHeight w:val="583"/>
        </w:trPr>
        <w:tc>
          <w:tcPr>
            <w:tcW w:w="46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C8C3A" w14:textId="77777777" w:rsidR="00136EBC" w:rsidRDefault="00D043A4">
            <w:pPr>
              <w:widowControl w:val="0"/>
              <w:spacing w:line="240" w:lineRule="auto"/>
              <w:jc w:val="right"/>
            </w:pPr>
            <w:r>
              <w:t xml:space="preserve">Why is this topic important?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74D9" w14:textId="77777777" w:rsidR="00136EBC" w:rsidRDefault="00A653C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653CF">
              <w:rPr>
                <w:rFonts w:hint="eastAsia"/>
                <w:sz w:val="18"/>
                <w:szCs w:val="18"/>
              </w:rPr>
              <w:t>By optimizing parameters through deep learning</w:t>
            </w:r>
            <w:r>
              <w:rPr>
                <w:sz w:val="18"/>
                <w:szCs w:val="18"/>
              </w:rPr>
              <w:t xml:space="preserve"> method</w:t>
            </w:r>
            <w:r w:rsidRPr="00A653CF"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adjust tradeoff</w:t>
            </w:r>
            <w:r w:rsidRPr="00A653CF">
              <w:rPr>
                <w:rFonts w:hint="eastAsia"/>
                <w:sz w:val="18"/>
                <w:szCs w:val="18"/>
              </w:rPr>
              <w:t xml:space="preserve"> of complexity and performance</w:t>
            </w:r>
            <w:r>
              <w:rPr>
                <w:sz w:val="18"/>
                <w:szCs w:val="18"/>
              </w:rPr>
              <w:t>.</w:t>
            </w:r>
          </w:p>
        </w:tc>
      </w:tr>
      <w:tr w:rsidR="00136EBC" w14:paraId="095C7CE0" w14:textId="77777777">
        <w:trPr>
          <w:trHeight w:val="1134"/>
        </w:trPr>
        <w:tc>
          <w:tcPr>
            <w:tcW w:w="22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4E7A" w14:textId="77777777" w:rsidR="00136EBC" w:rsidRDefault="00D04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 xml:space="preserve">Describe your experimentation: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8BDD" w14:textId="77777777" w:rsidR="00136EBC" w:rsidRDefault="00D04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Key Problem(s) / Research Question(s)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8C8E" w14:textId="30DBDFE8" w:rsidR="00495DAC" w:rsidRPr="00AA5707" w:rsidRDefault="00495DA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5707">
              <w:rPr>
                <w:rFonts w:hint="eastAsia"/>
                <w:sz w:val="18"/>
                <w:szCs w:val="18"/>
              </w:rPr>
              <w:t xml:space="preserve">What </w:t>
            </w:r>
            <w:r w:rsidRPr="00AA5707">
              <w:rPr>
                <w:rFonts w:hint="eastAsia"/>
                <w:color w:val="FF0000"/>
                <w:sz w:val="18"/>
                <w:szCs w:val="18"/>
              </w:rPr>
              <w:t>deep learning techniques</w:t>
            </w:r>
            <w:r w:rsidR="00AA5707" w:rsidRPr="00AA5707">
              <w:rPr>
                <w:color w:val="FF0000"/>
                <w:sz w:val="18"/>
                <w:szCs w:val="18"/>
              </w:rPr>
              <w:t xml:space="preserve"> </w:t>
            </w:r>
            <w:r w:rsidRPr="00AA5707">
              <w:rPr>
                <w:sz w:val="18"/>
                <w:szCs w:val="18"/>
              </w:rPr>
              <w:t>(method)</w:t>
            </w:r>
            <w:r w:rsidRPr="00AA5707">
              <w:rPr>
                <w:rFonts w:hint="eastAsia"/>
                <w:sz w:val="18"/>
                <w:szCs w:val="18"/>
              </w:rPr>
              <w:t xml:space="preserve"> were used?</w:t>
            </w:r>
          </w:p>
          <w:p w14:paraId="06B4F350" w14:textId="730E7DC9" w:rsidR="00EB051E" w:rsidRPr="00AA5707" w:rsidRDefault="00495DA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5707">
              <w:rPr>
                <w:rFonts w:hint="eastAsia"/>
                <w:sz w:val="18"/>
                <w:szCs w:val="18"/>
              </w:rPr>
              <w:t xml:space="preserve">How much has performance </w:t>
            </w:r>
            <w:r w:rsidRPr="00AA5707">
              <w:rPr>
                <w:rFonts w:hint="eastAsia"/>
                <w:color w:val="FF0000"/>
                <w:sz w:val="18"/>
                <w:szCs w:val="18"/>
              </w:rPr>
              <w:t>improved</w:t>
            </w:r>
            <w:r w:rsidRPr="00AA5707">
              <w:rPr>
                <w:rFonts w:hint="eastAsia"/>
                <w:sz w:val="18"/>
                <w:szCs w:val="18"/>
              </w:rPr>
              <w:t>?</w:t>
            </w:r>
          </w:p>
          <w:p w14:paraId="66E701BA" w14:textId="73AA0470" w:rsidR="00EB051E" w:rsidRPr="00AA5707" w:rsidRDefault="00AA570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How much has </w:t>
            </w:r>
            <w:r w:rsidR="00495DAC" w:rsidRPr="00AA5707">
              <w:rPr>
                <w:rFonts w:hint="eastAsia"/>
                <w:color w:val="FF0000"/>
                <w:sz w:val="18"/>
                <w:szCs w:val="18"/>
              </w:rPr>
              <w:t>complexity</w:t>
            </w:r>
            <w:r w:rsidR="00495DAC" w:rsidRPr="00AA5707">
              <w:rPr>
                <w:rFonts w:hint="eastAsia"/>
                <w:sz w:val="18"/>
                <w:szCs w:val="18"/>
              </w:rPr>
              <w:t xml:space="preserve"> changed?</w:t>
            </w:r>
          </w:p>
          <w:p w14:paraId="2D3CB40A" w14:textId="7B6EC8C4" w:rsidR="00AA5707" w:rsidRPr="00AA5707" w:rsidRDefault="00AA5707" w:rsidP="00AA570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5707">
              <w:rPr>
                <w:rFonts w:hint="eastAsia"/>
                <w:sz w:val="18"/>
                <w:szCs w:val="18"/>
              </w:rPr>
              <w:t xml:space="preserve">How </w:t>
            </w:r>
            <w:r w:rsidRPr="00AA5707">
              <w:rPr>
                <w:rFonts w:hint="eastAsia"/>
                <w:color w:val="FF0000"/>
                <w:sz w:val="18"/>
                <w:szCs w:val="18"/>
              </w:rPr>
              <w:t>many times</w:t>
            </w:r>
            <w:r w:rsidRPr="00AA5707">
              <w:rPr>
                <w:rFonts w:hint="eastAsia"/>
                <w:sz w:val="18"/>
                <w:szCs w:val="18"/>
              </w:rPr>
              <w:t xml:space="preserve"> is the train in total?</w:t>
            </w:r>
          </w:p>
          <w:p w14:paraId="1D4C0B5C" w14:textId="1EF5A45C" w:rsidR="00136EBC" w:rsidRDefault="00495DAC" w:rsidP="00AA570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5707">
              <w:rPr>
                <w:rFonts w:hint="eastAsia"/>
                <w:sz w:val="18"/>
                <w:szCs w:val="18"/>
              </w:rPr>
              <w:t>What's the difference</w:t>
            </w:r>
            <w:r w:rsidR="00AA5707">
              <w:rPr>
                <w:sz w:val="18"/>
                <w:szCs w:val="18"/>
              </w:rPr>
              <w:t xml:space="preserve"> </w:t>
            </w:r>
            <w:r w:rsidR="00EB051E" w:rsidRPr="00AA5707">
              <w:rPr>
                <w:sz w:val="18"/>
                <w:szCs w:val="18"/>
              </w:rPr>
              <w:t>(improvement)</w:t>
            </w:r>
            <w:r w:rsidRPr="00AA5707">
              <w:rPr>
                <w:rFonts w:hint="eastAsia"/>
                <w:sz w:val="18"/>
                <w:szCs w:val="18"/>
              </w:rPr>
              <w:t xml:space="preserve"> from</w:t>
            </w:r>
            <w:r w:rsidRPr="00AA5707">
              <w:rPr>
                <w:rFonts w:hint="eastAsia"/>
                <w:color w:val="FF0000"/>
                <w:sz w:val="18"/>
                <w:szCs w:val="18"/>
              </w:rPr>
              <w:t xml:space="preserve"> previous study</w:t>
            </w:r>
            <w:r w:rsidRPr="00AA5707">
              <w:rPr>
                <w:rFonts w:hint="eastAsia"/>
                <w:sz w:val="18"/>
                <w:szCs w:val="18"/>
              </w:rPr>
              <w:t>?</w:t>
            </w:r>
          </w:p>
        </w:tc>
      </w:tr>
      <w:tr w:rsidR="00136EBC" w14:paraId="0F582D9C" w14:textId="77777777">
        <w:trPr>
          <w:trHeight w:val="1526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568C" w14:textId="77777777" w:rsidR="00136EBC" w:rsidRDefault="00136E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0309" w14:textId="77777777" w:rsidR="00136EBC" w:rsidRDefault="00D04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Experimental Process: What experiments or tests do you perform to learn about or solve this problem?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69BA" w14:textId="77777777" w:rsidR="0097686E" w:rsidRDefault="00D043A4" w:rsidP="0097686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42585" w:rsidRPr="00442585">
              <w:rPr>
                <w:rFonts w:hint="eastAsia"/>
                <w:sz w:val="18"/>
                <w:szCs w:val="18"/>
              </w:rPr>
              <w:t xml:space="preserve">Deep learning </w:t>
            </w:r>
            <w:r w:rsidR="00442585">
              <w:rPr>
                <w:sz w:val="18"/>
                <w:szCs w:val="18"/>
              </w:rPr>
              <w:t>(</w:t>
            </w:r>
            <w:r w:rsidR="00442585" w:rsidRPr="00442585">
              <w:rPr>
                <w:rFonts w:hint="eastAsia"/>
                <w:sz w:val="18"/>
                <w:szCs w:val="18"/>
              </w:rPr>
              <w:t xml:space="preserve">used in computer </w:t>
            </w:r>
            <w:proofErr w:type="gramStart"/>
            <w:r w:rsidR="00442585" w:rsidRPr="00442585">
              <w:rPr>
                <w:rFonts w:hint="eastAsia"/>
                <w:sz w:val="18"/>
                <w:szCs w:val="18"/>
              </w:rPr>
              <w:t xml:space="preserve">science </w:t>
            </w:r>
            <w:r w:rsidR="00442585">
              <w:rPr>
                <w:sz w:val="18"/>
                <w:szCs w:val="18"/>
              </w:rPr>
              <w:t>:</w:t>
            </w:r>
            <w:proofErr w:type="gramEnd"/>
            <w:r w:rsidR="00442585">
              <w:rPr>
                <w:sz w:val="18"/>
                <w:szCs w:val="18"/>
              </w:rPr>
              <w:t xml:space="preserve"> SC is major part of deep learning, but communication system just use deep learning as Tools)</w:t>
            </w:r>
            <w:r w:rsidR="00442585" w:rsidRPr="00442585">
              <w:rPr>
                <w:rFonts w:hint="eastAsia"/>
                <w:sz w:val="18"/>
                <w:szCs w:val="18"/>
              </w:rPr>
              <w:t xml:space="preserve">should be adjusted to </w:t>
            </w:r>
            <w:r w:rsidR="00442585" w:rsidRPr="00AA5707">
              <w:rPr>
                <w:rFonts w:hint="eastAsia"/>
                <w:color w:val="FF0000"/>
                <w:sz w:val="18"/>
                <w:szCs w:val="18"/>
              </w:rPr>
              <w:t xml:space="preserve">become an appropriate deep learning model </w:t>
            </w:r>
            <w:r w:rsidR="00442585" w:rsidRPr="00442585">
              <w:rPr>
                <w:rFonts w:hint="eastAsia"/>
                <w:sz w:val="18"/>
                <w:szCs w:val="18"/>
              </w:rPr>
              <w:t>in the field of communication.</w:t>
            </w:r>
          </w:p>
          <w:p w14:paraId="5099EF58" w14:textId="6E6C9AAB" w:rsidR="00136EBC" w:rsidRPr="0097686E" w:rsidRDefault="00442585" w:rsidP="0097686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97686E">
              <w:rPr>
                <w:rFonts w:hint="eastAsia"/>
                <w:sz w:val="18"/>
                <w:szCs w:val="18"/>
              </w:rPr>
              <w:t>Existing communication-related domain knowledge is required</w:t>
            </w:r>
            <w:r w:rsidR="0097686E">
              <w:rPr>
                <w:sz w:val="18"/>
                <w:szCs w:val="18"/>
              </w:rPr>
              <w:t>.</w:t>
            </w:r>
            <w:r w:rsidR="00AA5707">
              <w:rPr>
                <w:sz w:val="18"/>
                <w:szCs w:val="18"/>
              </w:rPr>
              <w:t>(</w:t>
            </w:r>
            <w:r w:rsidR="00AA5707" w:rsidRPr="00AA5707">
              <w:rPr>
                <w:color w:val="FF0000"/>
                <w:sz w:val="18"/>
                <w:szCs w:val="18"/>
              </w:rPr>
              <w:t>domain knowledge</w:t>
            </w:r>
            <w:r w:rsidR="00AA5707">
              <w:rPr>
                <w:sz w:val="18"/>
                <w:szCs w:val="18"/>
              </w:rPr>
              <w:t>)</w:t>
            </w:r>
          </w:p>
          <w:p w14:paraId="3C7FD697" w14:textId="77777777" w:rsidR="0097686E" w:rsidRPr="00856928" w:rsidRDefault="0097686E" w:rsidP="0085692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et which parameters to train.</w:t>
            </w:r>
          </w:p>
        </w:tc>
      </w:tr>
      <w:tr w:rsidR="00136EBC" w14:paraId="39C90911" w14:textId="77777777">
        <w:trPr>
          <w:trHeight w:val="420"/>
        </w:trPr>
        <w:tc>
          <w:tcPr>
            <w:tcW w:w="46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697A" w14:textId="77777777" w:rsidR="00136EBC" w:rsidRDefault="00D043A4">
            <w:pPr>
              <w:widowControl w:val="0"/>
              <w:spacing w:line="240" w:lineRule="auto"/>
              <w:jc w:val="right"/>
            </w:pPr>
            <w:r>
              <w:t xml:space="preserve">How will this research be beneficial to the field of study? </w:t>
            </w:r>
            <w:r>
              <w:br/>
              <w:t xml:space="preserve">or </w:t>
            </w:r>
            <w:r>
              <w:br/>
              <w:t xml:space="preserve">How can it be applied outside of research? (i.e. commercial use or useful for everyday people)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D42D1" w14:textId="77777777" w:rsidR="00136EBC" w:rsidRDefault="0002094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020940">
              <w:rPr>
                <w:rFonts w:hint="eastAsia"/>
                <w:sz w:val="18"/>
                <w:szCs w:val="18"/>
              </w:rPr>
              <w:t xml:space="preserve">In order to </w:t>
            </w:r>
            <w:r w:rsidRPr="00AA5707">
              <w:rPr>
                <w:rFonts w:hint="eastAsia"/>
                <w:color w:val="FF0000"/>
                <w:sz w:val="18"/>
                <w:szCs w:val="18"/>
              </w:rPr>
              <w:t>be applied to hardware</w:t>
            </w:r>
            <w:r w:rsidR="00234E54" w:rsidRPr="00AA5707"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(semiconductor)</w:t>
            </w:r>
            <w:r w:rsidRPr="00020940">
              <w:rPr>
                <w:rFonts w:hint="eastAsia"/>
                <w:sz w:val="18"/>
                <w:szCs w:val="18"/>
              </w:rPr>
              <w:t>, complexity must be low</w:t>
            </w:r>
            <w:r w:rsidR="00234E54">
              <w:rPr>
                <w:sz w:val="18"/>
                <w:szCs w:val="18"/>
              </w:rPr>
              <w:t>.</w:t>
            </w:r>
            <w:r w:rsidR="00CC5196">
              <w:rPr>
                <w:sz w:val="18"/>
                <w:szCs w:val="18"/>
              </w:rPr>
              <w:t xml:space="preserve"> </w:t>
            </w:r>
            <w:r w:rsidR="00234E54">
              <w:rPr>
                <w:sz w:val="18"/>
                <w:szCs w:val="18"/>
              </w:rPr>
              <w:t xml:space="preserve">So, </w:t>
            </w:r>
            <w:r w:rsidRPr="00020940">
              <w:rPr>
                <w:rFonts w:hint="eastAsia"/>
                <w:sz w:val="18"/>
                <w:szCs w:val="18"/>
              </w:rPr>
              <w:t>improvement of complexity makes the method suitable for hardware.</w:t>
            </w:r>
          </w:p>
        </w:tc>
      </w:tr>
    </w:tbl>
    <w:p w14:paraId="706DB367" w14:textId="77777777" w:rsidR="00136EBC" w:rsidRDefault="00D043A4">
      <w:pPr>
        <w:rPr>
          <w:i/>
        </w:rPr>
      </w:pPr>
      <w:r>
        <w:br w:type="page"/>
      </w:r>
    </w:p>
    <w:p w14:paraId="3B887BA4" w14:textId="77777777" w:rsidR="00136EBC" w:rsidRDefault="00136EBC">
      <w:pPr>
        <w:pStyle w:val="Heading2"/>
        <w:jc w:val="center"/>
        <w:rPr>
          <w:color w:val="434343"/>
        </w:rPr>
      </w:pPr>
      <w:bookmarkStart w:id="3" w:name="_arv7rccxn1n2" w:colFirst="0" w:colLast="0"/>
      <w:bookmarkEnd w:id="3"/>
    </w:p>
    <w:tbl>
      <w:tblPr>
        <w:tblStyle w:val="a2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136EBC" w14:paraId="4BA18921" w14:textId="77777777">
        <w:trPr>
          <w:jc w:val="center"/>
        </w:trPr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1AEA" w14:textId="77777777" w:rsidR="00136EBC" w:rsidRDefault="00D043A4">
            <w:pPr>
              <w:pStyle w:val="Heading2"/>
              <w:spacing w:before="0" w:after="0" w:line="240" w:lineRule="auto"/>
              <w:jc w:val="center"/>
              <w:rPr>
                <w:color w:val="434343"/>
              </w:rPr>
            </w:pPr>
            <w:bookmarkStart w:id="4" w:name="_ldzkbup82ytx" w:colFirst="0" w:colLast="0"/>
            <w:bookmarkEnd w:id="4"/>
            <w:r>
              <w:rPr>
                <w:color w:val="434343"/>
              </w:rPr>
              <w:t>Research Paragraph</w:t>
            </w:r>
          </w:p>
        </w:tc>
      </w:tr>
    </w:tbl>
    <w:p w14:paraId="0F16963A" w14:textId="77777777" w:rsidR="00136EBC" w:rsidRDefault="00D043A4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In the space below write </w:t>
      </w:r>
      <w:r>
        <w:rPr>
          <w:b/>
          <w:i/>
          <w:sz w:val="20"/>
          <w:szCs w:val="20"/>
        </w:rPr>
        <w:t>one paragraph</w:t>
      </w:r>
      <w:r>
        <w:rPr>
          <w:i/>
          <w:sz w:val="20"/>
          <w:szCs w:val="20"/>
        </w:rPr>
        <w:t xml:space="preserve"> about the research you are doing. Please be sure to follow appropriate paragraph formatting.</w:t>
      </w:r>
    </w:p>
    <w:p w14:paraId="708DDD60" w14:textId="77777777" w:rsidR="00136EBC" w:rsidRDefault="00136EBC"/>
    <w:tbl>
      <w:tblPr>
        <w:tblStyle w:val="a3"/>
        <w:tblW w:w="97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136EBC" w14:paraId="7EF63E69" w14:textId="77777777">
        <w:trPr>
          <w:trHeight w:val="6604"/>
        </w:trPr>
        <w:tc>
          <w:tcPr>
            <w:tcW w:w="9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28F75" w14:textId="47055726" w:rsidR="00136EBC" w:rsidRDefault="00D043A4" w:rsidP="001E4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sap" w:eastAsia="Asap" w:hAnsi="Asap" w:cs="Asap"/>
              </w:rPr>
            </w:pPr>
            <w:r>
              <w:rPr>
                <w:rFonts w:ascii="Asap" w:eastAsia="Asap" w:hAnsi="Asap" w:cs="Asap"/>
              </w:rPr>
              <w:t xml:space="preserve"> </w:t>
            </w:r>
            <w:r w:rsidR="00B3161C">
              <w:rPr>
                <w:rFonts w:ascii="Asap" w:eastAsia="Asap" w:hAnsi="Asap" w:cs="Asap"/>
              </w:rPr>
              <w:t xml:space="preserve">   </w:t>
            </w:r>
            <w:del w:id="5" w:author="Powell Natasha" w:date="2022-09-22T17:13:00Z">
              <w:r w:rsidR="00E0207E" w:rsidDel="00A30DCD">
                <w:rPr>
                  <w:rFonts w:ascii="Asap" w:eastAsia="Asap" w:hAnsi="Asap" w:cs="Asap"/>
                </w:rPr>
                <w:delText>Let me introduce my major. My major is c</w:delText>
              </w:r>
            </w:del>
            <w:ins w:id="6" w:author="Powell Natasha" w:date="2022-09-22T17:13:00Z">
              <w:r w:rsidR="00A30DCD">
                <w:rPr>
                  <w:rFonts w:ascii="Asap" w:eastAsia="Asap" w:hAnsi="Asap" w:cs="Asap"/>
                </w:rPr>
                <w:t>C</w:t>
              </w:r>
            </w:ins>
            <w:r w:rsidR="00E0207E">
              <w:rPr>
                <w:rFonts w:ascii="Asap" w:eastAsia="Asap" w:hAnsi="Asap" w:cs="Asap"/>
              </w:rPr>
              <w:t>hannel coding</w:t>
            </w:r>
            <w:del w:id="7" w:author="Powell Natasha" w:date="2022-09-22T17:13:00Z">
              <w:r w:rsidR="00E0207E" w:rsidDel="00A30DCD">
                <w:rPr>
                  <w:rFonts w:ascii="Asap" w:eastAsia="Asap" w:hAnsi="Asap" w:cs="Asap"/>
                </w:rPr>
                <w:delText>,</w:delText>
              </w:r>
            </w:del>
            <w:r w:rsidR="00E0207E" w:rsidRPr="00E0207E">
              <w:rPr>
                <w:rFonts w:ascii="Asap" w:eastAsia="Asap" w:hAnsi="Asap" w:cs="Asap" w:hint="eastAsia"/>
              </w:rPr>
              <w:t xml:space="preserve"> improves </w:t>
            </w:r>
            <w:commentRangeStart w:id="8"/>
            <w:r w:rsidR="00E0207E" w:rsidRPr="00E0207E">
              <w:rPr>
                <w:rFonts w:ascii="Asap" w:eastAsia="Asap" w:hAnsi="Asap" w:cs="Asap" w:hint="eastAsia"/>
              </w:rPr>
              <w:t xml:space="preserve">communication </w:t>
            </w:r>
            <w:commentRangeEnd w:id="8"/>
            <w:r w:rsidR="00FE2262">
              <w:rPr>
                <w:rStyle w:val="CommentReference"/>
              </w:rPr>
              <w:commentReference w:id="8"/>
            </w:r>
            <w:r w:rsidR="00E0207E" w:rsidRPr="00E0207E">
              <w:rPr>
                <w:rFonts w:ascii="Asap" w:eastAsia="Asap" w:hAnsi="Asap" w:cs="Asap" w:hint="eastAsia"/>
              </w:rPr>
              <w:t xml:space="preserve">quality by </w:t>
            </w:r>
            <w:r w:rsidR="00E0207E">
              <w:rPr>
                <w:rFonts w:ascii="Asap" w:eastAsia="Asap" w:hAnsi="Asap" w:cs="Asap"/>
              </w:rPr>
              <w:t>adjust</w:t>
            </w:r>
            <w:r w:rsidR="00E0207E" w:rsidRPr="00E0207E">
              <w:rPr>
                <w:rFonts w:ascii="Asap" w:eastAsia="Asap" w:hAnsi="Asap" w:cs="Asap" w:hint="eastAsia"/>
              </w:rPr>
              <w:t>ing complexity and performance.</w:t>
            </w:r>
            <w:r w:rsidR="00E0207E">
              <w:rPr>
                <w:rFonts w:ascii="Asap" w:eastAsia="Asap" w:hAnsi="Asap" w:cs="Asap"/>
              </w:rPr>
              <w:t xml:space="preserve"> </w:t>
            </w:r>
            <w:r w:rsidR="00B3161C" w:rsidRPr="00B3161C">
              <w:rPr>
                <w:rFonts w:ascii="Asap" w:eastAsia="Asap" w:hAnsi="Asap" w:cs="Asap" w:hint="eastAsia"/>
              </w:rPr>
              <w:t>Since 2018, deep learning has been used in th</w:t>
            </w:r>
            <w:ins w:id="9" w:author="Powell Natasha" w:date="2022-09-22T17:14:00Z">
              <w:r w:rsidR="00442888">
                <w:rPr>
                  <w:rFonts w:ascii="Asap" w:eastAsia="Asap" w:hAnsi="Asap" w:cs="Asap"/>
                </w:rPr>
                <w:t>is</w:t>
              </w:r>
            </w:ins>
            <w:del w:id="10" w:author="Powell Natasha" w:date="2022-09-22T17:14:00Z">
              <w:r w:rsidR="00B3161C" w:rsidRPr="00B3161C" w:rsidDel="00442888">
                <w:rPr>
                  <w:rFonts w:ascii="Asap" w:eastAsia="Asap" w:hAnsi="Asap" w:cs="Asap" w:hint="eastAsia"/>
                </w:rPr>
                <w:delText>e</w:delText>
              </w:r>
            </w:del>
            <w:r w:rsidR="00B3161C" w:rsidRPr="00B3161C">
              <w:rPr>
                <w:rFonts w:ascii="Asap" w:eastAsia="Asap" w:hAnsi="Asap" w:cs="Asap" w:hint="eastAsia"/>
              </w:rPr>
              <w:t xml:space="preserve"> communication field. </w:t>
            </w:r>
            <w:ins w:id="11" w:author="Powell Natasha" w:date="2022-09-22T17:18:00Z">
              <w:r w:rsidR="009100FB">
                <w:rPr>
                  <w:rFonts w:ascii="Asap" w:eastAsia="Asap" w:hAnsi="Asap" w:cs="Asap"/>
                </w:rPr>
                <w:t xml:space="preserve">The </w:t>
              </w:r>
            </w:ins>
            <w:del w:id="12" w:author="Powell Natasha" w:date="2022-09-22T17:16:00Z">
              <w:r w:rsidR="00B3161C" w:rsidDel="000B49C3">
                <w:rPr>
                  <w:rFonts w:ascii="Asap" w:eastAsia="Asap" w:hAnsi="Asap" w:cs="Asap"/>
                </w:rPr>
                <w:delText>I</w:delText>
              </w:r>
              <w:r w:rsidR="00B3161C" w:rsidRPr="00B3161C" w:rsidDel="000B49C3">
                <w:rPr>
                  <w:rFonts w:ascii="Asap" w:eastAsia="Asap" w:hAnsi="Asap" w:cs="Asap" w:hint="eastAsia"/>
                </w:rPr>
                <w:delText xml:space="preserve">n </w:delText>
              </w:r>
              <w:r w:rsidR="008846DA" w:rsidDel="000B49C3">
                <w:rPr>
                  <w:rFonts w:ascii="Asap" w:eastAsia="Asap" w:hAnsi="Asap" w:cs="Asap"/>
                </w:rPr>
                <w:delText>c</w:delText>
              </w:r>
            </w:del>
            <w:ins w:id="13" w:author="Powell Natasha" w:date="2022-09-22T17:18:00Z">
              <w:r w:rsidR="009100FB">
                <w:rPr>
                  <w:rFonts w:ascii="Asap" w:eastAsia="Asap" w:hAnsi="Asap" w:cs="Asap"/>
                </w:rPr>
                <w:t>c</w:t>
              </w:r>
            </w:ins>
            <w:r w:rsidR="008846DA">
              <w:rPr>
                <w:rFonts w:ascii="Asap" w:eastAsia="Asap" w:hAnsi="Asap" w:cs="Asap"/>
              </w:rPr>
              <w:t xml:space="preserve">ommunication </w:t>
            </w:r>
            <w:del w:id="14" w:author="Powell Natasha" w:date="2022-09-22T17:18:00Z">
              <w:r w:rsidR="008846DA" w:rsidDel="009100FB">
                <w:rPr>
                  <w:rFonts w:ascii="Asap" w:eastAsia="Asap" w:hAnsi="Asap" w:cs="Asap"/>
                </w:rPr>
                <w:delText xml:space="preserve">system’s </w:delText>
              </w:r>
            </w:del>
            <w:ins w:id="15" w:author="Powell Natasha" w:date="2022-09-22T17:18:00Z">
              <w:r w:rsidR="009100FB">
                <w:rPr>
                  <w:rFonts w:ascii="Asap" w:eastAsia="Asap" w:hAnsi="Asap" w:cs="Asap"/>
                </w:rPr>
                <w:t xml:space="preserve">field’s </w:t>
              </w:r>
            </w:ins>
            <w:r w:rsidR="00B3161C" w:rsidRPr="00B3161C">
              <w:rPr>
                <w:rFonts w:ascii="Asap" w:eastAsia="Asap" w:hAnsi="Asap" w:cs="Asap" w:hint="eastAsia"/>
              </w:rPr>
              <w:t xml:space="preserve">deep learning </w:t>
            </w:r>
            <w:r w:rsidR="00B3161C">
              <w:rPr>
                <w:rFonts w:ascii="Asap" w:eastAsia="Asap" w:hAnsi="Asap" w:cs="Asap"/>
              </w:rPr>
              <w:t>method</w:t>
            </w:r>
            <w:ins w:id="16" w:author="Powell Natasha" w:date="2022-09-22T17:16:00Z">
              <w:r w:rsidR="000B49C3">
                <w:rPr>
                  <w:rFonts w:ascii="Asap" w:eastAsia="Asap" w:hAnsi="Asap" w:cs="Asap"/>
                </w:rPr>
                <w:t>s</w:t>
              </w:r>
              <w:r w:rsidR="00BA2339">
                <w:rPr>
                  <w:rFonts w:ascii="Asap" w:eastAsia="Asap" w:hAnsi="Asap" w:cs="Asap"/>
                </w:rPr>
                <w:t xml:space="preserve"> </w:t>
              </w:r>
            </w:ins>
            <w:ins w:id="17" w:author="Powell Natasha" w:date="2022-09-22T17:17:00Z">
              <w:r w:rsidR="00BA2339">
                <w:rPr>
                  <w:rFonts w:ascii="Asap" w:eastAsia="Asap" w:hAnsi="Asap" w:cs="Asap"/>
                </w:rPr>
                <w:t>deviate</w:t>
              </w:r>
            </w:ins>
            <w:ins w:id="18" w:author="Powell Natasha" w:date="2022-09-22T17:16:00Z">
              <w:r w:rsidR="00BA2339">
                <w:rPr>
                  <w:rFonts w:ascii="Asap" w:eastAsia="Asap" w:hAnsi="Asap" w:cs="Asap"/>
                </w:rPr>
                <w:t xml:space="preserve"> from </w:t>
              </w:r>
            </w:ins>
            <w:del w:id="19" w:author="Powell Natasha" w:date="2022-09-22T17:16:00Z">
              <w:r w:rsidR="00B3161C" w:rsidDel="00BA2339">
                <w:rPr>
                  <w:rFonts w:ascii="Asap" w:eastAsia="Asap" w:hAnsi="Asap" w:cs="Asap"/>
                </w:rPr>
                <w:delText>,</w:delText>
              </w:r>
              <w:r w:rsidR="00B3161C" w:rsidRPr="00B3161C" w:rsidDel="00BA2339">
                <w:rPr>
                  <w:rFonts w:ascii="Asap" w:eastAsia="Asap" w:hAnsi="Asap" w:cs="Asap" w:hint="eastAsia"/>
                </w:rPr>
                <w:delText xml:space="preserve"> </w:delText>
              </w:r>
              <w:r w:rsidR="00B3161C" w:rsidRPr="00B3161C" w:rsidDel="000B49C3">
                <w:rPr>
                  <w:rFonts w:ascii="Asap" w:eastAsia="Asap" w:hAnsi="Asap" w:cs="Asap" w:hint="eastAsia"/>
                </w:rPr>
                <w:delText xml:space="preserve">rather than a method </w:delText>
              </w:r>
              <w:r w:rsidR="008846DA" w:rsidDel="000B49C3">
                <w:rPr>
                  <w:rFonts w:ascii="Asap" w:eastAsia="Asap" w:hAnsi="Asap" w:cs="Asap"/>
                </w:rPr>
                <w:delText xml:space="preserve">only </w:delText>
              </w:r>
              <w:r w:rsidR="00B3161C" w:rsidRPr="00B3161C" w:rsidDel="000B49C3">
                <w:rPr>
                  <w:rFonts w:ascii="Asap" w:eastAsia="Asap" w:hAnsi="Asap" w:cs="Asap" w:hint="eastAsia"/>
                </w:rPr>
                <w:delText>for communication</w:delText>
              </w:r>
              <w:r w:rsidR="008846DA" w:rsidDel="000B49C3">
                <w:rPr>
                  <w:rFonts w:ascii="Asap" w:eastAsia="Asap" w:hAnsi="Asap" w:cs="Asap"/>
                </w:rPr>
                <w:delText xml:space="preserve"> </w:delText>
              </w:r>
            </w:del>
            <w:del w:id="20" w:author="Powell Natasha" w:date="2022-09-22T17:14:00Z">
              <w:r w:rsidR="00B3161C" w:rsidRPr="00B3161C" w:rsidDel="00831393">
                <w:rPr>
                  <w:rFonts w:ascii="Asap" w:eastAsia="Asap" w:hAnsi="Asap" w:cs="Asap" w:hint="eastAsia"/>
                </w:rPr>
                <w:delText xml:space="preserve"> </w:delText>
              </w:r>
            </w:del>
            <w:del w:id="21" w:author="Powell Natasha" w:date="2022-09-22T17:16:00Z">
              <w:r w:rsidR="008846DA" w:rsidDel="000B49C3">
                <w:rPr>
                  <w:rFonts w:ascii="Asap" w:eastAsia="Asap" w:hAnsi="Asap" w:cs="Asap"/>
                </w:rPr>
                <w:delText>system</w:delText>
              </w:r>
              <w:r w:rsidR="00B3161C" w:rsidRPr="00B3161C" w:rsidDel="000B49C3">
                <w:rPr>
                  <w:rFonts w:ascii="Asap" w:eastAsia="Asap" w:hAnsi="Asap" w:cs="Asap" w:hint="eastAsia"/>
                </w:rPr>
                <w:delText xml:space="preserve">, </w:delText>
              </w:r>
            </w:del>
            <w:r w:rsidR="00B3161C" w:rsidRPr="00B3161C">
              <w:rPr>
                <w:rFonts w:ascii="Asap" w:eastAsia="Asap" w:hAnsi="Asap" w:cs="Asap" w:hint="eastAsia"/>
              </w:rPr>
              <w:t>the</w:t>
            </w:r>
            <w:ins w:id="22" w:author="Powell Natasha" w:date="2022-09-22T17:16:00Z">
              <w:r w:rsidR="00BA2339" w:rsidRPr="00B3161C">
                <w:rPr>
                  <w:rFonts w:ascii="Asap" w:eastAsia="Asap" w:hAnsi="Asap" w:cs="Asap" w:hint="eastAsia"/>
                </w:rPr>
                <w:t xml:space="preserve"> </w:t>
              </w:r>
              <w:r w:rsidR="00BA2339" w:rsidRPr="00B3161C">
                <w:rPr>
                  <w:rFonts w:ascii="Asap" w:eastAsia="Asap" w:hAnsi="Asap" w:cs="Asap" w:hint="eastAsia"/>
                </w:rPr>
                <w:t>computer science</w:t>
              </w:r>
            </w:ins>
            <w:r w:rsidR="00B3161C" w:rsidRPr="00B3161C">
              <w:rPr>
                <w:rFonts w:ascii="Asap" w:eastAsia="Asap" w:hAnsi="Asap" w:cs="Asap" w:hint="eastAsia"/>
              </w:rPr>
              <w:t xml:space="preserve"> </w:t>
            </w:r>
            <w:ins w:id="23" w:author="Powell Natasha" w:date="2022-09-22T17:16:00Z">
              <w:r w:rsidR="00BA2339">
                <w:rPr>
                  <w:rFonts w:ascii="Asap" w:eastAsia="Asap" w:hAnsi="Asap" w:cs="Asap"/>
                </w:rPr>
                <w:t xml:space="preserve">deep learning </w:t>
              </w:r>
            </w:ins>
            <w:r w:rsidR="00B3161C" w:rsidRPr="00B3161C">
              <w:rPr>
                <w:rFonts w:ascii="Asap" w:eastAsia="Asap" w:hAnsi="Asap" w:cs="Asap" w:hint="eastAsia"/>
              </w:rPr>
              <w:t>method</w:t>
            </w:r>
            <w:ins w:id="24" w:author="Powell Natasha" w:date="2022-09-22T17:17:00Z">
              <w:r w:rsidR="00BA2339">
                <w:rPr>
                  <w:rFonts w:ascii="Asap" w:eastAsia="Asap" w:hAnsi="Asap" w:cs="Asap"/>
                </w:rPr>
                <w:t>s</w:t>
              </w:r>
            </w:ins>
            <w:r w:rsidR="00B3161C" w:rsidRPr="00B3161C">
              <w:rPr>
                <w:rFonts w:ascii="Asap" w:eastAsia="Asap" w:hAnsi="Asap" w:cs="Asap" w:hint="eastAsia"/>
              </w:rPr>
              <w:t xml:space="preserve"> </w:t>
            </w:r>
            <w:ins w:id="25" w:author="Powell Natasha" w:date="2022-09-22T17:17:00Z">
              <w:r w:rsidR="00BA2339">
                <w:rPr>
                  <w:rFonts w:ascii="Asap" w:eastAsia="Asap" w:hAnsi="Asap" w:cs="Asap"/>
                </w:rPr>
                <w:t xml:space="preserve">and are continuing to be </w:t>
              </w:r>
            </w:ins>
            <w:del w:id="26" w:author="Powell Natasha" w:date="2022-09-22T17:17:00Z">
              <w:r w:rsidR="00B3161C" w:rsidRPr="00B3161C" w:rsidDel="00BA2339">
                <w:rPr>
                  <w:rFonts w:ascii="Asap" w:eastAsia="Asap" w:hAnsi="Asap" w:cs="Asap" w:hint="eastAsia"/>
                </w:rPr>
                <w:delText xml:space="preserve">of research in </w:delText>
              </w:r>
            </w:del>
            <w:del w:id="27" w:author="Powell Natasha" w:date="2022-09-22T17:16:00Z">
              <w:r w:rsidR="00B3161C" w:rsidRPr="00B3161C" w:rsidDel="00BA2339">
                <w:rPr>
                  <w:rFonts w:ascii="Asap" w:eastAsia="Asap" w:hAnsi="Asap" w:cs="Asap" w:hint="eastAsia"/>
                </w:rPr>
                <w:delText>computer science</w:delText>
              </w:r>
              <w:r w:rsidR="008846DA" w:rsidDel="00BA2339">
                <w:rPr>
                  <w:rFonts w:ascii="Asap" w:eastAsia="Asap" w:hAnsi="Asap" w:cs="Asap"/>
                </w:rPr>
                <w:delText xml:space="preserve">(CS : </w:delText>
              </w:r>
              <w:r w:rsidR="008846DA" w:rsidRPr="008846DA" w:rsidDel="00BA2339">
                <w:rPr>
                  <w:rFonts w:ascii="Asap" w:eastAsia="Asap" w:hAnsi="Asap" w:cs="Asap" w:hint="eastAsia"/>
                </w:rPr>
                <w:delText>a field of active research on methodology</w:delText>
              </w:r>
              <w:r w:rsidR="008846DA" w:rsidDel="00BA2339">
                <w:rPr>
                  <w:rFonts w:ascii="Asap" w:eastAsia="Asap" w:hAnsi="Asap" w:cs="Asap"/>
                </w:rPr>
                <w:delText>[technique])</w:delText>
              </w:r>
            </w:del>
            <w:del w:id="28" w:author="Powell Natasha" w:date="2022-09-22T17:15:00Z">
              <w:r w:rsidR="001E472A" w:rsidDel="00865989">
                <w:rPr>
                  <w:rFonts w:ascii="Asap" w:eastAsia="Asap" w:hAnsi="Asap" w:cs="Asap" w:hint="eastAsia"/>
                </w:rPr>
                <w:delText>, which is conducting active</w:delText>
              </w:r>
              <w:r w:rsidR="00B3161C" w:rsidRPr="00B3161C" w:rsidDel="00865989">
                <w:rPr>
                  <w:rFonts w:ascii="Asap" w:eastAsia="Asap" w:hAnsi="Asap" w:cs="Asap" w:hint="eastAsia"/>
                </w:rPr>
                <w:delText xml:space="preserve"> research</w:delText>
              </w:r>
            </w:del>
            <w:del w:id="29" w:author="Powell Natasha" w:date="2022-09-22T17:16:00Z">
              <w:r w:rsidR="00B3161C" w:rsidRPr="00B3161C" w:rsidDel="00BA2339">
                <w:rPr>
                  <w:rFonts w:ascii="Asap" w:eastAsia="Asap" w:hAnsi="Asap" w:cs="Asap" w:hint="eastAsia"/>
                </w:rPr>
                <w:delText xml:space="preserve">, </w:delText>
              </w:r>
            </w:del>
            <w:del w:id="30" w:author="Powell Natasha" w:date="2022-09-22T17:17:00Z">
              <w:r w:rsidR="00B3161C" w:rsidRPr="00B3161C" w:rsidDel="00BA2339">
                <w:rPr>
                  <w:rFonts w:ascii="Asap" w:eastAsia="Asap" w:hAnsi="Asap" w:cs="Asap" w:hint="eastAsia"/>
                </w:rPr>
                <w:delText xml:space="preserve">is being </w:delText>
              </w:r>
            </w:del>
            <w:r w:rsidR="00B3161C" w:rsidRPr="00B3161C">
              <w:rPr>
                <w:rFonts w:ascii="Asap" w:eastAsia="Asap" w:hAnsi="Asap" w:cs="Asap" w:hint="eastAsia"/>
              </w:rPr>
              <w:t xml:space="preserve">transformed to </w:t>
            </w:r>
            <w:ins w:id="31" w:author="Powell Natasha" w:date="2022-09-22T17:17:00Z">
              <w:r w:rsidR="00BA2339">
                <w:rPr>
                  <w:rFonts w:ascii="Asap" w:eastAsia="Asap" w:hAnsi="Asap" w:cs="Asap"/>
                </w:rPr>
                <w:t xml:space="preserve">better </w:t>
              </w:r>
            </w:ins>
            <w:r w:rsidR="00B3161C" w:rsidRPr="00B3161C">
              <w:rPr>
                <w:rFonts w:ascii="Asap" w:eastAsia="Asap" w:hAnsi="Asap" w:cs="Asap" w:hint="eastAsia"/>
              </w:rPr>
              <w:t xml:space="preserve">suit the communication field. The </w:t>
            </w:r>
            <w:r w:rsidR="00CC5196" w:rsidRPr="004D57B2">
              <w:rPr>
                <w:rFonts w:ascii="Asap" w:eastAsia="Asap" w:hAnsi="Asap" w:cs="Asap" w:hint="eastAsia"/>
                <w:rPrChange w:id="32" w:author="Powell Natasha" w:date="2022-09-22T17:19:00Z">
                  <w:rPr>
                    <w:rFonts w:ascii="Malgun Gothic" w:eastAsia="Malgun Gothic" w:hAnsi="Malgun Gothic" w:cs="Malgun Gothic" w:hint="eastAsia"/>
                  </w:rPr>
                </w:rPrChange>
              </w:rPr>
              <w:t>c</w:t>
            </w:r>
            <w:r w:rsidR="00CC5196" w:rsidRPr="004D57B2">
              <w:rPr>
                <w:rFonts w:ascii="Asap" w:eastAsia="Asap" w:hAnsi="Asap" w:cs="Asap"/>
                <w:rPrChange w:id="33" w:author="Powell Natasha" w:date="2022-09-22T17:19:00Z">
                  <w:rPr>
                    <w:rFonts w:ascii="Malgun Gothic" w:eastAsia="Malgun Gothic" w:hAnsi="Malgun Gothic" w:cs="Malgun Gothic"/>
                  </w:rPr>
                </w:rPrChange>
              </w:rPr>
              <w:t xml:space="preserve">ommunication </w:t>
            </w:r>
            <w:del w:id="34" w:author="Powell Natasha" w:date="2022-09-22T17:18:00Z">
              <w:r w:rsidR="00CC5196" w:rsidRPr="004D57B2" w:rsidDel="004D57B2">
                <w:rPr>
                  <w:rFonts w:ascii="Asap" w:eastAsia="Asap" w:hAnsi="Asap" w:cs="Asap"/>
                  <w:rPrChange w:id="35" w:author="Powell Natasha" w:date="2022-09-22T17:19:00Z">
                    <w:rPr>
                      <w:rFonts w:ascii="Malgun Gothic" w:eastAsia="Malgun Gothic" w:hAnsi="Malgun Gothic" w:cs="Malgun Gothic"/>
                    </w:rPr>
                  </w:rPrChange>
                </w:rPr>
                <w:delText xml:space="preserve">system’s </w:delText>
              </w:r>
            </w:del>
            <w:ins w:id="36" w:author="Powell Natasha" w:date="2022-09-22T17:18:00Z">
              <w:r w:rsidR="004D57B2" w:rsidRPr="004D57B2">
                <w:rPr>
                  <w:rFonts w:ascii="Asap" w:eastAsia="Asap" w:hAnsi="Asap" w:cs="Asap"/>
                  <w:rPrChange w:id="37" w:author="Powell Natasha" w:date="2022-09-22T17:19:00Z">
                    <w:rPr>
                      <w:rFonts w:ascii="Malgun Gothic" w:eastAsia="Malgun Gothic" w:hAnsi="Malgun Gothic" w:cs="Malgun Gothic"/>
                    </w:rPr>
                  </w:rPrChange>
                </w:rPr>
                <w:t>res</w:t>
              </w:r>
            </w:ins>
            <w:ins w:id="38" w:author="Powell Natasha" w:date="2022-09-22T17:19:00Z">
              <w:r w:rsidR="004D57B2" w:rsidRPr="004D57B2">
                <w:rPr>
                  <w:rFonts w:ascii="Asap" w:eastAsia="Asap" w:hAnsi="Asap" w:cs="Asap"/>
                  <w:rPrChange w:id="39" w:author="Powell Natasha" w:date="2022-09-22T17:19:00Z">
                    <w:rPr>
                      <w:rFonts w:ascii="Malgun Gothic" w:eastAsia="Malgun Gothic" w:hAnsi="Malgun Gothic" w:cs="Malgun Gothic"/>
                    </w:rPr>
                  </w:rPrChange>
                </w:rPr>
                <w:t>e</w:t>
              </w:r>
            </w:ins>
            <w:ins w:id="40" w:author="Powell Natasha" w:date="2022-09-22T17:18:00Z">
              <w:r w:rsidR="004D57B2" w:rsidRPr="004D57B2">
                <w:rPr>
                  <w:rFonts w:ascii="Asap" w:eastAsia="Asap" w:hAnsi="Asap" w:cs="Asap"/>
                  <w:rPrChange w:id="41" w:author="Powell Natasha" w:date="2022-09-22T17:19:00Z">
                    <w:rPr>
                      <w:rFonts w:ascii="Malgun Gothic" w:eastAsia="Malgun Gothic" w:hAnsi="Malgun Gothic" w:cs="Malgun Gothic"/>
                    </w:rPr>
                  </w:rPrChange>
                </w:rPr>
                <w:t>arch’s</w:t>
              </w:r>
            </w:ins>
            <w:ins w:id="42" w:author="Powell Natasha" w:date="2022-09-22T17:19:00Z">
              <w:r w:rsidR="004D57B2" w:rsidRPr="004D57B2">
                <w:rPr>
                  <w:rFonts w:ascii="Asap" w:eastAsia="Asap" w:hAnsi="Asap" w:cs="Asap"/>
                  <w:rPrChange w:id="43" w:author="Powell Natasha" w:date="2022-09-22T17:19:00Z">
                    <w:rPr>
                      <w:rFonts w:ascii="Malgun Gothic" w:eastAsia="Malgun Gothic" w:hAnsi="Malgun Gothic" w:cs="Malgun Gothic"/>
                    </w:rPr>
                  </w:rPrChange>
                </w:rPr>
                <w:t xml:space="preserve"> primary</w:t>
              </w:r>
            </w:ins>
            <w:ins w:id="44" w:author="Powell Natasha" w:date="2022-09-22T17:20:00Z">
              <w:r w:rsidR="0004222C">
                <w:rPr>
                  <w:rFonts w:ascii="Asap" w:eastAsia="Asap" w:hAnsi="Asap" w:cs="Asap"/>
                </w:rPr>
                <w:t xml:space="preserve"> </w:t>
              </w:r>
            </w:ins>
            <w:ins w:id="45" w:author="Powell Natasha" w:date="2022-09-22T17:19:00Z">
              <w:r w:rsidR="0004222C">
                <w:rPr>
                  <w:rFonts w:ascii="Asap" w:eastAsia="Asap" w:hAnsi="Asap" w:cs="Asap"/>
                </w:rPr>
                <w:t>channel coding</w:t>
              </w:r>
              <w:r w:rsidR="0004222C" w:rsidRPr="00B3161C">
                <w:rPr>
                  <w:rFonts w:ascii="Asap" w:eastAsia="Asap" w:hAnsi="Asap" w:cs="Asap" w:hint="eastAsia"/>
                </w:rPr>
                <w:t xml:space="preserve"> </w:t>
              </w:r>
            </w:ins>
            <w:r w:rsidR="00B3161C" w:rsidRPr="00B3161C">
              <w:rPr>
                <w:rFonts w:ascii="Asap" w:eastAsia="Asap" w:hAnsi="Asap" w:cs="Asap" w:hint="eastAsia"/>
              </w:rPr>
              <w:t xml:space="preserve">challenge to solve </w:t>
            </w:r>
            <w:del w:id="46" w:author="Powell Natasha" w:date="2022-09-22T17:20:00Z">
              <w:r w:rsidR="00B3161C" w:rsidRPr="00B3161C" w:rsidDel="0004222C">
                <w:rPr>
                  <w:rFonts w:ascii="Asap" w:eastAsia="Asap" w:hAnsi="Asap" w:cs="Asap" w:hint="eastAsia"/>
                </w:rPr>
                <w:delText xml:space="preserve">with </w:delText>
              </w:r>
            </w:del>
            <w:del w:id="47" w:author="Powell Natasha" w:date="2022-09-22T17:19:00Z">
              <w:r w:rsidR="001E472A" w:rsidDel="0004222C">
                <w:rPr>
                  <w:rFonts w:ascii="Asap" w:eastAsia="Asap" w:hAnsi="Asap" w:cs="Asap"/>
                </w:rPr>
                <w:delText>channel coding</w:delText>
              </w:r>
              <w:r w:rsidR="00B3161C" w:rsidRPr="00B3161C" w:rsidDel="0004222C">
                <w:rPr>
                  <w:rFonts w:ascii="Asap" w:eastAsia="Asap" w:hAnsi="Asap" w:cs="Asap" w:hint="eastAsia"/>
                </w:rPr>
                <w:delText xml:space="preserve"> </w:delText>
              </w:r>
            </w:del>
            <w:r w:rsidR="00B3161C" w:rsidRPr="00B3161C">
              <w:rPr>
                <w:rFonts w:ascii="Asap" w:eastAsia="Asap" w:hAnsi="Asap" w:cs="Asap" w:hint="eastAsia"/>
              </w:rPr>
              <w:t xml:space="preserve">is to improve </w:t>
            </w:r>
            <w:ins w:id="48" w:author="Powell Natasha" w:date="2022-09-22T17:20:00Z">
              <w:r w:rsidR="0004222C">
                <w:rPr>
                  <w:rFonts w:ascii="Asap" w:eastAsia="Asap" w:hAnsi="Asap" w:cs="Asap"/>
                </w:rPr>
                <w:t xml:space="preserve">the </w:t>
              </w:r>
            </w:ins>
            <w:r w:rsidR="00B3161C" w:rsidRPr="00B3161C">
              <w:rPr>
                <w:rFonts w:ascii="Asap" w:eastAsia="Asap" w:hAnsi="Asap" w:cs="Asap" w:hint="eastAsia"/>
              </w:rPr>
              <w:t>tradeoff for</w:t>
            </w:r>
            <w:r w:rsidR="008846DA">
              <w:rPr>
                <w:rFonts w:ascii="Asap" w:eastAsia="Asap" w:hAnsi="Asap" w:cs="Asap"/>
              </w:rPr>
              <w:t xml:space="preserve"> </w:t>
            </w:r>
            <w:r w:rsidR="00B3161C" w:rsidRPr="00B3161C">
              <w:rPr>
                <w:rFonts w:ascii="Asap" w:eastAsia="Asap" w:hAnsi="Asap" w:cs="Asap" w:hint="eastAsia"/>
              </w:rPr>
              <w:t>complexity and performance.</w:t>
            </w:r>
            <w:r w:rsidR="008846DA">
              <w:rPr>
                <w:rFonts w:ascii="Asap" w:eastAsia="Asap" w:hAnsi="Asap" w:cs="Asap"/>
              </w:rPr>
              <w:t xml:space="preserve"> Complexity and performance have</w:t>
            </w:r>
            <w:ins w:id="49" w:author="Powell Natasha" w:date="2022-09-22T17:19:00Z">
              <w:r w:rsidR="0004222C">
                <w:rPr>
                  <w:rFonts w:ascii="Asap" w:eastAsia="Asap" w:hAnsi="Asap" w:cs="Asap"/>
                </w:rPr>
                <w:t xml:space="preserve"> a</w:t>
              </w:r>
            </w:ins>
            <w:r w:rsidR="008846DA">
              <w:rPr>
                <w:rFonts w:ascii="Asap" w:eastAsia="Asap" w:hAnsi="Asap" w:cs="Asap"/>
              </w:rPr>
              <w:t xml:space="preserve"> </w:t>
            </w:r>
            <w:del w:id="50" w:author="Powell Natasha" w:date="2022-09-22T17:19:00Z">
              <w:r w:rsidR="008846DA" w:rsidRPr="008846DA" w:rsidDel="0004222C">
                <w:rPr>
                  <w:rFonts w:ascii="Asap" w:eastAsia="Asap" w:hAnsi="Asap" w:cs="Asap" w:hint="eastAsia"/>
                </w:rPr>
                <w:delText>P</w:delText>
              </w:r>
            </w:del>
            <w:ins w:id="51" w:author="Powell Natasha" w:date="2022-09-22T17:19:00Z">
              <w:r w:rsidR="0004222C">
                <w:rPr>
                  <w:rFonts w:ascii="Asap" w:eastAsia="Asap" w:hAnsi="Asap" w:cs="Asap"/>
                </w:rPr>
                <w:t>p</w:t>
              </w:r>
            </w:ins>
            <w:r w:rsidR="008846DA" w:rsidRPr="008846DA">
              <w:rPr>
                <w:rFonts w:ascii="Asap" w:eastAsia="Asap" w:hAnsi="Asap" w:cs="Asap" w:hint="eastAsia"/>
              </w:rPr>
              <w:t>roportional relationship</w:t>
            </w:r>
            <w:ins w:id="52" w:author="Powell Natasha" w:date="2022-09-22T17:19:00Z">
              <w:r w:rsidR="0004222C">
                <w:rPr>
                  <w:rFonts w:ascii="Asap" w:eastAsia="Asap" w:hAnsi="Asap" w:cs="Asap"/>
                </w:rPr>
                <w:t>;</w:t>
              </w:r>
            </w:ins>
            <w:del w:id="53" w:author="Powell Natasha" w:date="2022-09-22T17:19:00Z">
              <w:r w:rsidR="008846DA" w:rsidDel="0004222C">
                <w:rPr>
                  <w:rFonts w:ascii="Asap" w:eastAsia="Asap" w:hAnsi="Asap" w:cs="Asap"/>
                </w:rPr>
                <w:delText>.</w:delText>
              </w:r>
            </w:del>
            <w:r w:rsidR="008846DA">
              <w:rPr>
                <w:rFonts w:ascii="Asap" w:eastAsia="Asap" w:hAnsi="Asap" w:cs="Asap"/>
              </w:rPr>
              <w:t xml:space="preserve"> </w:t>
            </w:r>
            <w:del w:id="54" w:author="Powell Natasha" w:date="2022-09-22T17:19:00Z">
              <w:r w:rsidR="008846DA" w:rsidDel="0004222C">
                <w:rPr>
                  <w:rFonts w:ascii="Asap" w:eastAsia="Asap" w:hAnsi="Asap" w:cs="Asap"/>
                </w:rPr>
                <w:delText xml:space="preserve">Then, </w:delText>
              </w:r>
            </w:del>
            <w:r w:rsidR="00B3161C" w:rsidRPr="00B3161C">
              <w:rPr>
                <w:rFonts w:ascii="Asap" w:eastAsia="Asap" w:hAnsi="Asap" w:cs="Asap" w:hint="eastAsia"/>
              </w:rPr>
              <w:t xml:space="preserve">performance increases as complexity increases. </w:t>
            </w:r>
            <w:del w:id="55" w:author="Powell Natasha" w:date="2022-09-22T17:20:00Z">
              <w:r w:rsidR="001E472A" w:rsidDel="00B0773A">
                <w:rPr>
                  <w:rFonts w:ascii="Asap" w:eastAsia="Asap" w:hAnsi="Asap" w:cs="Asap"/>
                </w:rPr>
                <w:delText xml:space="preserve">And </w:delText>
              </w:r>
            </w:del>
            <w:ins w:id="56" w:author="Powell Natasha" w:date="2022-09-22T17:20:00Z">
              <w:r w:rsidR="00B0773A">
                <w:rPr>
                  <w:rFonts w:ascii="Asap" w:eastAsia="Asap" w:hAnsi="Asap" w:cs="Asap"/>
                </w:rPr>
                <w:t>This is important because</w:t>
              </w:r>
              <w:r w:rsidR="00B0773A">
                <w:rPr>
                  <w:rFonts w:ascii="Asap" w:eastAsia="Asap" w:hAnsi="Asap" w:cs="Asap"/>
                </w:rPr>
                <w:t xml:space="preserve"> </w:t>
              </w:r>
            </w:ins>
            <w:del w:id="57" w:author="Powell Natasha" w:date="2022-09-22T17:20:00Z">
              <w:r w:rsidR="001E472A" w:rsidRPr="001E472A" w:rsidDel="00B0773A">
                <w:rPr>
                  <w:rFonts w:ascii="Asap" w:eastAsia="Asap" w:hAnsi="Asap" w:cs="Asap" w:hint="eastAsia"/>
                </w:rPr>
                <w:delText xml:space="preserve">Channel </w:delText>
              </w:r>
            </w:del>
            <w:ins w:id="58" w:author="Powell Natasha" w:date="2022-09-22T17:20:00Z">
              <w:r w:rsidR="00B0773A">
                <w:rPr>
                  <w:rFonts w:ascii="Asap" w:eastAsia="Asap" w:hAnsi="Asap" w:cs="Asap"/>
                </w:rPr>
                <w:t>c</w:t>
              </w:r>
              <w:r w:rsidR="00B0773A" w:rsidRPr="001E472A">
                <w:rPr>
                  <w:rFonts w:ascii="Asap" w:eastAsia="Asap" w:hAnsi="Asap" w:cs="Asap" w:hint="eastAsia"/>
                </w:rPr>
                <w:t xml:space="preserve">hannel </w:t>
              </w:r>
            </w:ins>
            <w:r w:rsidR="001E472A" w:rsidRPr="001E472A">
              <w:rPr>
                <w:rFonts w:ascii="Asap" w:eastAsia="Asap" w:hAnsi="Asap" w:cs="Asap" w:hint="eastAsia"/>
              </w:rPr>
              <w:t xml:space="preserve">coding can be applied not only to communication but also to hardware such as semiconductors, where complexity is important. </w:t>
            </w:r>
            <w:del w:id="59" w:author="Powell Natasha" w:date="2022-09-22T17:20:00Z">
              <w:r w:rsidR="001E472A" w:rsidRPr="001E472A" w:rsidDel="00B0773A">
                <w:rPr>
                  <w:rFonts w:ascii="Asap" w:eastAsia="Asap" w:hAnsi="Asap" w:cs="Asap" w:hint="eastAsia"/>
                </w:rPr>
                <w:delText xml:space="preserve">Because </w:delText>
              </w:r>
            </w:del>
            <w:ins w:id="60" w:author="Powell Natasha" w:date="2022-09-22T17:20:00Z">
              <w:r w:rsidR="00B0773A">
                <w:rPr>
                  <w:rFonts w:ascii="Asap" w:eastAsia="Asap" w:hAnsi="Asap" w:cs="Asap"/>
                </w:rPr>
                <w:t>However,</w:t>
              </w:r>
              <w:r w:rsidR="00B0773A" w:rsidRPr="001E472A">
                <w:rPr>
                  <w:rFonts w:ascii="Asap" w:eastAsia="Asap" w:hAnsi="Asap" w:cs="Asap" w:hint="eastAsia"/>
                </w:rPr>
                <w:t xml:space="preserve"> </w:t>
              </w:r>
            </w:ins>
            <w:r w:rsidR="001E472A" w:rsidRPr="001E472A">
              <w:rPr>
                <w:rFonts w:ascii="Asap" w:eastAsia="Asap" w:hAnsi="Asap" w:cs="Asap" w:hint="eastAsia"/>
              </w:rPr>
              <w:t>if the hardware is too complex, it can't be done. Therefore, the direction of th</w:t>
            </w:r>
            <w:ins w:id="61" w:author="Powell Natasha" w:date="2022-09-22T17:20:00Z">
              <w:r w:rsidR="00B0773A">
                <w:rPr>
                  <w:rFonts w:ascii="Asap" w:eastAsia="Asap" w:hAnsi="Asap" w:cs="Asap"/>
                </w:rPr>
                <w:t>is</w:t>
              </w:r>
            </w:ins>
            <w:del w:id="62" w:author="Powell Natasha" w:date="2022-09-22T17:20:00Z">
              <w:r w:rsidR="001E472A" w:rsidRPr="001E472A" w:rsidDel="00B0773A">
                <w:rPr>
                  <w:rFonts w:ascii="Asap" w:eastAsia="Asap" w:hAnsi="Asap" w:cs="Asap" w:hint="eastAsia"/>
                </w:rPr>
                <w:delText>e</w:delText>
              </w:r>
            </w:del>
            <w:r w:rsidR="001E472A" w:rsidRPr="001E472A">
              <w:rPr>
                <w:rFonts w:ascii="Asap" w:eastAsia="Asap" w:hAnsi="Asap" w:cs="Asap" w:hint="eastAsia"/>
              </w:rPr>
              <w:t xml:space="preserve"> study is </w:t>
            </w:r>
            <w:del w:id="63" w:author="Powell Natasha" w:date="2022-09-22T17:21:00Z">
              <w:r w:rsidR="001E472A" w:rsidRPr="001E472A" w:rsidDel="00B0773A">
                <w:rPr>
                  <w:rFonts w:ascii="Asap" w:eastAsia="Asap" w:hAnsi="Asap" w:cs="Asap" w:hint="eastAsia"/>
                </w:rPr>
                <w:delText>that the</w:delText>
              </w:r>
            </w:del>
            <w:ins w:id="64" w:author="Powell Natasha" w:date="2022-09-22T17:21:00Z">
              <w:r w:rsidR="00B0773A">
                <w:rPr>
                  <w:rFonts w:ascii="Asap" w:eastAsia="Asap" w:hAnsi="Asap" w:cs="Asap"/>
                </w:rPr>
                <w:t>to obtain</w:t>
              </w:r>
            </w:ins>
            <w:r w:rsidR="001E472A" w:rsidRPr="001E472A">
              <w:rPr>
                <w:rFonts w:ascii="Asap" w:eastAsia="Asap" w:hAnsi="Asap" w:cs="Asap" w:hint="eastAsia"/>
              </w:rPr>
              <w:t xml:space="preserve"> performance </w:t>
            </w:r>
            <w:del w:id="65" w:author="Powell Natasha" w:date="2022-09-22T17:21:00Z">
              <w:r w:rsidR="001E472A" w:rsidRPr="001E472A" w:rsidDel="00B0773A">
                <w:rPr>
                  <w:rFonts w:ascii="Asap" w:eastAsia="Asap" w:hAnsi="Asap" w:cs="Asap" w:hint="eastAsia"/>
                </w:rPr>
                <w:delText xml:space="preserve">should be </w:delText>
              </w:r>
            </w:del>
            <w:ins w:id="66" w:author="Powell Natasha" w:date="2022-09-22T17:21:00Z">
              <w:r w:rsidR="00B0773A">
                <w:rPr>
                  <w:rFonts w:ascii="Asap" w:eastAsia="Asap" w:hAnsi="Asap" w:cs="Asap"/>
                </w:rPr>
                <w:t xml:space="preserve">that is </w:t>
              </w:r>
            </w:ins>
            <w:r w:rsidR="001E472A" w:rsidRPr="001E472A">
              <w:rPr>
                <w:rFonts w:ascii="Asap" w:eastAsia="Asap" w:hAnsi="Asap" w:cs="Asap" w:hint="eastAsia"/>
              </w:rPr>
              <w:t xml:space="preserve">as similar as possible to the algorithm representing the optimal value while lowering the complexity </w:t>
            </w:r>
            <w:ins w:id="67" w:author="Powell Natasha" w:date="2022-09-22T17:21:00Z">
              <w:r w:rsidR="00B0773A">
                <w:rPr>
                  <w:rFonts w:ascii="Asap" w:eastAsia="Asap" w:hAnsi="Asap" w:cs="Asap"/>
                </w:rPr>
                <w:t xml:space="preserve">as much </w:t>
              </w:r>
            </w:ins>
            <w:r w:rsidR="001E472A" w:rsidRPr="001E472A">
              <w:rPr>
                <w:rFonts w:ascii="Asap" w:eastAsia="Asap" w:hAnsi="Asap" w:cs="Asap" w:hint="eastAsia"/>
              </w:rPr>
              <w:t>as possible.</w:t>
            </w:r>
            <w:r w:rsidR="001E472A">
              <w:rPr>
                <w:rFonts w:ascii="Asap" w:eastAsia="Asap" w:hAnsi="Asap" w:cs="Asap"/>
              </w:rPr>
              <w:t xml:space="preserve"> </w:t>
            </w:r>
            <w:del w:id="68" w:author="Powell Natasha" w:date="2022-09-22T17:21:00Z">
              <w:r w:rsidR="001E472A" w:rsidDel="005F4ADB">
                <w:rPr>
                  <w:rFonts w:ascii="Asap" w:eastAsia="Asap" w:hAnsi="Asap" w:cs="Asap" w:hint="eastAsia"/>
                </w:rPr>
                <w:delText xml:space="preserve">So </w:delText>
              </w:r>
            </w:del>
            <w:ins w:id="69" w:author="Powell Natasha" w:date="2022-09-22T17:21:00Z">
              <w:r w:rsidR="005F4ADB">
                <w:rPr>
                  <w:rFonts w:ascii="Asap" w:eastAsia="Asap" w:hAnsi="Asap" w:cs="Asap"/>
                </w:rPr>
                <w:t>Thus, the</w:t>
              </w:r>
              <w:r w:rsidR="005F4ADB">
                <w:rPr>
                  <w:rFonts w:ascii="Asap" w:eastAsia="Asap" w:hAnsi="Asap" w:cs="Asap" w:hint="eastAsia"/>
                </w:rPr>
                <w:t xml:space="preserve"> </w:t>
              </w:r>
            </w:ins>
            <w:r w:rsidR="001E472A">
              <w:rPr>
                <w:rFonts w:ascii="Asap" w:eastAsia="Asap" w:hAnsi="Asap" w:cs="Asap"/>
              </w:rPr>
              <w:t xml:space="preserve">goal of </w:t>
            </w:r>
            <w:ins w:id="70" w:author="Powell Natasha" w:date="2022-09-22T17:21:00Z">
              <w:r w:rsidR="005F4ADB">
                <w:rPr>
                  <w:rFonts w:ascii="Asap" w:eastAsia="Asap" w:hAnsi="Asap" w:cs="Asap"/>
                </w:rPr>
                <w:t xml:space="preserve">this </w:t>
              </w:r>
            </w:ins>
            <w:r w:rsidR="001E472A">
              <w:rPr>
                <w:rFonts w:ascii="Asap" w:eastAsia="Asap" w:hAnsi="Asap" w:cs="Asap"/>
              </w:rPr>
              <w:t>research</w:t>
            </w:r>
            <w:r w:rsidR="001E472A" w:rsidRPr="001E472A">
              <w:rPr>
                <w:rFonts w:ascii="Asap" w:eastAsia="Asap" w:hAnsi="Asap" w:cs="Asap" w:hint="eastAsia"/>
              </w:rPr>
              <w:t xml:space="preserve"> is to reduce complexity by applying deep learning.</w:t>
            </w:r>
            <w:r w:rsidR="001E472A">
              <w:rPr>
                <w:rFonts w:ascii="Asap" w:eastAsia="Asap" w:hAnsi="Asap" w:cs="Asap"/>
              </w:rPr>
              <w:t xml:space="preserve"> Specially, </w:t>
            </w:r>
            <w:del w:id="71" w:author="Powell Natasha" w:date="2022-09-22T17:21:00Z">
              <w:r w:rsidR="00B3161C" w:rsidRPr="00B3161C" w:rsidDel="005F4ADB">
                <w:rPr>
                  <w:rFonts w:ascii="Asap" w:eastAsia="Asap" w:hAnsi="Asap" w:cs="Asap" w:hint="eastAsia"/>
                </w:rPr>
                <w:delText>I am interested</w:delText>
              </w:r>
            </w:del>
            <w:ins w:id="72" w:author="Powell Natasha" w:date="2022-09-22T17:21:00Z">
              <w:r w:rsidR="005F4ADB">
                <w:rPr>
                  <w:rFonts w:ascii="Asap" w:eastAsia="Asap" w:hAnsi="Asap" w:cs="Asap"/>
                </w:rPr>
                <w:t xml:space="preserve">this work focuses on </w:t>
              </w:r>
            </w:ins>
            <w:del w:id="73" w:author="Powell Natasha" w:date="2022-09-22T17:21:00Z">
              <w:r w:rsidR="00B3161C" w:rsidRPr="00B3161C" w:rsidDel="005F4ADB">
                <w:rPr>
                  <w:rFonts w:ascii="Asap" w:eastAsia="Asap" w:hAnsi="Asap" w:cs="Asap" w:hint="eastAsia"/>
                </w:rPr>
                <w:delText xml:space="preserve"> in </w:delText>
              </w:r>
            </w:del>
            <w:r w:rsidR="00B3161C" w:rsidRPr="00B3161C">
              <w:rPr>
                <w:rFonts w:ascii="Asap" w:eastAsia="Asap" w:hAnsi="Asap" w:cs="Asap" w:hint="eastAsia"/>
              </w:rPr>
              <w:t xml:space="preserve">the LSTM technique among the methods, </w:t>
            </w:r>
            <w:del w:id="74" w:author="Powell Natasha" w:date="2022-09-22T17:22:00Z">
              <w:r w:rsidR="00B3161C" w:rsidRPr="00B3161C" w:rsidDel="005F4ADB">
                <w:rPr>
                  <w:rFonts w:ascii="Asap" w:eastAsia="Asap" w:hAnsi="Asap" w:cs="Asap" w:hint="eastAsia"/>
                </w:rPr>
                <w:delText xml:space="preserve">and I am interested in the method </w:delText>
              </w:r>
            </w:del>
            <w:r w:rsidR="00B3161C" w:rsidRPr="00B3161C">
              <w:rPr>
                <w:rFonts w:ascii="Asap" w:eastAsia="Asap" w:hAnsi="Asap" w:cs="Asap" w:hint="eastAsia"/>
              </w:rPr>
              <w:t>because it is a suitable method for l</w:t>
            </w:r>
            <w:commentRangeStart w:id="75"/>
            <w:r w:rsidR="00B3161C" w:rsidRPr="00B3161C">
              <w:rPr>
                <w:rFonts w:ascii="Asap" w:eastAsia="Asap" w:hAnsi="Asap" w:cs="Asap" w:hint="eastAsia"/>
              </w:rPr>
              <w:t xml:space="preserve">ong </w:t>
            </w:r>
            <w:r w:rsidR="002E69BD">
              <w:rPr>
                <w:rFonts w:ascii="Asap" w:eastAsia="Asap" w:hAnsi="Asap" w:cs="Asap"/>
              </w:rPr>
              <w:t>code messages</w:t>
            </w:r>
            <w:r w:rsidR="00B3161C" w:rsidRPr="00B3161C">
              <w:rPr>
                <w:rFonts w:ascii="Asap" w:eastAsia="Asap" w:hAnsi="Asap" w:cs="Asap" w:hint="eastAsia"/>
              </w:rPr>
              <w:t>.</w:t>
            </w:r>
            <w:commentRangeEnd w:id="75"/>
            <w:r w:rsidR="005F4ADB">
              <w:rPr>
                <w:rStyle w:val="CommentReference"/>
              </w:rPr>
              <w:commentReference w:id="75"/>
            </w:r>
          </w:p>
        </w:tc>
      </w:tr>
    </w:tbl>
    <w:p w14:paraId="47C54A37" w14:textId="77777777" w:rsidR="00136EBC" w:rsidRDefault="00136EBC"/>
    <w:sectPr w:rsidR="00136EBC">
      <w:headerReference w:type="default" r:id="rId11"/>
      <w:pgSz w:w="11906" w:h="16838"/>
      <w:pgMar w:top="1080" w:right="1080" w:bottom="1080" w:left="108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Powell Natasha" w:date="2022-09-22T17:14:00Z" w:initials="NP">
    <w:p w14:paraId="72A9DEB6" w14:textId="77777777" w:rsidR="00FE2262" w:rsidRDefault="00FE2262" w:rsidP="00DE458A">
      <w:pPr>
        <w:pStyle w:val="CommentText"/>
      </w:pPr>
      <w:r>
        <w:rPr>
          <w:rStyle w:val="CommentReference"/>
        </w:rPr>
        <w:annotationRef/>
      </w:r>
      <w:r>
        <w:t>Wireless communication? Start with a specific context.</w:t>
      </w:r>
    </w:p>
  </w:comment>
  <w:comment w:id="75" w:author="Powell Natasha" w:date="2022-09-22T17:22:00Z" w:initials="NP">
    <w:p w14:paraId="77F66914" w14:textId="77777777" w:rsidR="005F4ADB" w:rsidRDefault="005F4ADB" w:rsidP="00AF6801">
      <w:pPr>
        <w:pStyle w:val="CommentText"/>
      </w:pPr>
      <w:r>
        <w:rPr>
          <w:rStyle w:val="CommentReference"/>
        </w:rPr>
        <w:annotationRef/>
      </w:r>
      <w:r>
        <w:t>Explain context earlier 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A9DEB6" w15:done="0"/>
  <w15:commentEx w15:paraId="77F669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7165A" w16cex:dateUtc="2022-09-22T08:14:00Z"/>
  <w16cex:commentExtensible w16cex:durableId="26D7184C" w16cex:dateUtc="2022-09-22T08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A9DEB6" w16cid:durableId="26D7165A"/>
  <w16cid:commentId w16cid:paraId="77F66914" w16cid:durableId="26D718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09C44" w14:textId="77777777" w:rsidR="00F22275" w:rsidRDefault="00F22275">
      <w:pPr>
        <w:spacing w:line="240" w:lineRule="auto"/>
      </w:pPr>
      <w:r>
        <w:separator/>
      </w:r>
    </w:p>
  </w:endnote>
  <w:endnote w:type="continuationSeparator" w:id="0">
    <w:p w14:paraId="457BA42C" w14:textId="77777777" w:rsidR="00F22275" w:rsidRDefault="00F222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ap">
    <w:altName w:val="Calibri"/>
    <w:charset w:val="00"/>
    <w:family w:val="auto"/>
    <w:pitch w:val="default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407EB" w14:textId="77777777" w:rsidR="00F22275" w:rsidRDefault="00F22275">
      <w:pPr>
        <w:spacing w:line="240" w:lineRule="auto"/>
      </w:pPr>
      <w:r>
        <w:separator/>
      </w:r>
    </w:p>
  </w:footnote>
  <w:footnote w:type="continuationSeparator" w:id="0">
    <w:p w14:paraId="4DF32765" w14:textId="77777777" w:rsidR="00F22275" w:rsidRDefault="00F222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CD7D5" w14:textId="77777777" w:rsidR="00136EBC" w:rsidRDefault="00D043A4">
    <w:pPr>
      <w:spacing w:line="240" w:lineRule="auto"/>
      <w:jc w:val="center"/>
    </w:pPr>
    <w:r>
      <w:rPr>
        <w:b/>
      </w:rPr>
      <w:t>GEDU501</w:t>
    </w:r>
    <w:r>
      <w:rPr>
        <w:rFonts w:ascii="Montserrat SemiBold" w:eastAsia="Montserrat SemiBold" w:hAnsi="Montserrat SemiBold" w:cs="Montserrat SemiBold"/>
      </w:rPr>
      <w:t xml:space="preserve"> Scientific Writing                                                                                            </w:t>
    </w:r>
    <w:r>
      <w:rPr>
        <w:rFonts w:eastAsia="Montserrat"/>
        <w:b/>
      </w:rPr>
      <w:t xml:space="preserve"> </w:t>
    </w:r>
    <w:r>
      <w:rPr>
        <w:b/>
      </w:rPr>
      <w:t>POS</w:t>
    </w:r>
    <w:r>
      <w:rPr>
        <w:rFonts w:eastAsia="Montserrat"/>
        <w:b/>
      </w:rPr>
      <w:t>LEC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2584"/>
    <w:multiLevelType w:val="multilevel"/>
    <w:tmpl w:val="008C6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7576FE"/>
    <w:multiLevelType w:val="multilevel"/>
    <w:tmpl w:val="85D6D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A73EFD"/>
    <w:multiLevelType w:val="multilevel"/>
    <w:tmpl w:val="5D783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733BCF"/>
    <w:multiLevelType w:val="multilevel"/>
    <w:tmpl w:val="5D6A28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AD4802"/>
    <w:multiLevelType w:val="multilevel"/>
    <w:tmpl w:val="80A81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5A0854"/>
    <w:multiLevelType w:val="multilevel"/>
    <w:tmpl w:val="5E625D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05223234">
    <w:abstractNumId w:val="1"/>
  </w:num>
  <w:num w:numId="2" w16cid:durableId="841898354">
    <w:abstractNumId w:val="5"/>
  </w:num>
  <w:num w:numId="3" w16cid:durableId="1782457448">
    <w:abstractNumId w:val="2"/>
  </w:num>
  <w:num w:numId="4" w16cid:durableId="322860544">
    <w:abstractNumId w:val="0"/>
  </w:num>
  <w:num w:numId="5" w16cid:durableId="281964949">
    <w:abstractNumId w:val="4"/>
  </w:num>
  <w:num w:numId="6" w16cid:durableId="101824247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owell Natasha">
    <w15:presenceInfo w15:providerId="None" w15:userId="Powell Natas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isplayBackgroundShape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EBC"/>
    <w:rsid w:val="00020940"/>
    <w:rsid w:val="0004222C"/>
    <w:rsid w:val="000B49C3"/>
    <w:rsid w:val="00136EBC"/>
    <w:rsid w:val="001E472A"/>
    <w:rsid w:val="00234E54"/>
    <w:rsid w:val="002E69BD"/>
    <w:rsid w:val="00442585"/>
    <w:rsid w:val="00442888"/>
    <w:rsid w:val="00495DAC"/>
    <w:rsid w:val="004D57B2"/>
    <w:rsid w:val="005B7D11"/>
    <w:rsid w:val="005E6D8A"/>
    <w:rsid w:val="005F4ADB"/>
    <w:rsid w:val="0068120E"/>
    <w:rsid w:val="007F71D4"/>
    <w:rsid w:val="00831393"/>
    <w:rsid w:val="00856928"/>
    <w:rsid w:val="00865989"/>
    <w:rsid w:val="008846DA"/>
    <w:rsid w:val="008F3C1A"/>
    <w:rsid w:val="009100FB"/>
    <w:rsid w:val="0097686E"/>
    <w:rsid w:val="00A30DCD"/>
    <w:rsid w:val="00A653CF"/>
    <w:rsid w:val="00AA5707"/>
    <w:rsid w:val="00AE7D70"/>
    <w:rsid w:val="00B0773A"/>
    <w:rsid w:val="00B3161C"/>
    <w:rsid w:val="00BA2339"/>
    <w:rsid w:val="00CC5196"/>
    <w:rsid w:val="00D043A4"/>
    <w:rsid w:val="00D5627D"/>
    <w:rsid w:val="00E0207E"/>
    <w:rsid w:val="00EB051E"/>
    <w:rsid w:val="00F11BA1"/>
    <w:rsid w:val="00F22275"/>
    <w:rsid w:val="00FE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00EE8"/>
  <w15:docId w15:val="{29405563-D48D-405E-A697-9DA5D1C4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EastAsia" w:hAnsi="Montserrat" w:cs="Montserrat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0DC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DCD"/>
  </w:style>
  <w:style w:type="paragraph" w:styleId="Footer">
    <w:name w:val="footer"/>
    <w:basedOn w:val="Normal"/>
    <w:link w:val="FooterChar"/>
    <w:uiPriority w:val="99"/>
    <w:unhideWhenUsed/>
    <w:rsid w:val="00A30DC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DCD"/>
  </w:style>
  <w:style w:type="paragraph" w:styleId="Revision">
    <w:name w:val="Revision"/>
    <w:hidden/>
    <w:uiPriority w:val="99"/>
    <w:semiHidden/>
    <w:rsid w:val="00A30DCD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E22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22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22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2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2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csdl</dc:creator>
  <cp:lastModifiedBy>Natasha Powell</cp:lastModifiedBy>
  <cp:revision>2</cp:revision>
  <cp:lastPrinted>2022-09-22T06:36:00Z</cp:lastPrinted>
  <dcterms:created xsi:type="dcterms:W3CDTF">2022-09-22T08:22:00Z</dcterms:created>
  <dcterms:modified xsi:type="dcterms:W3CDTF">2022-09-22T08:22:00Z</dcterms:modified>
</cp:coreProperties>
</file>