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52BE41" w14:textId="77777777" w:rsidR="00136EBC" w:rsidRPr="00F5675F" w:rsidRDefault="00D043A4">
      <w:pPr>
        <w:rPr>
          <w:color w:val="000000" w:themeColor="text1"/>
          <w:rPrChange w:id="0" w:author="csdl" w:date="2022-09-25T11:50:00Z">
            <w:rPr/>
          </w:rPrChange>
        </w:rPr>
      </w:pPr>
      <w:r w:rsidRPr="00F5675F">
        <w:rPr>
          <w:rFonts w:eastAsia="Montserrat"/>
          <w:color w:val="000000" w:themeColor="text1"/>
          <w:rPrChange w:id="1" w:author="csdl" w:date="2022-09-25T11:50:00Z">
            <w:rPr>
              <w:rFonts w:eastAsia="Montserrat"/>
            </w:rPr>
          </w:rPrChange>
        </w:rPr>
        <w:t xml:space="preserve">Name:       </w:t>
      </w:r>
      <w:r w:rsidR="00495DAC" w:rsidRPr="00F5675F">
        <w:rPr>
          <w:rFonts w:eastAsia="Montserrat"/>
          <w:color w:val="000000" w:themeColor="text1"/>
          <w:rPrChange w:id="2" w:author="csdl" w:date="2022-09-25T11:50:00Z">
            <w:rPr>
              <w:rFonts w:eastAsia="Montserrat"/>
            </w:rPr>
          </w:rPrChange>
        </w:rPr>
        <w:t>kimheeseo</w:t>
      </w:r>
      <w:r w:rsidRPr="00F5675F">
        <w:rPr>
          <w:rFonts w:eastAsia="Montserrat"/>
          <w:color w:val="000000" w:themeColor="text1"/>
          <w:rPrChange w:id="3" w:author="csdl" w:date="2022-09-25T11:50:00Z">
            <w:rPr>
              <w:rFonts w:eastAsia="Montserrat"/>
            </w:rPr>
          </w:rPrChange>
        </w:rPr>
        <w:t xml:space="preserve">                           Date: </w:t>
      </w:r>
    </w:p>
    <w:p w14:paraId="1F598328" w14:textId="77777777" w:rsidR="00136EBC" w:rsidRPr="00F5675F" w:rsidRDefault="00D043A4">
      <w:pPr>
        <w:pStyle w:val="a3"/>
        <w:spacing w:after="20" w:line="240" w:lineRule="auto"/>
        <w:jc w:val="center"/>
        <w:rPr>
          <w:color w:val="000000" w:themeColor="text1"/>
          <w:rPrChange w:id="4" w:author="csdl" w:date="2022-09-25T11:50:00Z">
            <w:rPr/>
          </w:rPrChange>
        </w:rPr>
      </w:pPr>
      <w:bookmarkStart w:id="5" w:name="_l0kxew5wsyt" w:colFirst="0" w:colLast="0"/>
      <w:bookmarkEnd w:id="5"/>
      <w:r w:rsidRPr="00F5675F">
        <w:rPr>
          <w:b/>
          <w:color w:val="000000" w:themeColor="text1"/>
          <w:rPrChange w:id="6" w:author="csdl" w:date="2022-09-25T11:50:00Z">
            <w:rPr>
              <w:b/>
            </w:rPr>
          </w:rPrChange>
        </w:rPr>
        <w:t>Research Paragraph</w:t>
      </w:r>
      <w:r w:rsidRPr="00F5675F">
        <w:rPr>
          <w:color w:val="000000" w:themeColor="text1"/>
          <w:rPrChange w:id="7" w:author="csdl" w:date="2022-09-25T11:50:00Z">
            <w:rPr/>
          </w:rPrChange>
        </w:rPr>
        <w:t xml:space="preserve">  </w:t>
      </w:r>
    </w:p>
    <w:p w14:paraId="48094A35" w14:textId="77777777" w:rsidR="00136EBC" w:rsidRPr="00F5675F" w:rsidRDefault="00D043A4">
      <w:pPr>
        <w:spacing w:after="20" w:line="240" w:lineRule="auto"/>
        <w:jc w:val="center"/>
        <w:rPr>
          <w:color w:val="000000" w:themeColor="text1"/>
          <w:sz w:val="28"/>
          <w:szCs w:val="28"/>
          <w:rPrChange w:id="8" w:author="csdl" w:date="2022-09-25T11:50:00Z">
            <w:rPr>
              <w:sz w:val="28"/>
              <w:szCs w:val="28"/>
            </w:rPr>
          </w:rPrChange>
        </w:rPr>
      </w:pPr>
      <w:r w:rsidRPr="00F5675F">
        <w:rPr>
          <w:rFonts w:eastAsia="Montserrat"/>
          <w:color w:val="000000" w:themeColor="text1"/>
          <w:sz w:val="28"/>
          <w:szCs w:val="28"/>
          <w:rPrChange w:id="9" w:author="csdl" w:date="2022-09-25T11:50:00Z">
            <w:rPr>
              <w:rFonts w:eastAsia="Montserrat"/>
              <w:sz w:val="28"/>
              <w:szCs w:val="28"/>
            </w:rPr>
          </w:rPrChange>
        </w:rPr>
        <w:t>About your research</w:t>
      </w:r>
    </w:p>
    <w:p w14:paraId="2770A155" w14:textId="77777777" w:rsidR="00136EBC" w:rsidRPr="00F5675F" w:rsidRDefault="00136EBC">
      <w:pPr>
        <w:spacing w:after="20" w:line="240" w:lineRule="auto"/>
        <w:jc w:val="center"/>
        <w:rPr>
          <w:color w:val="000000" w:themeColor="text1"/>
          <w:sz w:val="28"/>
          <w:szCs w:val="28"/>
          <w:rPrChange w:id="10" w:author="csdl" w:date="2022-09-25T11:50:00Z">
            <w:rPr>
              <w:sz w:val="28"/>
              <w:szCs w:val="28"/>
            </w:rPr>
          </w:rPrChange>
        </w:rPr>
      </w:pP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F5675F" w:rsidRPr="00F5675F" w14:paraId="78D03BE1" w14:textId="77777777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F7B2" w14:textId="77777777" w:rsidR="00136EBC" w:rsidRPr="00F5675F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  <w:rPrChange w:id="11" w:author="csdl" w:date="2022-09-25T11:50:00Z">
                  <w:rPr>
                    <w:sz w:val="24"/>
                    <w:szCs w:val="24"/>
                  </w:rPr>
                </w:rPrChange>
              </w:rPr>
            </w:pPr>
            <w:r w:rsidRPr="00F5675F">
              <w:rPr>
                <w:color w:val="000000" w:themeColor="text1"/>
                <w:sz w:val="24"/>
                <w:szCs w:val="24"/>
                <w:rPrChange w:id="12" w:author="csdl" w:date="2022-09-25T11:50:00Z">
                  <w:rPr>
                    <w:sz w:val="24"/>
                    <w:szCs w:val="24"/>
                  </w:rPr>
                </w:rPrChange>
              </w:rPr>
              <w:t>Instructions</w:t>
            </w:r>
          </w:p>
        </w:tc>
      </w:tr>
    </w:tbl>
    <w:p w14:paraId="67962D3C" w14:textId="77777777" w:rsidR="00136EBC" w:rsidRPr="00F5675F" w:rsidRDefault="00D043A4">
      <w:pPr>
        <w:numPr>
          <w:ilvl w:val="0"/>
          <w:numId w:val="2"/>
        </w:numPr>
        <w:ind w:left="450"/>
        <w:rPr>
          <w:i/>
          <w:color w:val="000000" w:themeColor="text1"/>
          <w:sz w:val="20"/>
          <w:szCs w:val="20"/>
          <w:rPrChange w:id="13" w:author="csdl" w:date="2022-09-25T11:50:00Z">
            <w:rPr>
              <w:i/>
              <w:sz w:val="20"/>
              <w:szCs w:val="20"/>
            </w:rPr>
          </w:rPrChange>
        </w:rPr>
      </w:pPr>
      <w:r w:rsidRPr="00F5675F">
        <w:rPr>
          <w:i/>
          <w:color w:val="000000" w:themeColor="text1"/>
          <w:sz w:val="20"/>
          <w:szCs w:val="20"/>
          <w:rPrChange w:id="14" w:author="csdl" w:date="2022-09-25T11:50:00Z">
            <w:rPr>
              <w:i/>
              <w:sz w:val="20"/>
              <w:szCs w:val="20"/>
            </w:rPr>
          </w:rPrChange>
        </w:rPr>
        <w:t>Answer the following questions as notes</w:t>
      </w:r>
    </w:p>
    <w:p w14:paraId="07523270" w14:textId="77777777" w:rsidR="00136EBC" w:rsidRPr="00F5675F" w:rsidRDefault="00D043A4">
      <w:pPr>
        <w:numPr>
          <w:ilvl w:val="0"/>
          <w:numId w:val="2"/>
        </w:numPr>
        <w:ind w:left="450"/>
        <w:rPr>
          <w:i/>
          <w:color w:val="000000" w:themeColor="text1"/>
          <w:sz w:val="20"/>
          <w:szCs w:val="20"/>
          <w:rPrChange w:id="15" w:author="csdl" w:date="2022-09-25T11:50:00Z">
            <w:rPr>
              <w:i/>
              <w:sz w:val="20"/>
              <w:szCs w:val="20"/>
            </w:rPr>
          </w:rPrChange>
        </w:rPr>
      </w:pPr>
      <w:r w:rsidRPr="00F5675F">
        <w:rPr>
          <w:i/>
          <w:color w:val="000000" w:themeColor="text1"/>
          <w:sz w:val="20"/>
          <w:szCs w:val="20"/>
          <w:rPrChange w:id="16" w:author="csdl" w:date="2022-09-25T11:50:00Z">
            <w:rPr>
              <w:i/>
              <w:sz w:val="20"/>
              <w:szCs w:val="20"/>
            </w:rPr>
          </w:rPrChange>
        </w:rPr>
        <w:t xml:space="preserve">Use the notes to write one paragraph (5-10 sentences) about your laboratory and your research  *feel free to use your notes from the </w:t>
      </w:r>
      <w:r w:rsidRPr="00F5675F">
        <w:rPr>
          <w:b/>
          <w:i/>
          <w:color w:val="000000" w:themeColor="text1"/>
          <w:sz w:val="20"/>
          <w:szCs w:val="20"/>
          <w:rPrChange w:id="17" w:author="csdl" w:date="2022-09-25T11:50:00Z">
            <w:rPr>
              <w:b/>
              <w:i/>
              <w:sz w:val="20"/>
              <w:szCs w:val="20"/>
            </w:rPr>
          </w:rPrChange>
        </w:rPr>
        <w:t xml:space="preserve">Explaining your Research </w:t>
      </w:r>
      <w:r w:rsidRPr="00F5675F">
        <w:rPr>
          <w:i/>
          <w:color w:val="000000" w:themeColor="text1"/>
          <w:sz w:val="20"/>
          <w:szCs w:val="20"/>
          <w:rPrChange w:id="18" w:author="csdl" w:date="2022-09-25T11:50:00Z">
            <w:rPr>
              <w:i/>
              <w:sz w:val="20"/>
              <w:szCs w:val="20"/>
            </w:rPr>
          </w:rPrChange>
        </w:rPr>
        <w:t xml:space="preserve">document </w:t>
      </w:r>
    </w:p>
    <w:p w14:paraId="7765ABC8" w14:textId="77777777" w:rsidR="00136EBC" w:rsidRPr="00F5675F" w:rsidRDefault="00136EBC">
      <w:pPr>
        <w:pStyle w:val="2"/>
        <w:jc w:val="center"/>
        <w:rPr>
          <w:color w:val="000000" w:themeColor="text1"/>
          <w:rPrChange w:id="19" w:author="csdl" w:date="2022-09-25T11:50:00Z">
            <w:rPr>
              <w:color w:val="434343"/>
            </w:rPr>
          </w:rPrChange>
        </w:rPr>
      </w:pPr>
      <w:bookmarkStart w:id="20" w:name="_dlnkr4thyudl" w:colFirst="0" w:colLast="0"/>
      <w:bookmarkEnd w:id="20"/>
    </w:p>
    <w:tbl>
      <w:tblPr>
        <w:tblStyle w:val="a6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F5675F" w:rsidRPr="00F5675F" w14:paraId="3A480BBA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013C" w14:textId="77777777" w:rsidR="00136EBC" w:rsidRPr="00F5675F" w:rsidRDefault="00D043A4">
            <w:pPr>
              <w:pStyle w:val="2"/>
              <w:spacing w:before="0" w:after="0" w:line="240" w:lineRule="auto"/>
              <w:jc w:val="center"/>
              <w:rPr>
                <w:color w:val="000000" w:themeColor="text1"/>
                <w:rPrChange w:id="21" w:author="csdl" w:date="2022-09-25T11:50:00Z">
                  <w:rPr>
                    <w:color w:val="434343"/>
                  </w:rPr>
                </w:rPrChange>
              </w:rPr>
            </w:pPr>
            <w:bookmarkStart w:id="22" w:name="_fs8mc7fk1ff2" w:colFirst="0" w:colLast="0"/>
            <w:bookmarkEnd w:id="22"/>
            <w:r w:rsidRPr="00F5675F">
              <w:rPr>
                <w:color w:val="000000" w:themeColor="text1"/>
                <w:rPrChange w:id="23" w:author="csdl" w:date="2022-09-25T11:50:00Z">
                  <w:rPr>
                    <w:color w:val="434343"/>
                  </w:rPr>
                </w:rPrChange>
              </w:rPr>
              <w:t>Paragraph Brainstorming Notes</w:t>
            </w:r>
          </w:p>
        </w:tc>
      </w:tr>
    </w:tbl>
    <w:p w14:paraId="78F6A97F" w14:textId="77777777" w:rsidR="00136EBC" w:rsidRPr="00F5675F" w:rsidRDefault="00136EBC">
      <w:pPr>
        <w:rPr>
          <w:color w:val="000000" w:themeColor="text1"/>
          <w:rPrChange w:id="24" w:author="csdl" w:date="2022-09-25T11:50:00Z">
            <w:rPr/>
          </w:rPrChange>
        </w:rPr>
      </w:pPr>
    </w:p>
    <w:tbl>
      <w:tblPr>
        <w:tblStyle w:val="a7"/>
        <w:tblW w:w="97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430"/>
        <w:gridCol w:w="5100"/>
      </w:tblGrid>
      <w:tr w:rsidR="00F5675F" w:rsidRPr="00F5675F" w14:paraId="4D4C652C" w14:textId="77777777">
        <w:trPr>
          <w:trHeight w:val="420"/>
        </w:trPr>
        <w:tc>
          <w:tcPr>
            <w:tcW w:w="463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5F8E" w14:textId="77777777" w:rsidR="00136EBC" w:rsidRPr="00F5675F" w:rsidRDefault="00D043A4">
            <w:pPr>
              <w:widowControl w:val="0"/>
              <w:spacing w:line="240" w:lineRule="auto"/>
              <w:rPr>
                <w:b/>
                <w:color w:val="000000" w:themeColor="text1"/>
                <w:rPrChange w:id="25" w:author="csdl" w:date="2022-09-25T11:50:00Z">
                  <w:rPr>
                    <w:b/>
                  </w:rPr>
                </w:rPrChange>
              </w:rPr>
            </w:pPr>
            <w:r w:rsidRPr="00F5675F">
              <w:rPr>
                <w:b/>
                <w:color w:val="000000" w:themeColor="text1"/>
                <w:rPrChange w:id="26" w:author="csdl" w:date="2022-09-25T11:50:00Z">
                  <w:rPr>
                    <w:b/>
                  </w:rPr>
                </w:rPrChange>
              </w:rPr>
              <w:t>Question</w:t>
            </w:r>
          </w:p>
        </w:tc>
        <w:tc>
          <w:tcPr>
            <w:tcW w:w="5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8C26" w14:textId="77777777" w:rsidR="00136EBC" w:rsidRPr="00F5675F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rPrChange w:id="27" w:author="csdl" w:date="2022-09-25T11:50:00Z">
                  <w:rPr>
                    <w:b/>
                  </w:rPr>
                </w:rPrChange>
              </w:rPr>
            </w:pPr>
            <w:r w:rsidRPr="00F5675F">
              <w:rPr>
                <w:b/>
                <w:color w:val="000000" w:themeColor="text1"/>
                <w:rPrChange w:id="28" w:author="csdl" w:date="2022-09-25T11:50:00Z">
                  <w:rPr>
                    <w:b/>
                  </w:rPr>
                </w:rPrChange>
              </w:rPr>
              <w:t>Notes</w:t>
            </w:r>
          </w:p>
        </w:tc>
      </w:tr>
      <w:tr w:rsidR="00F5675F" w:rsidRPr="00F5675F" w14:paraId="45CCD322" w14:textId="77777777">
        <w:trPr>
          <w:trHeight w:val="763"/>
        </w:trPr>
        <w:tc>
          <w:tcPr>
            <w:tcW w:w="4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1AE3" w14:textId="77777777" w:rsidR="00136EBC" w:rsidRPr="00F5675F" w:rsidRDefault="00D043A4">
            <w:pPr>
              <w:widowControl w:val="0"/>
              <w:spacing w:line="240" w:lineRule="auto"/>
              <w:jc w:val="right"/>
              <w:rPr>
                <w:color w:val="000000" w:themeColor="text1"/>
                <w:rPrChange w:id="29" w:author="csdl" w:date="2022-09-25T11:50:00Z">
                  <w:rPr/>
                </w:rPrChange>
              </w:rPr>
            </w:pPr>
            <w:r w:rsidRPr="00F5675F">
              <w:rPr>
                <w:color w:val="000000" w:themeColor="text1"/>
                <w:rPrChange w:id="30" w:author="csdl" w:date="2022-09-25T11:50:00Z">
                  <w:rPr/>
                </w:rPrChange>
              </w:rPr>
              <w:t xml:space="preserve">What is your research topic?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1808" w14:textId="77777777" w:rsidR="00136EBC" w:rsidRPr="00F5675F" w:rsidRDefault="00A653C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8"/>
                <w:szCs w:val="18"/>
                <w:rPrChange w:id="31" w:author="csdl" w:date="2022-09-25T11:50:00Z">
                  <w:rPr>
                    <w:sz w:val="18"/>
                    <w:szCs w:val="18"/>
                  </w:rPr>
                </w:rPrChange>
              </w:rPr>
            </w:pP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32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>C</w:t>
            </w:r>
            <w:r w:rsidRPr="00F5675F">
              <w:rPr>
                <w:color w:val="000000" w:themeColor="text1"/>
                <w:sz w:val="18"/>
                <w:szCs w:val="18"/>
                <w:rPrChange w:id="33" w:author="csdl" w:date="2022-09-25T11:50:00Z">
                  <w:rPr>
                    <w:sz w:val="18"/>
                    <w:szCs w:val="18"/>
                  </w:rPr>
                </w:rPrChange>
              </w:rPr>
              <w:t>hannel coding with deep learning</w:t>
            </w:r>
          </w:p>
        </w:tc>
      </w:tr>
      <w:tr w:rsidR="00F5675F" w:rsidRPr="00F5675F" w14:paraId="438B7243" w14:textId="77777777">
        <w:trPr>
          <w:trHeight w:val="583"/>
        </w:trPr>
        <w:tc>
          <w:tcPr>
            <w:tcW w:w="4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8C3A" w14:textId="77777777" w:rsidR="00136EBC" w:rsidRPr="00F5675F" w:rsidRDefault="00D043A4">
            <w:pPr>
              <w:widowControl w:val="0"/>
              <w:spacing w:line="240" w:lineRule="auto"/>
              <w:jc w:val="right"/>
              <w:rPr>
                <w:color w:val="000000" w:themeColor="text1"/>
                <w:rPrChange w:id="34" w:author="csdl" w:date="2022-09-25T11:50:00Z">
                  <w:rPr/>
                </w:rPrChange>
              </w:rPr>
            </w:pPr>
            <w:r w:rsidRPr="00F5675F">
              <w:rPr>
                <w:color w:val="000000" w:themeColor="text1"/>
                <w:rPrChange w:id="35" w:author="csdl" w:date="2022-09-25T11:50:00Z">
                  <w:rPr/>
                </w:rPrChange>
              </w:rPr>
              <w:t xml:space="preserve">Why is this topic important?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74D9" w14:textId="77777777" w:rsidR="00136EBC" w:rsidRPr="00F5675F" w:rsidRDefault="00A653C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8"/>
                <w:szCs w:val="18"/>
                <w:rPrChange w:id="36" w:author="csdl" w:date="2022-09-25T11:50:00Z">
                  <w:rPr>
                    <w:sz w:val="18"/>
                    <w:szCs w:val="18"/>
                  </w:rPr>
                </w:rPrChange>
              </w:rPr>
            </w:pP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37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>By optimizing parameters through deep learning</w:t>
            </w:r>
            <w:r w:rsidRPr="00F5675F">
              <w:rPr>
                <w:color w:val="000000" w:themeColor="text1"/>
                <w:sz w:val="18"/>
                <w:szCs w:val="18"/>
                <w:rPrChange w:id="38" w:author="csdl" w:date="2022-09-25T11:50:00Z">
                  <w:rPr>
                    <w:sz w:val="18"/>
                    <w:szCs w:val="18"/>
                  </w:rPr>
                </w:rPrChange>
              </w:rPr>
              <w:t xml:space="preserve"> method</w:t>
            </w: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39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, </w:t>
            </w:r>
            <w:r w:rsidRPr="00F5675F">
              <w:rPr>
                <w:color w:val="000000" w:themeColor="text1"/>
                <w:sz w:val="18"/>
                <w:szCs w:val="18"/>
                <w:rPrChange w:id="40" w:author="csdl" w:date="2022-09-25T11:50:00Z">
                  <w:rPr>
                    <w:sz w:val="18"/>
                    <w:szCs w:val="18"/>
                  </w:rPr>
                </w:rPrChange>
              </w:rPr>
              <w:t>adjust tradeoff</w:t>
            </w: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41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 of complexity and performance</w:t>
            </w:r>
            <w:r w:rsidRPr="00F5675F">
              <w:rPr>
                <w:color w:val="000000" w:themeColor="text1"/>
                <w:sz w:val="18"/>
                <w:szCs w:val="18"/>
                <w:rPrChange w:id="42" w:author="csdl" w:date="2022-09-25T11:50:00Z">
                  <w:rPr>
                    <w:sz w:val="18"/>
                    <w:szCs w:val="18"/>
                  </w:rPr>
                </w:rPrChange>
              </w:rPr>
              <w:t>.</w:t>
            </w:r>
          </w:p>
        </w:tc>
      </w:tr>
      <w:tr w:rsidR="00F5675F" w:rsidRPr="00F5675F" w14:paraId="095C7CE0" w14:textId="77777777">
        <w:trPr>
          <w:trHeight w:val="1134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4E7A" w14:textId="77777777" w:rsidR="00136EBC" w:rsidRPr="00F5675F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 w:themeColor="text1"/>
                <w:rPrChange w:id="43" w:author="csdl" w:date="2022-09-25T11:50:00Z">
                  <w:rPr/>
                </w:rPrChange>
              </w:rPr>
            </w:pPr>
            <w:r w:rsidRPr="00F5675F">
              <w:rPr>
                <w:color w:val="000000" w:themeColor="text1"/>
                <w:rPrChange w:id="44" w:author="csdl" w:date="2022-09-25T11:50:00Z">
                  <w:rPr/>
                </w:rPrChange>
              </w:rPr>
              <w:t xml:space="preserve">Describe your experimentation: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8BDD" w14:textId="77777777" w:rsidR="00136EBC" w:rsidRPr="00F5675F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rPrChange w:id="45" w:author="csdl" w:date="2022-09-25T11:50:00Z">
                  <w:rPr/>
                </w:rPrChange>
              </w:rPr>
            </w:pPr>
            <w:r w:rsidRPr="00F5675F">
              <w:rPr>
                <w:color w:val="000000" w:themeColor="text1"/>
                <w:rPrChange w:id="46" w:author="csdl" w:date="2022-09-25T11:50:00Z">
                  <w:rPr/>
                </w:rPrChange>
              </w:rPr>
              <w:t>Key Problem(s) / Research Question(s)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8C8E" w14:textId="30DBDFE8" w:rsidR="00495DAC" w:rsidRPr="00F5675F" w:rsidRDefault="00495D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8"/>
                <w:szCs w:val="18"/>
                <w:rPrChange w:id="47" w:author="csdl" w:date="2022-09-25T11:50:00Z">
                  <w:rPr>
                    <w:sz w:val="18"/>
                    <w:szCs w:val="18"/>
                  </w:rPr>
                </w:rPrChange>
              </w:rPr>
            </w:pP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48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What </w:t>
            </w: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49" w:author="csdl" w:date="2022-09-25T11:50:00Z">
                  <w:rPr>
                    <w:rFonts w:hint="eastAsia"/>
                    <w:color w:val="FF0000"/>
                    <w:sz w:val="18"/>
                    <w:szCs w:val="18"/>
                  </w:rPr>
                </w:rPrChange>
              </w:rPr>
              <w:t>deep learning techniques</w:t>
            </w:r>
            <w:r w:rsidR="00AA5707" w:rsidRPr="00F5675F">
              <w:rPr>
                <w:color w:val="000000" w:themeColor="text1"/>
                <w:sz w:val="18"/>
                <w:szCs w:val="18"/>
                <w:rPrChange w:id="50" w:author="csdl" w:date="2022-09-25T11:50:00Z">
                  <w:rPr>
                    <w:color w:val="FF0000"/>
                    <w:sz w:val="18"/>
                    <w:szCs w:val="18"/>
                  </w:rPr>
                </w:rPrChange>
              </w:rPr>
              <w:t xml:space="preserve"> </w:t>
            </w:r>
            <w:r w:rsidRPr="00F5675F">
              <w:rPr>
                <w:color w:val="000000" w:themeColor="text1"/>
                <w:sz w:val="18"/>
                <w:szCs w:val="18"/>
                <w:rPrChange w:id="51" w:author="csdl" w:date="2022-09-25T11:50:00Z">
                  <w:rPr>
                    <w:sz w:val="18"/>
                    <w:szCs w:val="18"/>
                  </w:rPr>
                </w:rPrChange>
              </w:rPr>
              <w:t>(method)</w:t>
            </w: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52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 were used?</w:t>
            </w:r>
          </w:p>
          <w:p w14:paraId="06B4F350" w14:textId="730E7DC9" w:rsidR="00EB051E" w:rsidRPr="00F5675F" w:rsidRDefault="00495D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8"/>
                <w:szCs w:val="18"/>
                <w:rPrChange w:id="53" w:author="csdl" w:date="2022-09-25T11:50:00Z">
                  <w:rPr>
                    <w:sz w:val="18"/>
                    <w:szCs w:val="18"/>
                  </w:rPr>
                </w:rPrChange>
              </w:rPr>
            </w:pP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54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How much has performance </w:t>
            </w: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55" w:author="csdl" w:date="2022-09-25T11:50:00Z">
                  <w:rPr>
                    <w:rFonts w:hint="eastAsia"/>
                    <w:color w:val="FF0000"/>
                    <w:sz w:val="18"/>
                    <w:szCs w:val="18"/>
                  </w:rPr>
                </w:rPrChange>
              </w:rPr>
              <w:t>improved</w:t>
            </w: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56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>?</w:t>
            </w:r>
          </w:p>
          <w:p w14:paraId="66E701BA" w14:textId="73AA0470" w:rsidR="00EB051E" w:rsidRPr="00F5675F" w:rsidRDefault="00AA570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8"/>
                <w:szCs w:val="18"/>
                <w:rPrChange w:id="57" w:author="csdl" w:date="2022-09-25T11:50:00Z">
                  <w:rPr>
                    <w:sz w:val="18"/>
                    <w:szCs w:val="18"/>
                  </w:rPr>
                </w:rPrChange>
              </w:rPr>
            </w:pP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58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How much has </w:t>
            </w:r>
            <w:r w:rsidR="00495DAC" w:rsidRPr="00F5675F">
              <w:rPr>
                <w:rFonts w:hint="eastAsia"/>
                <w:color w:val="000000" w:themeColor="text1"/>
                <w:sz w:val="18"/>
                <w:szCs w:val="18"/>
                <w:rPrChange w:id="59" w:author="csdl" w:date="2022-09-25T11:50:00Z">
                  <w:rPr>
                    <w:rFonts w:hint="eastAsia"/>
                    <w:color w:val="FF0000"/>
                    <w:sz w:val="18"/>
                    <w:szCs w:val="18"/>
                  </w:rPr>
                </w:rPrChange>
              </w:rPr>
              <w:t>complexity</w:t>
            </w:r>
            <w:r w:rsidR="00495DAC" w:rsidRPr="00F5675F">
              <w:rPr>
                <w:rFonts w:hint="eastAsia"/>
                <w:color w:val="000000" w:themeColor="text1"/>
                <w:sz w:val="18"/>
                <w:szCs w:val="18"/>
                <w:rPrChange w:id="60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 changed?</w:t>
            </w:r>
          </w:p>
          <w:p w14:paraId="2D3CB40A" w14:textId="7B6EC8C4" w:rsidR="00AA5707" w:rsidRPr="00F5675F" w:rsidRDefault="00AA5707" w:rsidP="00AA570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8"/>
                <w:szCs w:val="18"/>
                <w:rPrChange w:id="61" w:author="csdl" w:date="2022-09-25T11:50:00Z">
                  <w:rPr>
                    <w:sz w:val="18"/>
                    <w:szCs w:val="18"/>
                  </w:rPr>
                </w:rPrChange>
              </w:rPr>
            </w:pP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62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How </w:t>
            </w: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63" w:author="csdl" w:date="2022-09-25T11:50:00Z">
                  <w:rPr>
                    <w:rFonts w:hint="eastAsia"/>
                    <w:color w:val="FF0000"/>
                    <w:sz w:val="18"/>
                    <w:szCs w:val="18"/>
                  </w:rPr>
                </w:rPrChange>
              </w:rPr>
              <w:t>many times</w:t>
            </w: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64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 is the train in total?</w:t>
            </w:r>
          </w:p>
          <w:p w14:paraId="1D4C0B5C" w14:textId="1EF5A45C" w:rsidR="00136EBC" w:rsidRPr="00F5675F" w:rsidRDefault="00495DAC" w:rsidP="00AA570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8"/>
                <w:szCs w:val="18"/>
                <w:rPrChange w:id="65" w:author="csdl" w:date="2022-09-25T11:50:00Z">
                  <w:rPr>
                    <w:sz w:val="18"/>
                    <w:szCs w:val="18"/>
                  </w:rPr>
                </w:rPrChange>
              </w:rPr>
            </w:pP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66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>What's the difference</w:t>
            </w:r>
            <w:r w:rsidR="00AA5707" w:rsidRPr="00F5675F">
              <w:rPr>
                <w:color w:val="000000" w:themeColor="text1"/>
                <w:sz w:val="18"/>
                <w:szCs w:val="18"/>
                <w:rPrChange w:id="67" w:author="csdl" w:date="2022-09-25T11:50:00Z">
                  <w:rPr>
                    <w:sz w:val="18"/>
                    <w:szCs w:val="18"/>
                  </w:rPr>
                </w:rPrChange>
              </w:rPr>
              <w:t xml:space="preserve"> </w:t>
            </w:r>
            <w:r w:rsidR="00EB051E" w:rsidRPr="00F5675F">
              <w:rPr>
                <w:color w:val="000000" w:themeColor="text1"/>
                <w:sz w:val="18"/>
                <w:szCs w:val="18"/>
                <w:rPrChange w:id="68" w:author="csdl" w:date="2022-09-25T11:50:00Z">
                  <w:rPr>
                    <w:sz w:val="18"/>
                    <w:szCs w:val="18"/>
                  </w:rPr>
                </w:rPrChange>
              </w:rPr>
              <w:t>(improvement)</w:t>
            </w: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69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 from</w:t>
            </w: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70" w:author="csdl" w:date="2022-09-25T11:50:00Z">
                  <w:rPr>
                    <w:rFonts w:hint="eastAsia"/>
                    <w:color w:val="FF0000"/>
                    <w:sz w:val="18"/>
                    <w:szCs w:val="18"/>
                  </w:rPr>
                </w:rPrChange>
              </w:rPr>
              <w:t xml:space="preserve"> previous study</w:t>
            </w: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71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>?</w:t>
            </w:r>
          </w:p>
        </w:tc>
      </w:tr>
      <w:tr w:rsidR="00F5675F" w:rsidRPr="00F5675F" w14:paraId="0F582D9C" w14:textId="77777777">
        <w:trPr>
          <w:trHeight w:val="1526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568C" w14:textId="77777777" w:rsidR="00136EBC" w:rsidRPr="00F5675F" w:rsidRDefault="0013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 w:themeColor="text1"/>
                <w:rPrChange w:id="72" w:author="csdl" w:date="2022-09-25T11:50:00Z">
                  <w:rPr/>
                </w:rPrChange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0309" w14:textId="77777777" w:rsidR="00136EBC" w:rsidRPr="00F5675F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rPrChange w:id="73" w:author="csdl" w:date="2022-09-25T11:50:00Z">
                  <w:rPr/>
                </w:rPrChange>
              </w:rPr>
            </w:pPr>
            <w:r w:rsidRPr="00F5675F">
              <w:rPr>
                <w:color w:val="000000" w:themeColor="text1"/>
                <w:rPrChange w:id="74" w:author="csdl" w:date="2022-09-25T11:50:00Z">
                  <w:rPr/>
                </w:rPrChange>
              </w:rPr>
              <w:t xml:space="preserve">Experimental Process: What experiments or tests do you perform to learn about or solve this problem?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69BA" w14:textId="77777777" w:rsidR="0097686E" w:rsidRPr="00F5675F" w:rsidRDefault="00D043A4" w:rsidP="009768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8"/>
                <w:szCs w:val="18"/>
                <w:rPrChange w:id="75" w:author="csdl" w:date="2022-09-25T11:50:00Z">
                  <w:rPr>
                    <w:sz w:val="18"/>
                    <w:szCs w:val="18"/>
                  </w:rPr>
                </w:rPrChange>
              </w:rPr>
            </w:pPr>
            <w:r w:rsidRPr="00F5675F">
              <w:rPr>
                <w:color w:val="000000" w:themeColor="text1"/>
                <w:sz w:val="18"/>
                <w:szCs w:val="18"/>
                <w:rPrChange w:id="76" w:author="csdl" w:date="2022-09-25T11:50:00Z">
                  <w:rPr>
                    <w:sz w:val="18"/>
                    <w:szCs w:val="18"/>
                  </w:rPr>
                </w:rPrChange>
              </w:rPr>
              <w:t xml:space="preserve"> </w:t>
            </w:r>
            <w:r w:rsidR="00442585" w:rsidRPr="00F5675F">
              <w:rPr>
                <w:rFonts w:hint="eastAsia"/>
                <w:color w:val="000000" w:themeColor="text1"/>
                <w:sz w:val="18"/>
                <w:szCs w:val="18"/>
                <w:rPrChange w:id="77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Deep learning </w:t>
            </w:r>
            <w:r w:rsidR="00442585" w:rsidRPr="00F5675F">
              <w:rPr>
                <w:color w:val="000000" w:themeColor="text1"/>
                <w:sz w:val="18"/>
                <w:szCs w:val="18"/>
                <w:rPrChange w:id="78" w:author="csdl" w:date="2022-09-25T11:50:00Z">
                  <w:rPr>
                    <w:sz w:val="18"/>
                    <w:szCs w:val="18"/>
                  </w:rPr>
                </w:rPrChange>
              </w:rPr>
              <w:t>(</w:t>
            </w:r>
            <w:r w:rsidR="00442585" w:rsidRPr="00F5675F">
              <w:rPr>
                <w:rFonts w:hint="eastAsia"/>
                <w:color w:val="000000" w:themeColor="text1"/>
                <w:sz w:val="18"/>
                <w:szCs w:val="18"/>
                <w:rPrChange w:id="79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used in computer </w:t>
            </w:r>
            <w:proofErr w:type="gramStart"/>
            <w:r w:rsidR="00442585" w:rsidRPr="00F5675F">
              <w:rPr>
                <w:rFonts w:hint="eastAsia"/>
                <w:color w:val="000000" w:themeColor="text1"/>
                <w:sz w:val="18"/>
                <w:szCs w:val="18"/>
                <w:rPrChange w:id="80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science </w:t>
            </w:r>
            <w:r w:rsidR="00442585" w:rsidRPr="00F5675F">
              <w:rPr>
                <w:color w:val="000000" w:themeColor="text1"/>
                <w:sz w:val="18"/>
                <w:szCs w:val="18"/>
                <w:rPrChange w:id="81" w:author="csdl" w:date="2022-09-25T11:50:00Z">
                  <w:rPr>
                    <w:sz w:val="18"/>
                    <w:szCs w:val="18"/>
                  </w:rPr>
                </w:rPrChange>
              </w:rPr>
              <w:t>:</w:t>
            </w:r>
            <w:proofErr w:type="gramEnd"/>
            <w:r w:rsidR="00442585" w:rsidRPr="00F5675F">
              <w:rPr>
                <w:color w:val="000000" w:themeColor="text1"/>
                <w:sz w:val="18"/>
                <w:szCs w:val="18"/>
                <w:rPrChange w:id="82" w:author="csdl" w:date="2022-09-25T11:50:00Z">
                  <w:rPr>
                    <w:sz w:val="18"/>
                    <w:szCs w:val="18"/>
                  </w:rPr>
                </w:rPrChange>
              </w:rPr>
              <w:t xml:space="preserve"> SC is major part of deep learning, but communication system just use deep learning as Tools)</w:t>
            </w:r>
            <w:r w:rsidR="00442585" w:rsidRPr="00F5675F">
              <w:rPr>
                <w:rFonts w:hint="eastAsia"/>
                <w:color w:val="000000" w:themeColor="text1"/>
                <w:sz w:val="18"/>
                <w:szCs w:val="18"/>
                <w:rPrChange w:id="83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should be adjusted to </w:t>
            </w:r>
            <w:r w:rsidR="00442585" w:rsidRPr="00F5675F">
              <w:rPr>
                <w:rFonts w:hint="eastAsia"/>
                <w:color w:val="000000" w:themeColor="text1"/>
                <w:sz w:val="18"/>
                <w:szCs w:val="18"/>
                <w:rPrChange w:id="84" w:author="csdl" w:date="2022-09-25T11:50:00Z">
                  <w:rPr>
                    <w:rFonts w:hint="eastAsia"/>
                    <w:color w:val="FF0000"/>
                    <w:sz w:val="18"/>
                    <w:szCs w:val="18"/>
                  </w:rPr>
                </w:rPrChange>
              </w:rPr>
              <w:t xml:space="preserve">become an appropriate deep learning model </w:t>
            </w:r>
            <w:r w:rsidR="00442585" w:rsidRPr="00F5675F">
              <w:rPr>
                <w:rFonts w:hint="eastAsia"/>
                <w:color w:val="000000" w:themeColor="text1"/>
                <w:sz w:val="18"/>
                <w:szCs w:val="18"/>
                <w:rPrChange w:id="85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>in the field of communication.</w:t>
            </w:r>
          </w:p>
          <w:p w14:paraId="5099EF58" w14:textId="6E6C9AAB" w:rsidR="00136EBC" w:rsidRPr="00F5675F" w:rsidRDefault="00442585" w:rsidP="009768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8"/>
                <w:szCs w:val="18"/>
                <w:rPrChange w:id="86" w:author="csdl" w:date="2022-09-25T11:50:00Z">
                  <w:rPr>
                    <w:sz w:val="18"/>
                    <w:szCs w:val="18"/>
                  </w:rPr>
                </w:rPrChange>
              </w:rPr>
            </w:pP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87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>Existing communication-related domain knowledge is required</w:t>
            </w:r>
            <w:r w:rsidR="0097686E" w:rsidRPr="00F5675F">
              <w:rPr>
                <w:color w:val="000000" w:themeColor="text1"/>
                <w:sz w:val="18"/>
                <w:szCs w:val="18"/>
                <w:rPrChange w:id="88" w:author="csdl" w:date="2022-09-25T11:50:00Z">
                  <w:rPr>
                    <w:sz w:val="18"/>
                    <w:szCs w:val="18"/>
                  </w:rPr>
                </w:rPrChange>
              </w:rPr>
              <w:t>.</w:t>
            </w:r>
            <w:r w:rsidR="00AA5707" w:rsidRPr="00F5675F">
              <w:rPr>
                <w:color w:val="000000" w:themeColor="text1"/>
                <w:sz w:val="18"/>
                <w:szCs w:val="18"/>
                <w:rPrChange w:id="89" w:author="csdl" w:date="2022-09-25T11:50:00Z">
                  <w:rPr>
                    <w:sz w:val="18"/>
                    <w:szCs w:val="18"/>
                  </w:rPr>
                </w:rPrChange>
              </w:rPr>
              <w:t>(</w:t>
            </w:r>
            <w:r w:rsidR="00AA5707" w:rsidRPr="00F5675F">
              <w:rPr>
                <w:color w:val="000000" w:themeColor="text1"/>
                <w:sz w:val="18"/>
                <w:szCs w:val="18"/>
                <w:rPrChange w:id="90" w:author="csdl" w:date="2022-09-25T11:50:00Z">
                  <w:rPr>
                    <w:color w:val="FF0000"/>
                    <w:sz w:val="18"/>
                    <w:szCs w:val="18"/>
                  </w:rPr>
                </w:rPrChange>
              </w:rPr>
              <w:t>domain knowledge</w:t>
            </w:r>
            <w:r w:rsidR="00AA5707" w:rsidRPr="00F5675F">
              <w:rPr>
                <w:color w:val="000000" w:themeColor="text1"/>
                <w:sz w:val="18"/>
                <w:szCs w:val="18"/>
                <w:rPrChange w:id="91" w:author="csdl" w:date="2022-09-25T11:50:00Z">
                  <w:rPr>
                    <w:sz w:val="18"/>
                    <w:szCs w:val="18"/>
                  </w:rPr>
                </w:rPrChange>
              </w:rPr>
              <w:t>)</w:t>
            </w:r>
          </w:p>
          <w:p w14:paraId="3C7FD697" w14:textId="77777777" w:rsidR="0097686E" w:rsidRPr="00F5675F" w:rsidRDefault="0097686E" w:rsidP="0085692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8"/>
                <w:szCs w:val="18"/>
                <w:rPrChange w:id="92" w:author="csdl" w:date="2022-09-25T11:50:00Z">
                  <w:rPr>
                    <w:sz w:val="18"/>
                    <w:szCs w:val="18"/>
                  </w:rPr>
                </w:rPrChange>
              </w:rPr>
            </w:pP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93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>S</w:t>
            </w:r>
            <w:r w:rsidRPr="00F5675F">
              <w:rPr>
                <w:color w:val="000000" w:themeColor="text1"/>
                <w:sz w:val="18"/>
                <w:szCs w:val="18"/>
                <w:rPrChange w:id="94" w:author="csdl" w:date="2022-09-25T11:50:00Z">
                  <w:rPr>
                    <w:sz w:val="18"/>
                    <w:szCs w:val="18"/>
                  </w:rPr>
                </w:rPrChange>
              </w:rPr>
              <w:t>et which parameters to train.</w:t>
            </w:r>
          </w:p>
        </w:tc>
      </w:tr>
      <w:tr w:rsidR="00F5675F" w:rsidRPr="00F5675F" w14:paraId="39C90911" w14:textId="77777777">
        <w:trPr>
          <w:trHeight w:val="420"/>
        </w:trPr>
        <w:tc>
          <w:tcPr>
            <w:tcW w:w="4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697A" w14:textId="77777777" w:rsidR="00136EBC" w:rsidRPr="00F5675F" w:rsidRDefault="00D043A4">
            <w:pPr>
              <w:widowControl w:val="0"/>
              <w:spacing w:line="240" w:lineRule="auto"/>
              <w:jc w:val="right"/>
              <w:rPr>
                <w:color w:val="000000" w:themeColor="text1"/>
                <w:rPrChange w:id="95" w:author="csdl" w:date="2022-09-25T11:50:00Z">
                  <w:rPr/>
                </w:rPrChange>
              </w:rPr>
            </w:pPr>
            <w:r w:rsidRPr="00F5675F">
              <w:rPr>
                <w:color w:val="000000" w:themeColor="text1"/>
                <w:rPrChange w:id="96" w:author="csdl" w:date="2022-09-25T11:50:00Z">
                  <w:rPr/>
                </w:rPrChange>
              </w:rPr>
              <w:t xml:space="preserve">How will this research be beneficial to the field of study? </w:t>
            </w:r>
            <w:r w:rsidRPr="00F5675F">
              <w:rPr>
                <w:color w:val="000000" w:themeColor="text1"/>
                <w:rPrChange w:id="97" w:author="csdl" w:date="2022-09-25T11:50:00Z">
                  <w:rPr/>
                </w:rPrChange>
              </w:rPr>
              <w:br/>
              <w:t xml:space="preserve">or </w:t>
            </w:r>
            <w:r w:rsidRPr="00F5675F">
              <w:rPr>
                <w:color w:val="000000" w:themeColor="text1"/>
                <w:rPrChange w:id="98" w:author="csdl" w:date="2022-09-25T11:50:00Z">
                  <w:rPr/>
                </w:rPrChange>
              </w:rPr>
              <w:br/>
              <w:t xml:space="preserve">How can it be applied outside of research? (i.e. commercial use or useful for everyday people)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42D1" w14:textId="77777777" w:rsidR="00136EBC" w:rsidRPr="00F5675F" w:rsidRDefault="000209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8"/>
                <w:szCs w:val="18"/>
                <w:rPrChange w:id="99" w:author="csdl" w:date="2022-09-25T11:50:00Z">
                  <w:rPr>
                    <w:sz w:val="18"/>
                    <w:szCs w:val="18"/>
                  </w:rPr>
                </w:rPrChange>
              </w:rPr>
            </w:pP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100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 xml:space="preserve">In order to </w:t>
            </w: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101" w:author="csdl" w:date="2022-09-25T11:50:00Z">
                  <w:rPr>
                    <w:rFonts w:hint="eastAsia"/>
                    <w:color w:val="FF0000"/>
                    <w:sz w:val="18"/>
                    <w:szCs w:val="18"/>
                  </w:rPr>
                </w:rPrChange>
              </w:rPr>
              <w:t>be applied to hardware</w:t>
            </w:r>
            <w:r w:rsidR="00234E54" w:rsidRPr="00F5675F">
              <w:rPr>
                <w:color w:val="000000" w:themeColor="text1"/>
                <w:sz w:val="18"/>
                <w:szCs w:val="18"/>
                <w:rPrChange w:id="102" w:author="csdl" w:date="2022-09-25T11:50:00Z">
                  <w:rPr>
                    <w:color w:val="FF0000"/>
                    <w:sz w:val="18"/>
                    <w:szCs w:val="18"/>
                  </w:rPr>
                </w:rPrChange>
              </w:rPr>
              <w:t xml:space="preserve"> </w:t>
            </w:r>
            <w:r w:rsidRPr="00F5675F">
              <w:rPr>
                <w:color w:val="000000" w:themeColor="text1"/>
                <w:sz w:val="18"/>
                <w:szCs w:val="18"/>
                <w:rPrChange w:id="103" w:author="csdl" w:date="2022-09-25T11:50:00Z">
                  <w:rPr>
                    <w:sz w:val="18"/>
                    <w:szCs w:val="18"/>
                  </w:rPr>
                </w:rPrChange>
              </w:rPr>
              <w:t>(semiconductor)</w:t>
            </w: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104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>, complexity must be low</w:t>
            </w:r>
            <w:r w:rsidR="00234E54" w:rsidRPr="00F5675F">
              <w:rPr>
                <w:color w:val="000000" w:themeColor="text1"/>
                <w:sz w:val="18"/>
                <w:szCs w:val="18"/>
                <w:rPrChange w:id="105" w:author="csdl" w:date="2022-09-25T11:50:00Z">
                  <w:rPr>
                    <w:sz w:val="18"/>
                    <w:szCs w:val="18"/>
                  </w:rPr>
                </w:rPrChange>
              </w:rPr>
              <w:t>.</w:t>
            </w:r>
            <w:r w:rsidR="00CC5196" w:rsidRPr="00F5675F">
              <w:rPr>
                <w:color w:val="000000" w:themeColor="text1"/>
                <w:sz w:val="18"/>
                <w:szCs w:val="18"/>
                <w:rPrChange w:id="106" w:author="csdl" w:date="2022-09-25T11:50:00Z">
                  <w:rPr>
                    <w:sz w:val="18"/>
                    <w:szCs w:val="18"/>
                  </w:rPr>
                </w:rPrChange>
              </w:rPr>
              <w:t xml:space="preserve"> </w:t>
            </w:r>
            <w:r w:rsidR="00234E54" w:rsidRPr="00F5675F">
              <w:rPr>
                <w:color w:val="000000" w:themeColor="text1"/>
                <w:sz w:val="18"/>
                <w:szCs w:val="18"/>
                <w:rPrChange w:id="107" w:author="csdl" w:date="2022-09-25T11:50:00Z">
                  <w:rPr>
                    <w:sz w:val="18"/>
                    <w:szCs w:val="18"/>
                  </w:rPr>
                </w:rPrChange>
              </w:rPr>
              <w:t xml:space="preserve">So, </w:t>
            </w:r>
            <w:r w:rsidRPr="00F5675F">
              <w:rPr>
                <w:rFonts w:hint="eastAsia"/>
                <w:color w:val="000000" w:themeColor="text1"/>
                <w:sz w:val="18"/>
                <w:szCs w:val="18"/>
                <w:rPrChange w:id="108" w:author="csdl" w:date="2022-09-25T11:50:00Z">
                  <w:rPr>
                    <w:rFonts w:hint="eastAsia"/>
                    <w:sz w:val="18"/>
                    <w:szCs w:val="18"/>
                  </w:rPr>
                </w:rPrChange>
              </w:rPr>
              <w:t>improvement of complexity makes the method suitable for hardware.</w:t>
            </w:r>
          </w:p>
        </w:tc>
      </w:tr>
    </w:tbl>
    <w:p w14:paraId="706DB367" w14:textId="77777777" w:rsidR="00136EBC" w:rsidRPr="00F5675F" w:rsidRDefault="00D043A4">
      <w:pPr>
        <w:rPr>
          <w:i/>
          <w:color w:val="000000" w:themeColor="text1"/>
          <w:rPrChange w:id="109" w:author="csdl" w:date="2022-09-25T11:50:00Z">
            <w:rPr>
              <w:i/>
            </w:rPr>
          </w:rPrChange>
        </w:rPr>
      </w:pPr>
      <w:r w:rsidRPr="00F5675F">
        <w:rPr>
          <w:color w:val="000000" w:themeColor="text1"/>
          <w:rPrChange w:id="110" w:author="csdl" w:date="2022-09-25T11:50:00Z">
            <w:rPr/>
          </w:rPrChange>
        </w:rPr>
        <w:br w:type="page"/>
      </w:r>
    </w:p>
    <w:p w14:paraId="3B887BA4" w14:textId="77777777" w:rsidR="00136EBC" w:rsidRPr="00F5675F" w:rsidRDefault="00136EBC">
      <w:pPr>
        <w:pStyle w:val="2"/>
        <w:jc w:val="center"/>
        <w:rPr>
          <w:color w:val="000000" w:themeColor="text1"/>
          <w:rPrChange w:id="111" w:author="csdl" w:date="2022-09-25T11:50:00Z">
            <w:rPr>
              <w:color w:val="434343"/>
            </w:rPr>
          </w:rPrChange>
        </w:rPr>
      </w:pPr>
      <w:bookmarkStart w:id="112" w:name="_arv7rccxn1n2" w:colFirst="0" w:colLast="0"/>
      <w:bookmarkEnd w:id="112"/>
    </w:p>
    <w:tbl>
      <w:tblPr>
        <w:tblStyle w:val="a8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F5675F" w:rsidRPr="00F5675F" w14:paraId="4BA18921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1AEA" w14:textId="77777777" w:rsidR="00136EBC" w:rsidRPr="00F5675F" w:rsidRDefault="00D043A4">
            <w:pPr>
              <w:pStyle w:val="2"/>
              <w:spacing w:before="0" w:after="0" w:line="240" w:lineRule="auto"/>
              <w:jc w:val="center"/>
              <w:rPr>
                <w:color w:val="000000" w:themeColor="text1"/>
                <w:rPrChange w:id="113" w:author="csdl" w:date="2022-09-25T11:50:00Z">
                  <w:rPr>
                    <w:color w:val="434343"/>
                  </w:rPr>
                </w:rPrChange>
              </w:rPr>
            </w:pPr>
            <w:bookmarkStart w:id="114" w:name="_ldzkbup82ytx" w:colFirst="0" w:colLast="0"/>
            <w:bookmarkEnd w:id="114"/>
            <w:r w:rsidRPr="00F5675F">
              <w:rPr>
                <w:color w:val="000000" w:themeColor="text1"/>
                <w:rPrChange w:id="115" w:author="csdl" w:date="2022-09-25T11:50:00Z">
                  <w:rPr>
                    <w:color w:val="434343"/>
                  </w:rPr>
                </w:rPrChange>
              </w:rPr>
              <w:t>Research Paragraph</w:t>
            </w:r>
          </w:p>
        </w:tc>
      </w:tr>
    </w:tbl>
    <w:p w14:paraId="0F16963A" w14:textId="77777777" w:rsidR="00136EBC" w:rsidRPr="00F5675F" w:rsidRDefault="00D043A4">
      <w:pPr>
        <w:rPr>
          <w:i/>
          <w:color w:val="000000" w:themeColor="text1"/>
          <w:sz w:val="20"/>
          <w:szCs w:val="20"/>
          <w:rPrChange w:id="116" w:author="csdl" w:date="2022-09-25T11:50:00Z">
            <w:rPr>
              <w:i/>
              <w:sz w:val="20"/>
              <w:szCs w:val="20"/>
            </w:rPr>
          </w:rPrChange>
        </w:rPr>
      </w:pPr>
      <w:r w:rsidRPr="00F5675F">
        <w:rPr>
          <w:i/>
          <w:color w:val="000000" w:themeColor="text1"/>
          <w:sz w:val="20"/>
          <w:szCs w:val="20"/>
          <w:rPrChange w:id="117" w:author="csdl" w:date="2022-09-25T11:50:00Z">
            <w:rPr>
              <w:i/>
              <w:sz w:val="20"/>
              <w:szCs w:val="20"/>
            </w:rPr>
          </w:rPrChange>
        </w:rPr>
        <w:t xml:space="preserve">In the space below write </w:t>
      </w:r>
      <w:r w:rsidRPr="00F5675F">
        <w:rPr>
          <w:b/>
          <w:i/>
          <w:color w:val="000000" w:themeColor="text1"/>
          <w:sz w:val="20"/>
          <w:szCs w:val="20"/>
          <w:rPrChange w:id="118" w:author="csdl" w:date="2022-09-25T11:50:00Z">
            <w:rPr>
              <w:b/>
              <w:i/>
              <w:sz w:val="20"/>
              <w:szCs w:val="20"/>
            </w:rPr>
          </w:rPrChange>
        </w:rPr>
        <w:t>one paragraph</w:t>
      </w:r>
      <w:r w:rsidRPr="00F5675F">
        <w:rPr>
          <w:i/>
          <w:color w:val="000000" w:themeColor="text1"/>
          <w:sz w:val="20"/>
          <w:szCs w:val="20"/>
          <w:rPrChange w:id="119" w:author="csdl" w:date="2022-09-25T11:50:00Z">
            <w:rPr>
              <w:i/>
              <w:sz w:val="20"/>
              <w:szCs w:val="20"/>
            </w:rPr>
          </w:rPrChange>
        </w:rPr>
        <w:t xml:space="preserve"> about the research you are doing. Please be sure to follow appropriate paragraph formatting.</w:t>
      </w:r>
    </w:p>
    <w:p w14:paraId="708DDD60" w14:textId="77777777" w:rsidR="00136EBC" w:rsidRPr="00F5675F" w:rsidRDefault="00136EBC">
      <w:pPr>
        <w:rPr>
          <w:color w:val="000000" w:themeColor="text1"/>
          <w:rPrChange w:id="120" w:author="csdl" w:date="2022-09-25T11:50:00Z">
            <w:rPr/>
          </w:rPrChange>
        </w:rPr>
      </w:pPr>
    </w:p>
    <w:tbl>
      <w:tblPr>
        <w:tblStyle w:val="a9"/>
        <w:tblW w:w="97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F5675F" w:rsidRPr="00F5675F" w14:paraId="7EF63E69" w14:textId="77777777">
        <w:trPr>
          <w:trHeight w:val="6604"/>
        </w:trPr>
        <w:tc>
          <w:tcPr>
            <w:tcW w:w="9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8F75" w14:textId="7778A7E0" w:rsidR="00136EBC" w:rsidRPr="00F5675F" w:rsidRDefault="00D043A4" w:rsidP="001E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sap" w:eastAsia="Asap" w:hAnsi="Asap" w:cs="Asap"/>
                <w:color w:val="000000" w:themeColor="text1"/>
                <w:rPrChange w:id="121" w:author="csdl" w:date="2022-09-25T11:50:00Z">
                  <w:rPr>
                    <w:rFonts w:ascii="Asap" w:eastAsia="Asap" w:hAnsi="Asap" w:cs="Asap"/>
                  </w:rPr>
                </w:rPrChange>
              </w:rPr>
            </w:pPr>
            <w:r w:rsidRPr="00F5675F">
              <w:rPr>
                <w:rFonts w:ascii="Asap" w:eastAsia="Asap" w:hAnsi="Asap" w:cs="Asap"/>
                <w:color w:val="000000" w:themeColor="text1"/>
                <w:rPrChange w:id="122" w:author="csdl" w:date="2022-09-25T11:50:00Z">
                  <w:rPr>
                    <w:rFonts w:ascii="Asap" w:eastAsia="Asap" w:hAnsi="Asap" w:cs="Asap"/>
                  </w:rPr>
                </w:rPrChange>
              </w:rPr>
              <w:t xml:space="preserve"> </w:t>
            </w:r>
            <w:r w:rsidR="00B3161C" w:rsidRPr="00F5675F">
              <w:rPr>
                <w:rFonts w:ascii="Asap" w:eastAsia="Asap" w:hAnsi="Asap" w:cs="Asap"/>
                <w:color w:val="000000" w:themeColor="text1"/>
                <w:rPrChange w:id="123" w:author="csdl" w:date="2022-09-25T11:50:00Z">
                  <w:rPr>
                    <w:rFonts w:ascii="Asap" w:eastAsia="Asap" w:hAnsi="Asap" w:cs="Asap"/>
                  </w:rPr>
                </w:rPrChange>
              </w:rPr>
              <w:t xml:space="preserve">   </w:t>
            </w:r>
            <w:del w:id="124" w:author="Powell Natasha" w:date="2022-09-22T17:13:00Z">
              <w:r w:rsidR="00E0207E" w:rsidRPr="00F5675F" w:rsidDel="00A30DCD">
                <w:rPr>
                  <w:rFonts w:ascii="Asap" w:eastAsia="Asap" w:hAnsi="Asap" w:cs="Asap"/>
                  <w:color w:val="000000" w:themeColor="text1"/>
                  <w:rPrChange w:id="125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>Let me introduce my major. My major is c</w:delText>
              </w:r>
            </w:del>
            <w:ins w:id="126" w:author="Powell Natasha" w:date="2022-09-22T17:13:00Z">
              <w:r w:rsidR="00A30DCD" w:rsidRPr="00F5675F">
                <w:rPr>
                  <w:rFonts w:ascii="Asap" w:eastAsia="Asap" w:hAnsi="Asap" w:cs="Asap"/>
                  <w:color w:val="000000" w:themeColor="text1"/>
                  <w:rPrChange w:id="127" w:author="csdl" w:date="2022-09-25T11:50:00Z">
                    <w:rPr>
                      <w:rFonts w:ascii="Asap" w:eastAsia="Asap" w:hAnsi="Asap" w:cs="Asap"/>
                    </w:rPr>
                  </w:rPrChange>
                </w:rPr>
                <w:t>C</w:t>
              </w:r>
            </w:ins>
            <w:r w:rsidR="00E0207E" w:rsidRPr="00F5675F">
              <w:rPr>
                <w:rFonts w:ascii="Asap" w:eastAsia="Asap" w:hAnsi="Asap" w:cs="Asap"/>
                <w:color w:val="000000" w:themeColor="text1"/>
                <w:rPrChange w:id="128" w:author="csdl" w:date="2022-09-25T11:50:00Z">
                  <w:rPr>
                    <w:rFonts w:ascii="Asap" w:eastAsia="Asap" w:hAnsi="Asap" w:cs="Asap"/>
                  </w:rPr>
                </w:rPrChange>
              </w:rPr>
              <w:t>hannel coding</w:t>
            </w:r>
            <w:del w:id="129" w:author="Powell Natasha" w:date="2022-09-22T17:13:00Z">
              <w:r w:rsidR="00E0207E" w:rsidRPr="00F5675F" w:rsidDel="00A30DCD">
                <w:rPr>
                  <w:rFonts w:ascii="Asap" w:eastAsia="Asap" w:hAnsi="Asap" w:cs="Asap"/>
                  <w:color w:val="000000" w:themeColor="text1"/>
                  <w:rPrChange w:id="130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>,</w:delText>
              </w:r>
            </w:del>
            <w:r w:rsidR="00E0207E" w:rsidRPr="00F5675F">
              <w:rPr>
                <w:rFonts w:ascii="Asap" w:eastAsia="Asap" w:hAnsi="Asap" w:cs="Asap" w:hint="eastAsia"/>
                <w:color w:val="000000" w:themeColor="text1"/>
                <w:rPrChange w:id="131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 improves </w:t>
            </w:r>
            <w:commentRangeStart w:id="132"/>
            <w:r w:rsidR="00E0207E" w:rsidRPr="00F5675F">
              <w:rPr>
                <w:rFonts w:ascii="Asap" w:eastAsia="Asap" w:hAnsi="Asap" w:cs="Asap" w:hint="eastAsia"/>
                <w:color w:val="000000" w:themeColor="text1"/>
                <w:rPrChange w:id="133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communication </w:t>
            </w:r>
            <w:commentRangeEnd w:id="132"/>
            <w:r w:rsidR="00FE2262" w:rsidRPr="00F5675F">
              <w:rPr>
                <w:rStyle w:val="ad"/>
                <w:color w:val="000000" w:themeColor="text1"/>
                <w:rPrChange w:id="134" w:author="csdl" w:date="2022-09-25T11:50:00Z">
                  <w:rPr>
                    <w:rStyle w:val="ad"/>
                  </w:rPr>
                </w:rPrChange>
              </w:rPr>
              <w:commentReference w:id="132"/>
            </w:r>
            <w:r w:rsidR="00E0207E" w:rsidRPr="00F5675F">
              <w:rPr>
                <w:rFonts w:ascii="Asap" w:eastAsia="Asap" w:hAnsi="Asap" w:cs="Asap" w:hint="eastAsia"/>
                <w:color w:val="000000" w:themeColor="text1"/>
                <w:rPrChange w:id="135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quality by </w:t>
            </w:r>
            <w:r w:rsidR="00E0207E" w:rsidRPr="00F5675F">
              <w:rPr>
                <w:rFonts w:ascii="Asap" w:eastAsia="Asap" w:hAnsi="Asap" w:cs="Asap"/>
                <w:color w:val="000000" w:themeColor="text1"/>
                <w:rPrChange w:id="136" w:author="csdl" w:date="2022-09-25T11:50:00Z">
                  <w:rPr>
                    <w:rFonts w:ascii="Asap" w:eastAsia="Asap" w:hAnsi="Asap" w:cs="Asap"/>
                  </w:rPr>
                </w:rPrChange>
              </w:rPr>
              <w:t>adjust</w:t>
            </w:r>
            <w:r w:rsidR="00E0207E" w:rsidRPr="00F5675F">
              <w:rPr>
                <w:rFonts w:ascii="Asap" w:eastAsia="Asap" w:hAnsi="Asap" w:cs="Asap" w:hint="eastAsia"/>
                <w:color w:val="000000" w:themeColor="text1"/>
                <w:rPrChange w:id="137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>ing complexity and performance.</w:t>
            </w:r>
            <w:r w:rsidR="00E0207E" w:rsidRPr="00F5675F">
              <w:rPr>
                <w:rFonts w:ascii="Asap" w:eastAsia="Asap" w:hAnsi="Asap" w:cs="Asap"/>
                <w:color w:val="000000" w:themeColor="text1"/>
                <w:rPrChange w:id="138" w:author="csdl" w:date="2022-09-25T11:50:00Z">
                  <w:rPr>
                    <w:rFonts w:ascii="Asap" w:eastAsia="Asap" w:hAnsi="Asap" w:cs="Asap"/>
                  </w:rPr>
                </w:rPrChange>
              </w:rPr>
              <w:t xml:space="preserve"> </w:t>
            </w:r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139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Since 2018, deep learning has been used in </w:t>
            </w:r>
            <w:del w:id="140" w:author="csdl" w:date="2022-09-25T11:45:00Z">
              <w:r w:rsidR="00B3161C" w:rsidRPr="00F5675F" w:rsidDel="00203397">
                <w:rPr>
                  <w:rFonts w:asciiTheme="minorEastAsia" w:hAnsiTheme="minorEastAsia" w:cs="Asap" w:hint="eastAsia"/>
                  <w:color w:val="000000" w:themeColor="text1"/>
                  <w:rPrChange w:id="141" w:author="csdl" w:date="2022-09-25T11:50:00Z">
                    <w:rPr>
                      <w:rFonts w:asciiTheme="minorEastAsia" w:hAnsiTheme="minorEastAsia" w:cs="Asap" w:hint="eastAsia"/>
                    </w:rPr>
                  </w:rPrChange>
                </w:rPr>
                <w:delText>th</w:delText>
              </w:r>
            </w:del>
            <w:ins w:id="142" w:author="Powell Natasha" w:date="2022-09-22T17:14:00Z">
              <w:del w:id="143" w:author="csdl" w:date="2022-09-25T11:45:00Z">
                <w:r w:rsidR="00442888" w:rsidRPr="00F5675F" w:rsidDel="00203397">
                  <w:rPr>
                    <w:rFonts w:asciiTheme="minorEastAsia" w:hAnsiTheme="minorEastAsia" w:cs="Asap" w:hint="eastAsia"/>
                    <w:color w:val="000000" w:themeColor="text1"/>
                    <w:rPrChange w:id="144" w:author="csdl" w:date="2022-09-25T11:50:00Z">
                      <w:rPr>
                        <w:rFonts w:asciiTheme="minorEastAsia" w:hAnsiTheme="minorEastAsia" w:cs="Asap" w:hint="eastAsia"/>
                      </w:rPr>
                    </w:rPrChange>
                  </w:rPr>
                  <w:delText>is</w:delText>
                </w:r>
              </w:del>
            </w:ins>
            <w:ins w:id="145" w:author="csdl" w:date="2022-09-25T11:45:00Z">
              <w:r w:rsidR="00203397" w:rsidRPr="00F5675F">
                <w:rPr>
                  <w:rFonts w:asciiTheme="minorEastAsia" w:hAnsiTheme="minorEastAsia" w:cs="Asap"/>
                  <w:color w:val="000000" w:themeColor="text1"/>
                  <w:rPrChange w:id="146" w:author="csdl" w:date="2022-09-25T11:50:00Z">
                    <w:rPr>
                      <w:rFonts w:asciiTheme="minorEastAsia" w:hAnsiTheme="minorEastAsia" w:cs="Asap"/>
                    </w:rPr>
                  </w:rPrChange>
                </w:rPr>
                <w:t>wireless</w:t>
              </w:r>
            </w:ins>
            <w:del w:id="147" w:author="Powell Natasha" w:date="2022-09-22T17:14:00Z">
              <w:r w:rsidR="00B3161C" w:rsidRPr="00F5675F" w:rsidDel="00442888">
                <w:rPr>
                  <w:rFonts w:ascii="Asap" w:eastAsia="Asap" w:hAnsi="Asap" w:cs="Asap" w:hint="eastAsia"/>
                  <w:color w:val="000000" w:themeColor="text1"/>
                  <w:rPrChange w:id="148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>e</w:delText>
              </w:r>
            </w:del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149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 communication field. </w:t>
            </w:r>
            <w:ins w:id="150" w:author="Powell Natasha" w:date="2022-09-22T17:18:00Z">
              <w:r w:rsidR="009100FB" w:rsidRPr="00F5675F">
                <w:rPr>
                  <w:rFonts w:ascii="Asap" w:eastAsia="Asap" w:hAnsi="Asap" w:cs="Asap"/>
                  <w:color w:val="000000" w:themeColor="text1"/>
                  <w:rPrChange w:id="151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The </w:t>
              </w:r>
            </w:ins>
            <w:del w:id="152" w:author="Powell Natasha" w:date="2022-09-22T17:16:00Z">
              <w:r w:rsidR="00B3161C" w:rsidRPr="00F5675F" w:rsidDel="000B49C3">
                <w:rPr>
                  <w:rFonts w:ascii="Asap" w:eastAsia="Asap" w:hAnsi="Asap" w:cs="Asap"/>
                  <w:color w:val="000000" w:themeColor="text1"/>
                  <w:rPrChange w:id="153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>I</w:delText>
              </w:r>
              <w:r w:rsidR="00B3161C" w:rsidRPr="00F5675F" w:rsidDel="000B49C3">
                <w:rPr>
                  <w:rFonts w:ascii="Asap" w:eastAsia="Asap" w:hAnsi="Asap" w:cs="Asap" w:hint="eastAsia"/>
                  <w:color w:val="000000" w:themeColor="text1"/>
                  <w:rPrChange w:id="154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n </w:delText>
              </w:r>
              <w:r w:rsidR="008846DA" w:rsidRPr="00F5675F" w:rsidDel="000B49C3">
                <w:rPr>
                  <w:rFonts w:ascii="Asap" w:eastAsia="Asap" w:hAnsi="Asap" w:cs="Asap"/>
                  <w:color w:val="000000" w:themeColor="text1"/>
                  <w:rPrChange w:id="155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>c</w:delText>
              </w:r>
            </w:del>
            <w:ins w:id="156" w:author="Powell Natasha" w:date="2022-09-22T17:18:00Z">
              <w:r w:rsidR="009100FB" w:rsidRPr="00F5675F">
                <w:rPr>
                  <w:rFonts w:ascii="Asap" w:eastAsia="Asap" w:hAnsi="Asap" w:cs="Asap"/>
                  <w:color w:val="000000" w:themeColor="text1"/>
                  <w:rPrChange w:id="157" w:author="csdl" w:date="2022-09-25T11:50:00Z">
                    <w:rPr>
                      <w:rFonts w:ascii="Asap" w:eastAsia="Asap" w:hAnsi="Asap" w:cs="Asap"/>
                    </w:rPr>
                  </w:rPrChange>
                </w:rPr>
                <w:t>c</w:t>
              </w:r>
            </w:ins>
            <w:r w:rsidR="008846DA" w:rsidRPr="00F5675F">
              <w:rPr>
                <w:rFonts w:ascii="Asap" w:eastAsia="Asap" w:hAnsi="Asap" w:cs="Asap"/>
                <w:color w:val="000000" w:themeColor="text1"/>
                <w:rPrChange w:id="158" w:author="csdl" w:date="2022-09-25T11:50:00Z">
                  <w:rPr>
                    <w:rFonts w:ascii="Asap" w:eastAsia="Asap" w:hAnsi="Asap" w:cs="Asap"/>
                  </w:rPr>
                </w:rPrChange>
              </w:rPr>
              <w:t xml:space="preserve">ommunication </w:t>
            </w:r>
            <w:del w:id="159" w:author="Powell Natasha" w:date="2022-09-22T17:18:00Z">
              <w:r w:rsidR="008846DA" w:rsidRPr="00F5675F" w:rsidDel="009100FB">
                <w:rPr>
                  <w:rFonts w:ascii="Asap" w:eastAsia="Asap" w:hAnsi="Asap" w:cs="Asap"/>
                  <w:color w:val="000000" w:themeColor="text1"/>
                  <w:rPrChange w:id="160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 xml:space="preserve">system’s </w:delText>
              </w:r>
            </w:del>
            <w:ins w:id="161" w:author="Powell Natasha" w:date="2022-09-22T17:18:00Z">
              <w:r w:rsidR="009100FB" w:rsidRPr="00F5675F">
                <w:rPr>
                  <w:rFonts w:ascii="Asap" w:eastAsia="Asap" w:hAnsi="Asap" w:cs="Asap"/>
                  <w:color w:val="000000" w:themeColor="text1"/>
                  <w:rPrChange w:id="162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field’s </w:t>
              </w:r>
            </w:ins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163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deep learning </w:t>
            </w:r>
            <w:r w:rsidR="00B3161C" w:rsidRPr="00F5675F">
              <w:rPr>
                <w:rFonts w:ascii="Asap" w:eastAsia="Asap" w:hAnsi="Asap" w:cs="Asap"/>
                <w:color w:val="000000" w:themeColor="text1"/>
                <w:rPrChange w:id="164" w:author="csdl" w:date="2022-09-25T11:50:00Z">
                  <w:rPr>
                    <w:rFonts w:ascii="Asap" w:eastAsia="Asap" w:hAnsi="Asap" w:cs="Asap"/>
                  </w:rPr>
                </w:rPrChange>
              </w:rPr>
              <w:t>method</w:t>
            </w:r>
            <w:ins w:id="165" w:author="Powell Natasha" w:date="2022-09-22T17:16:00Z">
              <w:r w:rsidR="000B49C3" w:rsidRPr="00F5675F">
                <w:rPr>
                  <w:rFonts w:ascii="Asap" w:eastAsia="Asap" w:hAnsi="Asap" w:cs="Asap"/>
                  <w:color w:val="000000" w:themeColor="text1"/>
                  <w:rPrChange w:id="166" w:author="csdl" w:date="2022-09-25T11:50:00Z">
                    <w:rPr>
                      <w:rFonts w:ascii="Asap" w:eastAsia="Asap" w:hAnsi="Asap" w:cs="Asap"/>
                    </w:rPr>
                  </w:rPrChange>
                </w:rPr>
                <w:t>s</w:t>
              </w:r>
              <w:r w:rsidR="00BA2339" w:rsidRPr="00F5675F">
                <w:rPr>
                  <w:rFonts w:ascii="Asap" w:eastAsia="Asap" w:hAnsi="Asap" w:cs="Asap"/>
                  <w:color w:val="000000" w:themeColor="text1"/>
                  <w:rPrChange w:id="167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 </w:t>
              </w:r>
            </w:ins>
            <w:ins w:id="168" w:author="Powell Natasha" w:date="2022-09-22T17:17:00Z">
              <w:r w:rsidR="00BA2339" w:rsidRPr="00F5675F">
                <w:rPr>
                  <w:rFonts w:ascii="Asap" w:eastAsia="Asap" w:hAnsi="Asap" w:cs="Asap"/>
                  <w:color w:val="000000" w:themeColor="text1"/>
                  <w:rPrChange w:id="169" w:author="csdl" w:date="2022-09-25T11:50:00Z">
                    <w:rPr>
                      <w:rFonts w:ascii="Asap" w:eastAsia="Asap" w:hAnsi="Asap" w:cs="Asap"/>
                    </w:rPr>
                  </w:rPrChange>
                </w:rPr>
                <w:t>deviate</w:t>
              </w:r>
            </w:ins>
            <w:ins w:id="170" w:author="Powell Natasha" w:date="2022-09-22T17:16:00Z">
              <w:r w:rsidR="00BA2339" w:rsidRPr="00F5675F">
                <w:rPr>
                  <w:rFonts w:ascii="Asap" w:eastAsia="Asap" w:hAnsi="Asap" w:cs="Asap"/>
                  <w:color w:val="000000" w:themeColor="text1"/>
                  <w:rPrChange w:id="171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 from </w:t>
              </w:r>
            </w:ins>
            <w:del w:id="172" w:author="Powell Natasha" w:date="2022-09-22T17:16:00Z">
              <w:r w:rsidR="00B3161C" w:rsidRPr="00F5675F" w:rsidDel="00BA2339">
                <w:rPr>
                  <w:rFonts w:ascii="Asap" w:eastAsia="Asap" w:hAnsi="Asap" w:cs="Asap"/>
                  <w:color w:val="000000" w:themeColor="text1"/>
                  <w:rPrChange w:id="173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>,</w:delText>
              </w:r>
              <w:r w:rsidR="00B3161C" w:rsidRPr="00F5675F" w:rsidDel="00BA2339">
                <w:rPr>
                  <w:rFonts w:ascii="Asap" w:eastAsia="Asap" w:hAnsi="Asap" w:cs="Asap" w:hint="eastAsia"/>
                  <w:color w:val="000000" w:themeColor="text1"/>
                  <w:rPrChange w:id="174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 </w:delText>
              </w:r>
              <w:r w:rsidR="00B3161C" w:rsidRPr="00F5675F" w:rsidDel="000B49C3">
                <w:rPr>
                  <w:rFonts w:ascii="Asap" w:eastAsia="Asap" w:hAnsi="Asap" w:cs="Asap" w:hint="eastAsia"/>
                  <w:color w:val="000000" w:themeColor="text1"/>
                  <w:rPrChange w:id="175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rather than a method </w:delText>
              </w:r>
              <w:r w:rsidR="008846DA" w:rsidRPr="00F5675F" w:rsidDel="000B49C3">
                <w:rPr>
                  <w:rFonts w:ascii="Asap" w:eastAsia="Asap" w:hAnsi="Asap" w:cs="Asap"/>
                  <w:color w:val="000000" w:themeColor="text1"/>
                  <w:rPrChange w:id="176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 xml:space="preserve">only </w:delText>
              </w:r>
              <w:r w:rsidR="00B3161C" w:rsidRPr="00F5675F" w:rsidDel="000B49C3">
                <w:rPr>
                  <w:rFonts w:ascii="Asap" w:eastAsia="Asap" w:hAnsi="Asap" w:cs="Asap" w:hint="eastAsia"/>
                  <w:color w:val="000000" w:themeColor="text1"/>
                  <w:rPrChange w:id="177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>for communication</w:delText>
              </w:r>
              <w:r w:rsidR="008846DA" w:rsidRPr="00F5675F" w:rsidDel="000B49C3">
                <w:rPr>
                  <w:rFonts w:ascii="Asap" w:eastAsia="Asap" w:hAnsi="Asap" w:cs="Asap"/>
                  <w:color w:val="000000" w:themeColor="text1"/>
                  <w:rPrChange w:id="178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 xml:space="preserve"> </w:delText>
              </w:r>
            </w:del>
            <w:del w:id="179" w:author="Powell Natasha" w:date="2022-09-22T17:14:00Z">
              <w:r w:rsidR="00B3161C" w:rsidRPr="00F5675F" w:rsidDel="00831393">
                <w:rPr>
                  <w:rFonts w:ascii="Asap" w:eastAsia="Asap" w:hAnsi="Asap" w:cs="Asap" w:hint="eastAsia"/>
                  <w:color w:val="000000" w:themeColor="text1"/>
                  <w:rPrChange w:id="180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 </w:delText>
              </w:r>
            </w:del>
            <w:del w:id="181" w:author="Powell Natasha" w:date="2022-09-22T17:16:00Z">
              <w:r w:rsidR="008846DA" w:rsidRPr="00F5675F" w:rsidDel="000B49C3">
                <w:rPr>
                  <w:rFonts w:ascii="Asap" w:eastAsia="Asap" w:hAnsi="Asap" w:cs="Asap"/>
                  <w:color w:val="000000" w:themeColor="text1"/>
                  <w:rPrChange w:id="182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>system</w:delText>
              </w:r>
              <w:r w:rsidR="00B3161C" w:rsidRPr="00F5675F" w:rsidDel="000B49C3">
                <w:rPr>
                  <w:rFonts w:ascii="Asap" w:eastAsia="Asap" w:hAnsi="Asap" w:cs="Asap" w:hint="eastAsia"/>
                  <w:color w:val="000000" w:themeColor="text1"/>
                  <w:rPrChange w:id="183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, </w:delText>
              </w:r>
            </w:del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184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>the</w:t>
            </w:r>
            <w:ins w:id="185" w:author="Powell Natasha" w:date="2022-09-22T17:16:00Z">
              <w:r w:rsidR="00BA2339" w:rsidRPr="00F5675F">
                <w:rPr>
                  <w:rFonts w:ascii="Asap" w:eastAsia="Asap" w:hAnsi="Asap" w:cs="Asap" w:hint="eastAsia"/>
                  <w:color w:val="000000" w:themeColor="text1"/>
                  <w:rPrChange w:id="186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t xml:space="preserve"> computer science</w:t>
              </w:r>
            </w:ins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187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 </w:t>
            </w:r>
            <w:ins w:id="188" w:author="Powell Natasha" w:date="2022-09-22T17:16:00Z">
              <w:r w:rsidR="00BA2339" w:rsidRPr="00F5675F">
                <w:rPr>
                  <w:rFonts w:ascii="Asap" w:eastAsia="Asap" w:hAnsi="Asap" w:cs="Asap"/>
                  <w:color w:val="000000" w:themeColor="text1"/>
                  <w:rPrChange w:id="189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deep learning </w:t>
              </w:r>
            </w:ins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190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>method</w:t>
            </w:r>
            <w:ins w:id="191" w:author="Powell Natasha" w:date="2022-09-22T17:17:00Z">
              <w:r w:rsidR="00BA2339" w:rsidRPr="00F5675F">
                <w:rPr>
                  <w:rFonts w:ascii="Asap" w:eastAsia="Asap" w:hAnsi="Asap" w:cs="Asap"/>
                  <w:color w:val="000000" w:themeColor="text1"/>
                  <w:rPrChange w:id="192" w:author="csdl" w:date="2022-09-25T11:50:00Z">
                    <w:rPr>
                      <w:rFonts w:ascii="Asap" w:eastAsia="Asap" w:hAnsi="Asap" w:cs="Asap"/>
                    </w:rPr>
                  </w:rPrChange>
                </w:rPr>
                <w:t>s</w:t>
              </w:r>
            </w:ins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193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 </w:t>
            </w:r>
            <w:ins w:id="194" w:author="Powell Natasha" w:date="2022-09-22T17:17:00Z">
              <w:r w:rsidR="00BA2339" w:rsidRPr="00F5675F">
                <w:rPr>
                  <w:rFonts w:ascii="Asap" w:eastAsia="Asap" w:hAnsi="Asap" w:cs="Asap"/>
                  <w:color w:val="000000" w:themeColor="text1"/>
                  <w:rPrChange w:id="195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and are continuing to be </w:t>
              </w:r>
            </w:ins>
            <w:del w:id="196" w:author="Powell Natasha" w:date="2022-09-22T17:17:00Z">
              <w:r w:rsidR="00B3161C" w:rsidRPr="00F5675F" w:rsidDel="00BA2339">
                <w:rPr>
                  <w:rFonts w:ascii="Asap" w:eastAsia="Asap" w:hAnsi="Asap" w:cs="Asap" w:hint="eastAsia"/>
                  <w:color w:val="000000" w:themeColor="text1"/>
                  <w:rPrChange w:id="197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of research in </w:delText>
              </w:r>
            </w:del>
            <w:del w:id="198" w:author="Powell Natasha" w:date="2022-09-22T17:16:00Z">
              <w:r w:rsidR="00B3161C" w:rsidRPr="00F5675F" w:rsidDel="00BA2339">
                <w:rPr>
                  <w:rFonts w:ascii="Asap" w:eastAsia="Asap" w:hAnsi="Asap" w:cs="Asap" w:hint="eastAsia"/>
                  <w:color w:val="000000" w:themeColor="text1"/>
                  <w:rPrChange w:id="199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>computer science</w:delText>
              </w:r>
              <w:r w:rsidR="008846DA" w:rsidRPr="00F5675F" w:rsidDel="00BA2339">
                <w:rPr>
                  <w:rFonts w:ascii="Asap" w:eastAsia="Asap" w:hAnsi="Asap" w:cs="Asap"/>
                  <w:color w:val="000000" w:themeColor="text1"/>
                  <w:rPrChange w:id="200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 xml:space="preserve">(CS : </w:delText>
              </w:r>
              <w:r w:rsidR="008846DA" w:rsidRPr="00F5675F" w:rsidDel="00BA2339">
                <w:rPr>
                  <w:rFonts w:ascii="Asap" w:eastAsia="Asap" w:hAnsi="Asap" w:cs="Asap" w:hint="eastAsia"/>
                  <w:color w:val="000000" w:themeColor="text1"/>
                  <w:rPrChange w:id="201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>a field of active research on methodology</w:delText>
              </w:r>
              <w:r w:rsidR="008846DA" w:rsidRPr="00F5675F" w:rsidDel="00BA2339">
                <w:rPr>
                  <w:rFonts w:ascii="Asap" w:eastAsia="Asap" w:hAnsi="Asap" w:cs="Asap"/>
                  <w:color w:val="000000" w:themeColor="text1"/>
                  <w:rPrChange w:id="202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>[technique])</w:delText>
              </w:r>
            </w:del>
            <w:del w:id="203" w:author="Powell Natasha" w:date="2022-09-22T17:15:00Z">
              <w:r w:rsidR="001E472A" w:rsidRPr="00F5675F" w:rsidDel="00865989">
                <w:rPr>
                  <w:rFonts w:ascii="Asap" w:eastAsia="Asap" w:hAnsi="Asap" w:cs="Asap" w:hint="eastAsia"/>
                  <w:color w:val="000000" w:themeColor="text1"/>
                  <w:rPrChange w:id="204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>, which is conducting active</w:delText>
              </w:r>
              <w:r w:rsidR="00B3161C" w:rsidRPr="00F5675F" w:rsidDel="00865989">
                <w:rPr>
                  <w:rFonts w:ascii="Asap" w:eastAsia="Asap" w:hAnsi="Asap" w:cs="Asap" w:hint="eastAsia"/>
                  <w:color w:val="000000" w:themeColor="text1"/>
                  <w:rPrChange w:id="205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 research</w:delText>
              </w:r>
            </w:del>
            <w:del w:id="206" w:author="Powell Natasha" w:date="2022-09-22T17:16:00Z">
              <w:r w:rsidR="00B3161C" w:rsidRPr="00F5675F" w:rsidDel="00BA2339">
                <w:rPr>
                  <w:rFonts w:ascii="Asap" w:eastAsia="Asap" w:hAnsi="Asap" w:cs="Asap" w:hint="eastAsia"/>
                  <w:color w:val="000000" w:themeColor="text1"/>
                  <w:rPrChange w:id="207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, </w:delText>
              </w:r>
            </w:del>
            <w:del w:id="208" w:author="Powell Natasha" w:date="2022-09-22T17:17:00Z">
              <w:r w:rsidR="00B3161C" w:rsidRPr="00F5675F" w:rsidDel="00BA2339">
                <w:rPr>
                  <w:rFonts w:ascii="Asap" w:eastAsia="Asap" w:hAnsi="Asap" w:cs="Asap" w:hint="eastAsia"/>
                  <w:color w:val="000000" w:themeColor="text1"/>
                  <w:rPrChange w:id="209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is being </w:delText>
              </w:r>
            </w:del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210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transformed to </w:t>
            </w:r>
            <w:ins w:id="211" w:author="Powell Natasha" w:date="2022-09-22T17:17:00Z">
              <w:r w:rsidR="00BA2339" w:rsidRPr="00F5675F">
                <w:rPr>
                  <w:rFonts w:ascii="Asap" w:eastAsia="Asap" w:hAnsi="Asap" w:cs="Asap"/>
                  <w:color w:val="000000" w:themeColor="text1"/>
                  <w:rPrChange w:id="212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better </w:t>
              </w:r>
            </w:ins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213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suit the communication field. The </w:t>
            </w:r>
            <w:r w:rsidR="00CC5196" w:rsidRPr="00F5675F">
              <w:rPr>
                <w:rFonts w:ascii="Asap" w:eastAsia="Asap" w:hAnsi="Asap" w:cs="Asap"/>
                <w:color w:val="000000" w:themeColor="text1"/>
                <w:rPrChange w:id="214" w:author="csdl" w:date="2022-09-25T11:50:00Z">
                  <w:rPr>
                    <w:rFonts w:ascii="맑은 고딕" w:eastAsia="맑은 고딕" w:hAnsi="맑은 고딕" w:cs="맑은 고딕"/>
                  </w:rPr>
                </w:rPrChange>
              </w:rPr>
              <w:t xml:space="preserve">communication </w:t>
            </w:r>
            <w:del w:id="215" w:author="Powell Natasha" w:date="2022-09-22T17:18:00Z">
              <w:r w:rsidR="00CC5196" w:rsidRPr="00F5675F" w:rsidDel="004D57B2">
                <w:rPr>
                  <w:rFonts w:ascii="Asap" w:eastAsia="Asap" w:hAnsi="Asap" w:cs="Asap"/>
                  <w:color w:val="000000" w:themeColor="text1"/>
                  <w:rPrChange w:id="216" w:author="csdl" w:date="2022-09-25T11:50:00Z">
                    <w:rPr>
                      <w:rFonts w:ascii="맑은 고딕" w:eastAsia="맑은 고딕" w:hAnsi="맑은 고딕" w:cs="맑은 고딕"/>
                    </w:rPr>
                  </w:rPrChange>
                </w:rPr>
                <w:delText xml:space="preserve">system’s </w:delText>
              </w:r>
            </w:del>
            <w:ins w:id="217" w:author="Powell Natasha" w:date="2022-09-22T17:18:00Z">
              <w:r w:rsidR="004D57B2" w:rsidRPr="00F5675F">
                <w:rPr>
                  <w:rFonts w:ascii="Asap" w:eastAsia="Asap" w:hAnsi="Asap" w:cs="Asap"/>
                  <w:color w:val="000000" w:themeColor="text1"/>
                  <w:rPrChange w:id="218" w:author="csdl" w:date="2022-09-25T11:50:00Z">
                    <w:rPr>
                      <w:rFonts w:ascii="맑은 고딕" w:eastAsia="맑은 고딕" w:hAnsi="맑은 고딕" w:cs="맑은 고딕"/>
                    </w:rPr>
                  </w:rPrChange>
                </w:rPr>
                <w:t>res</w:t>
              </w:r>
            </w:ins>
            <w:ins w:id="219" w:author="Powell Natasha" w:date="2022-09-22T17:19:00Z">
              <w:r w:rsidR="004D57B2" w:rsidRPr="00F5675F">
                <w:rPr>
                  <w:rFonts w:ascii="Asap" w:eastAsia="Asap" w:hAnsi="Asap" w:cs="Asap"/>
                  <w:color w:val="000000" w:themeColor="text1"/>
                  <w:rPrChange w:id="220" w:author="csdl" w:date="2022-09-25T11:50:00Z">
                    <w:rPr>
                      <w:rFonts w:ascii="맑은 고딕" w:eastAsia="맑은 고딕" w:hAnsi="맑은 고딕" w:cs="맑은 고딕"/>
                    </w:rPr>
                  </w:rPrChange>
                </w:rPr>
                <w:t>e</w:t>
              </w:r>
            </w:ins>
            <w:ins w:id="221" w:author="Powell Natasha" w:date="2022-09-22T17:18:00Z">
              <w:r w:rsidR="004D57B2" w:rsidRPr="00F5675F">
                <w:rPr>
                  <w:rFonts w:ascii="Asap" w:eastAsia="Asap" w:hAnsi="Asap" w:cs="Asap"/>
                  <w:color w:val="000000" w:themeColor="text1"/>
                  <w:rPrChange w:id="222" w:author="csdl" w:date="2022-09-25T11:50:00Z">
                    <w:rPr>
                      <w:rFonts w:ascii="맑은 고딕" w:eastAsia="맑은 고딕" w:hAnsi="맑은 고딕" w:cs="맑은 고딕"/>
                    </w:rPr>
                  </w:rPrChange>
                </w:rPr>
                <w:t>arch’s</w:t>
              </w:r>
            </w:ins>
            <w:ins w:id="223" w:author="Powell Natasha" w:date="2022-09-22T17:19:00Z">
              <w:r w:rsidR="004D57B2" w:rsidRPr="00F5675F">
                <w:rPr>
                  <w:rFonts w:ascii="Asap" w:eastAsia="Asap" w:hAnsi="Asap" w:cs="Asap"/>
                  <w:color w:val="000000" w:themeColor="text1"/>
                  <w:rPrChange w:id="224" w:author="csdl" w:date="2022-09-25T11:50:00Z">
                    <w:rPr>
                      <w:rFonts w:ascii="맑은 고딕" w:eastAsia="맑은 고딕" w:hAnsi="맑은 고딕" w:cs="맑은 고딕"/>
                    </w:rPr>
                  </w:rPrChange>
                </w:rPr>
                <w:t xml:space="preserve"> primary</w:t>
              </w:r>
            </w:ins>
            <w:ins w:id="225" w:author="Powell Natasha" w:date="2022-09-22T17:20:00Z">
              <w:r w:rsidR="0004222C" w:rsidRPr="00F5675F">
                <w:rPr>
                  <w:rFonts w:ascii="Asap" w:eastAsia="Asap" w:hAnsi="Asap" w:cs="Asap"/>
                  <w:color w:val="000000" w:themeColor="text1"/>
                  <w:rPrChange w:id="226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 </w:t>
              </w:r>
            </w:ins>
            <w:ins w:id="227" w:author="Powell Natasha" w:date="2022-09-22T17:19:00Z">
              <w:r w:rsidR="0004222C" w:rsidRPr="00F5675F">
                <w:rPr>
                  <w:rFonts w:ascii="Asap" w:eastAsia="Asap" w:hAnsi="Asap" w:cs="Asap"/>
                  <w:color w:val="000000" w:themeColor="text1"/>
                  <w:rPrChange w:id="228" w:author="csdl" w:date="2022-09-25T11:50:00Z">
                    <w:rPr>
                      <w:rFonts w:ascii="Asap" w:eastAsia="Asap" w:hAnsi="Asap" w:cs="Asap"/>
                    </w:rPr>
                  </w:rPrChange>
                </w:rPr>
                <w:t>channel coding</w:t>
              </w:r>
              <w:r w:rsidR="0004222C" w:rsidRPr="00F5675F">
                <w:rPr>
                  <w:rFonts w:ascii="Asap" w:eastAsia="Asap" w:hAnsi="Asap" w:cs="Asap" w:hint="eastAsia"/>
                  <w:color w:val="000000" w:themeColor="text1"/>
                  <w:rPrChange w:id="229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t xml:space="preserve"> </w:t>
              </w:r>
            </w:ins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230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challenge to solve </w:t>
            </w:r>
            <w:del w:id="231" w:author="Powell Natasha" w:date="2022-09-22T17:20:00Z">
              <w:r w:rsidR="00B3161C" w:rsidRPr="00F5675F" w:rsidDel="0004222C">
                <w:rPr>
                  <w:rFonts w:ascii="Asap" w:eastAsia="Asap" w:hAnsi="Asap" w:cs="Asap" w:hint="eastAsia"/>
                  <w:color w:val="000000" w:themeColor="text1"/>
                  <w:rPrChange w:id="232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with </w:delText>
              </w:r>
            </w:del>
            <w:del w:id="233" w:author="Powell Natasha" w:date="2022-09-22T17:19:00Z">
              <w:r w:rsidR="001E472A" w:rsidRPr="00F5675F" w:rsidDel="0004222C">
                <w:rPr>
                  <w:rFonts w:ascii="Asap" w:eastAsia="Asap" w:hAnsi="Asap" w:cs="Asap"/>
                  <w:color w:val="000000" w:themeColor="text1"/>
                  <w:rPrChange w:id="234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>channel coding</w:delText>
              </w:r>
              <w:r w:rsidR="00B3161C" w:rsidRPr="00F5675F" w:rsidDel="0004222C">
                <w:rPr>
                  <w:rFonts w:ascii="Asap" w:eastAsia="Asap" w:hAnsi="Asap" w:cs="Asap" w:hint="eastAsia"/>
                  <w:color w:val="000000" w:themeColor="text1"/>
                  <w:rPrChange w:id="235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 </w:delText>
              </w:r>
            </w:del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236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is to improve </w:t>
            </w:r>
            <w:ins w:id="237" w:author="Powell Natasha" w:date="2022-09-22T17:20:00Z">
              <w:r w:rsidR="0004222C" w:rsidRPr="00F5675F">
                <w:rPr>
                  <w:rFonts w:ascii="Asap" w:eastAsia="Asap" w:hAnsi="Asap" w:cs="Asap"/>
                  <w:color w:val="000000" w:themeColor="text1"/>
                  <w:rPrChange w:id="238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the </w:t>
              </w:r>
            </w:ins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239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>tradeoff for</w:t>
            </w:r>
            <w:r w:rsidR="008846DA" w:rsidRPr="00F5675F">
              <w:rPr>
                <w:rFonts w:ascii="Asap" w:eastAsia="Asap" w:hAnsi="Asap" w:cs="Asap"/>
                <w:color w:val="000000" w:themeColor="text1"/>
                <w:rPrChange w:id="240" w:author="csdl" w:date="2022-09-25T11:50:00Z">
                  <w:rPr>
                    <w:rFonts w:ascii="Asap" w:eastAsia="Asap" w:hAnsi="Asap" w:cs="Asap"/>
                  </w:rPr>
                </w:rPrChange>
              </w:rPr>
              <w:t xml:space="preserve"> </w:t>
            </w:r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241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>complexity and performance.</w:t>
            </w:r>
            <w:r w:rsidR="008846DA" w:rsidRPr="00F5675F">
              <w:rPr>
                <w:rFonts w:ascii="Asap" w:eastAsia="Asap" w:hAnsi="Asap" w:cs="Asap"/>
                <w:color w:val="000000" w:themeColor="text1"/>
                <w:rPrChange w:id="242" w:author="csdl" w:date="2022-09-25T11:50:00Z">
                  <w:rPr>
                    <w:rFonts w:ascii="Asap" w:eastAsia="Asap" w:hAnsi="Asap" w:cs="Asap"/>
                  </w:rPr>
                </w:rPrChange>
              </w:rPr>
              <w:t xml:space="preserve"> Complexity and performance have</w:t>
            </w:r>
            <w:ins w:id="243" w:author="Powell Natasha" w:date="2022-09-22T17:19:00Z">
              <w:r w:rsidR="0004222C" w:rsidRPr="00F5675F">
                <w:rPr>
                  <w:rFonts w:ascii="Asap" w:eastAsia="Asap" w:hAnsi="Asap" w:cs="Asap"/>
                  <w:color w:val="000000" w:themeColor="text1"/>
                  <w:rPrChange w:id="244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 a</w:t>
              </w:r>
            </w:ins>
            <w:r w:rsidR="008846DA" w:rsidRPr="00F5675F">
              <w:rPr>
                <w:rFonts w:ascii="Asap" w:eastAsia="Asap" w:hAnsi="Asap" w:cs="Asap"/>
                <w:color w:val="000000" w:themeColor="text1"/>
                <w:rPrChange w:id="245" w:author="csdl" w:date="2022-09-25T11:50:00Z">
                  <w:rPr>
                    <w:rFonts w:ascii="Asap" w:eastAsia="Asap" w:hAnsi="Asap" w:cs="Asap"/>
                  </w:rPr>
                </w:rPrChange>
              </w:rPr>
              <w:t xml:space="preserve"> </w:t>
            </w:r>
            <w:del w:id="246" w:author="Powell Natasha" w:date="2022-09-22T17:19:00Z">
              <w:r w:rsidR="008846DA" w:rsidRPr="00F5675F" w:rsidDel="0004222C">
                <w:rPr>
                  <w:rFonts w:ascii="Asap" w:eastAsia="Asap" w:hAnsi="Asap" w:cs="Asap" w:hint="eastAsia"/>
                  <w:color w:val="000000" w:themeColor="text1"/>
                  <w:rPrChange w:id="247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>P</w:delText>
              </w:r>
            </w:del>
            <w:ins w:id="248" w:author="Powell Natasha" w:date="2022-09-22T17:19:00Z">
              <w:r w:rsidR="0004222C" w:rsidRPr="00F5675F">
                <w:rPr>
                  <w:rFonts w:ascii="Asap" w:eastAsia="Asap" w:hAnsi="Asap" w:cs="Asap"/>
                  <w:color w:val="000000" w:themeColor="text1"/>
                  <w:rPrChange w:id="249" w:author="csdl" w:date="2022-09-25T11:50:00Z">
                    <w:rPr>
                      <w:rFonts w:ascii="Asap" w:eastAsia="Asap" w:hAnsi="Asap" w:cs="Asap"/>
                    </w:rPr>
                  </w:rPrChange>
                </w:rPr>
                <w:t>p</w:t>
              </w:r>
            </w:ins>
            <w:r w:rsidR="008846DA" w:rsidRPr="00F5675F">
              <w:rPr>
                <w:rFonts w:ascii="Asap" w:eastAsia="Asap" w:hAnsi="Asap" w:cs="Asap" w:hint="eastAsia"/>
                <w:color w:val="000000" w:themeColor="text1"/>
                <w:rPrChange w:id="250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>roportional relationship</w:t>
            </w:r>
            <w:ins w:id="251" w:author="Powell Natasha" w:date="2022-09-22T17:19:00Z">
              <w:r w:rsidR="0004222C" w:rsidRPr="00F5675F">
                <w:rPr>
                  <w:rFonts w:ascii="Asap" w:eastAsia="Asap" w:hAnsi="Asap" w:cs="Asap"/>
                  <w:color w:val="000000" w:themeColor="text1"/>
                  <w:rPrChange w:id="252" w:author="csdl" w:date="2022-09-25T11:50:00Z">
                    <w:rPr>
                      <w:rFonts w:ascii="Asap" w:eastAsia="Asap" w:hAnsi="Asap" w:cs="Asap"/>
                    </w:rPr>
                  </w:rPrChange>
                </w:rPr>
                <w:t>;</w:t>
              </w:r>
            </w:ins>
            <w:del w:id="253" w:author="Powell Natasha" w:date="2022-09-22T17:19:00Z">
              <w:r w:rsidR="008846DA" w:rsidRPr="00F5675F" w:rsidDel="0004222C">
                <w:rPr>
                  <w:rFonts w:ascii="Asap" w:eastAsia="Asap" w:hAnsi="Asap" w:cs="Asap"/>
                  <w:color w:val="000000" w:themeColor="text1"/>
                  <w:rPrChange w:id="254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>.</w:delText>
              </w:r>
            </w:del>
            <w:r w:rsidR="008846DA" w:rsidRPr="00F5675F">
              <w:rPr>
                <w:rFonts w:ascii="Asap" w:eastAsia="Asap" w:hAnsi="Asap" w:cs="Asap"/>
                <w:color w:val="000000" w:themeColor="text1"/>
                <w:rPrChange w:id="255" w:author="csdl" w:date="2022-09-25T11:50:00Z">
                  <w:rPr>
                    <w:rFonts w:ascii="Asap" w:eastAsia="Asap" w:hAnsi="Asap" w:cs="Asap"/>
                  </w:rPr>
                </w:rPrChange>
              </w:rPr>
              <w:t xml:space="preserve"> </w:t>
            </w:r>
            <w:del w:id="256" w:author="Powell Natasha" w:date="2022-09-22T17:19:00Z">
              <w:r w:rsidR="008846DA" w:rsidRPr="00F5675F" w:rsidDel="0004222C">
                <w:rPr>
                  <w:rFonts w:ascii="Asap" w:eastAsia="Asap" w:hAnsi="Asap" w:cs="Asap"/>
                  <w:color w:val="000000" w:themeColor="text1"/>
                  <w:rPrChange w:id="257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 xml:space="preserve">Then, </w:delText>
              </w:r>
            </w:del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258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performance increases as complexity increases. </w:t>
            </w:r>
            <w:del w:id="259" w:author="Powell Natasha" w:date="2022-09-22T17:20:00Z">
              <w:r w:rsidR="001E472A" w:rsidRPr="00F5675F" w:rsidDel="00B0773A">
                <w:rPr>
                  <w:rFonts w:ascii="Asap" w:eastAsia="Asap" w:hAnsi="Asap" w:cs="Asap"/>
                  <w:color w:val="000000" w:themeColor="text1"/>
                  <w:rPrChange w:id="260" w:author="csdl" w:date="2022-09-25T11:50:00Z">
                    <w:rPr>
                      <w:rFonts w:ascii="Asap" w:eastAsia="Asap" w:hAnsi="Asap" w:cs="Asap"/>
                    </w:rPr>
                  </w:rPrChange>
                </w:rPr>
                <w:delText xml:space="preserve">And </w:delText>
              </w:r>
            </w:del>
            <w:ins w:id="261" w:author="Powell Natasha" w:date="2022-09-22T17:20:00Z">
              <w:r w:rsidR="00B0773A" w:rsidRPr="00F5675F">
                <w:rPr>
                  <w:rFonts w:ascii="Asap" w:eastAsia="Asap" w:hAnsi="Asap" w:cs="Asap"/>
                  <w:color w:val="000000" w:themeColor="text1"/>
                  <w:rPrChange w:id="262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This is important because </w:t>
              </w:r>
            </w:ins>
            <w:del w:id="263" w:author="Powell Natasha" w:date="2022-09-22T17:20:00Z">
              <w:r w:rsidR="001E472A" w:rsidRPr="00F5675F" w:rsidDel="00B0773A">
                <w:rPr>
                  <w:rFonts w:ascii="Asap" w:eastAsia="Asap" w:hAnsi="Asap" w:cs="Asap" w:hint="eastAsia"/>
                  <w:color w:val="000000" w:themeColor="text1"/>
                  <w:rPrChange w:id="264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Channel </w:delText>
              </w:r>
            </w:del>
            <w:ins w:id="265" w:author="Powell Natasha" w:date="2022-09-22T17:20:00Z">
              <w:r w:rsidR="00B0773A" w:rsidRPr="00F5675F">
                <w:rPr>
                  <w:rFonts w:ascii="Asap" w:eastAsia="Asap" w:hAnsi="Asap" w:cs="Asap"/>
                  <w:color w:val="000000" w:themeColor="text1"/>
                  <w:rPrChange w:id="266" w:author="csdl" w:date="2022-09-25T11:50:00Z">
                    <w:rPr>
                      <w:rFonts w:ascii="Asap" w:eastAsia="Asap" w:hAnsi="Asap" w:cs="Asap"/>
                    </w:rPr>
                  </w:rPrChange>
                </w:rPr>
                <w:t>c</w:t>
              </w:r>
              <w:r w:rsidR="00B0773A" w:rsidRPr="00F5675F">
                <w:rPr>
                  <w:rFonts w:ascii="Asap" w:eastAsia="Asap" w:hAnsi="Asap" w:cs="Asap" w:hint="eastAsia"/>
                  <w:color w:val="000000" w:themeColor="text1"/>
                  <w:rPrChange w:id="267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t xml:space="preserve">hannel </w:t>
              </w:r>
            </w:ins>
            <w:r w:rsidR="001E472A" w:rsidRPr="00F5675F">
              <w:rPr>
                <w:rFonts w:ascii="Asap" w:eastAsia="Asap" w:hAnsi="Asap" w:cs="Asap" w:hint="eastAsia"/>
                <w:color w:val="000000" w:themeColor="text1"/>
                <w:rPrChange w:id="268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coding can be applied not only to communication but also to hardware such as semiconductors, where complexity is important. </w:t>
            </w:r>
            <w:del w:id="269" w:author="Powell Natasha" w:date="2022-09-22T17:20:00Z">
              <w:r w:rsidR="001E472A" w:rsidRPr="00F5675F" w:rsidDel="00B0773A">
                <w:rPr>
                  <w:rFonts w:ascii="Asap" w:eastAsia="Asap" w:hAnsi="Asap" w:cs="Asap" w:hint="eastAsia"/>
                  <w:color w:val="000000" w:themeColor="text1"/>
                  <w:rPrChange w:id="270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Because </w:delText>
              </w:r>
            </w:del>
            <w:ins w:id="271" w:author="Powell Natasha" w:date="2022-09-22T17:20:00Z">
              <w:r w:rsidR="00B0773A" w:rsidRPr="00F5675F">
                <w:rPr>
                  <w:rFonts w:ascii="Asap" w:eastAsia="Asap" w:hAnsi="Asap" w:cs="Asap"/>
                  <w:color w:val="000000" w:themeColor="text1"/>
                  <w:rPrChange w:id="272" w:author="csdl" w:date="2022-09-25T11:50:00Z">
                    <w:rPr>
                      <w:rFonts w:ascii="Asap" w:eastAsia="Asap" w:hAnsi="Asap" w:cs="Asap"/>
                    </w:rPr>
                  </w:rPrChange>
                </w:rPr>
                <w:t>However,</w:t>
              </w:r>
              <w:r w:rsidR="00B0773A" w:rsidRPr="00F5675F">
                <w:rPr>
                  <w:rFonts w:ascii="Asap" w:eastAsia="Asap" w:hAnsi="Asap" w:cs="Asap" w:hint="eastAsia"/>
                  <w:color w:val="000000" w:themeColor="text1"/>
                  <w:rPrChange w:id="273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t xml:space="preserve"> </w:t>
              </w:r>
            </w:ins>
            <w:r w:rsidR="001E472A" w:rsidRPr="00F5675F">
              <w:rPr>
                <w:rFonts w:ascii="Asap" w:eastAsia="Asap" w:hAnsi="Asap" w:cs="Asap" w:hint="eastAsia"/>
                <w:color w:val="000000" w:themeColor="text1"/>
                <w:rPrChange w:id="274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>if the hardware is too complex, it can't be done. Therefore, the direction of th</w:t>
            </w:r>
            <w:ins w:id="275" w:author="Powell Natasha" w:date="2022-09-22T17:20:00Z">
              <w:r w:rsidR="00B0773A" w:rsidRPr="00F5675F">
                <w:rPr>
                  <w:rFonts w:ascii="Asap" w:eastAsia="Asap" w:hAnsi="Asap" w:cs="Asap"/>
                  <w:color w:val="000000" w:themeColor="text1"/>
                  <w:rPrChange w:id="276" w:author="csdl" w:date="2022-09-25T11:50:00Z">
                    <w:rPr>
                      <w:rFonts w:ascii="Asap" w:eastAsia="Asap" w:hAnsi="Asap" w:cs="Asap"/>
                    </w:rPr>
                  </w:rPrChange>
                </w:rPr>
                <w:t>is</w:t>
              </w:r>
            </w:ins>
            <w:del w:id="277" w:author="Powell Natasha" w:date="2022-09-22T17:20:00Z">
              <w:r w:rsidR="001E472A" w:rsidRPr="00F5675F" w:rsidDel="00B0773A">
                <w:rPr>
                  <w:rFonts w:ascii="Asap" w:eastAsia="Asap" w:hAnsi="Asap" w:cs="Asap" w:hint="eastAsia"/>
                  <w:color w:val="000000" w:themeColor="text1"/>
                  <w:rPrChange w:id="278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>e</w:delText>
              </w:r>
            </w:del>
            <w:r w:rsidR="001E472A" w:rsidRPr="00F5675F">
              <w:rPr>
                <w:rFonts w:ascii="Asap" w:eastAsia="Asap" w:hAnsi="Asap" w:cs="Asap" w:hint="eastAsia"/>
                <w:color w:val="000000" w:themeColor="text1"/>
                <w:rPrChange w:id="279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 study is </w:t>
            </w:r>
            <w:del w:id="280" w:author="Powell Natasha" w:date="2022-09-22T17:21:00Z">
              <w:r w:rsidR="001E472A" w:rsidRPr="00F5675F" w:rsidDel="00B0773A">
                <w:rPr>
                  <w:rFonts w:ascii="Asap" w:eastAsia="Asap" w:hAnsi="Asap" w:cs="Asap" w:hint="eastAsia"/>
                  <w:color w:val="000000" w:themeColor="text1"/>
                  <w:rPrChange w:id="281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>that the</w:delText>
              </w:r>
            </w:del>
            <w:ins w:id="282" w:author="Powell Natasha" w:date="2022-09-22T17:21:00Z">
              <w:r w:rsidR="00B0773A" w:rsidRPr="00F5675F">
                <w:rPr>
                  <w:rFonts w:ascii="Asap" w:eastAsia="Asap" w:hAnsi="Asap" w:cs="Asap"/>
                  <w:color w:val="000000" w:themeColor="text1"/>
                  <w:rPrChange w:id="283" w:author="csdl" w:date="2022-09-25T11:50:00Z">
                    <w:rPr>
                      <w:rFonts w:ascii="Asap" w:eastAsia="Asap" w:hAnsi="Asap" w:cs="Asap"/>
                    </w:rPr>
                  </w:rPrChange>
                </w:rPr>
                <w:t>to obtain</w:t>
              </w:r>
            </w:ins>
            <w:r w:rsidR="001E472A" w:rsidRPr="00F5675F">
              <w:rPr>
                <w:rFonts w:ascii="Asap" w:eastAsia="Asap" w:hAnsi="Asap" w:cs="Asap" w:hint="eastAsia"/>
                <w:color w:val="000000" w:themeColor="text1"/>
                <w:rPrChange w:id="284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 performance </w:t>
            </w:r>
            <w:del w:id="285" w:author="Powell Natasha" w:date="2022-09-22T17:21:00Z">
              <w:r w:rsidR="001E472A" w:rsidRPr="00F5675F" w:rsidDel="00B0773A">
                <w:rPr>
                  <w:rFonts w:ascii="Asap" w:eastAsia="Asap" w:hAnsi="Asap" w:cs="Asap" w:hint="eastAsia"/>
                  <w:color w:val="000000" w:themeColor="text1"/>
                  <w:rPrChange w:id="286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should be </w:delText>
              </w:r>
            </w:del>
            <w:ins w:id="287" w:author="Powell Natasha" w:date="2022-09-22T17:21:00Z">
              <w:r w:rsidR="00B0773A" w:rsidRPr="00F5675F">
                <w:rPr>
                  <w:rFonts w:ascii="Asap" w:eastAsia="Asap" w:hAnsi="Asap" w:cs="Asap"/>
                  <w:color w:val="000000" w:themeColor="text1"/>
                  <w:rPrChange w:id="288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that is </w:t>
              </w:r>
            </w:ins>
            <w:r w:rsidR="001E472A" w:rsidRPr="00F5675F">
              <w:rPr>
                <w:rFonts w:ascii="Asap" w:eastAsia="Asap" w:hAnsi="Asap" w:cs="Asap" w:hint="eastAsia"/>
                <w:color w:val="000000" w:themeColor="text1"/>
                <w:rPrChange w:id="289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as similar as possible to the algorithm representing the optimal value while lowering the complexity </w:t>
            </w:r>
            <w:ins w:id="290" w:author="Powell Natasha" w:date="2022-09-22T17:21:00Z">
              <w:r w:rsidR="00B0773A" w:rsidRPr="00F5675F">
                <w:rPr>
                  <w:rFonts w:ascii="Asap" w:eastAsia="Asap" w:hAnsi="Asap" w:cs="Asap"/>
                  <w:color w:val="000000" w:themeColor="text1"/>
                  <w:rPrChange w:id="291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as much </w:t>
              </w:r>
            </w:ins>
            <w:r w:rsidR="001E472A" w:rsidRPr="00F5675F">
              <w:rPr>
                <w:rFonts w:ascii="Asap" w:eastAsia="Asap" w:hAnsi="Asap" w:cs="Asap" w:hint="eastAsia"/>
                <w:color w:val="000000" w:themeColor="text1"/>
                <w:rPrChange w:id="292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>as possible.</w:t>
            </w:r>
            <w:r w:rsidR="001E472A" w:rsidRPr="00F5675F">
              <w:rPr>
                <w:rFonts w:ascii="Asap" w:eastAsia="Asap" w:hAnsi="Asap" w:cs="Asap"/>
                <w:color w:val="000000" w:themeColor="text1"/>
                <w:rPrChange w:id="293" w:author="csdl" w:date="2022-09-25T11:50:00Z">
                  <w:rPr>
                    <w:rFonts w:ascii="Asap" w:eastAsia="Asap" w:hAnsi="Asap" w:cs="Asap"/>
                  </w:rPr>
                </w:rPrChange>
              </w:rPr>
              <w:t xml:space="preserve"> </w:t>
            </w:r>
            <w:del w:id="294" w:author="Powell Natasha" w:date="2022-09-22T17:21:00Z">
              <w:r w:rsidR="001E472A" w:rsidRPr="00F5675F" w:rsidDel="005F4ADB">
                <w:rPr>
                  <w:rFonts w:ascii="Asap" w:eastAsia="Asap" w:hAnsi="Asap" w:cs="Asap" w:hint="eastAsia"/>
                  <w:color w:val="000000" w:themeColor="text1"/>
                  <w:rPrChange w:id="295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So </w:delText>
              </w:r>
            </w:del>
            <w:ins w:id="296" w:author="Powell Natasha" w:date="2022-09-22T17:21:00Z">
              <w:r w:rsidR="005F4ADB" w:rsidRPr="00F5675F">
                <w:rPr>
                  <w:rFonts w:ascii="Asap" w:eastAsia="Asap" w:hAnsi="Asap" w:cs="Asap"/>
                  <w:color w:val="000000" w:themeColor="text1"/>
                  <w:rPrChange w:id="297" w:author="csdl" w:date="2022-09-25T11:50:00Z">
                    <w:rPr>
                      <w:rFonts w:ascii="Asap" w:eastAsia="Asap" w:hAnsi="Asap" w:cs="Asap"/>
                    </w:rPr>
                  </w:rPrChange>
                </w:rPr>
                <w:t>Thus, the</w:t>
              </w:r>
              <w:r w:rsidR="005F4ADB" w:rsidRPr="00F5675F">
                <w:rPr>
                  <w:rFonts w:ascii="Asap" w:eastAsia="Asap" w:hAnsi="Asap" w:cs="Asap" w:hint="eastAsia"/>
                  <w:color w:val="000000" w:themeColor="text1"/>
                  <w:rPrChange w:id="298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t xml:space="preserve"> </w:t>
              </w:r>
            </w:ins>
            <w:r w:rsidR="001E472A" w:rsidRPr="00F5675F">
              <w:rPr>
                <w:rFonts w:ascii="Asap" w:eastAsia="Asap" w:hAnsi="Asap" w:cs="Asap"/>
                <w:color w:val="000000" w:themeColor="text1"/>
                <w:rPrChange w:id="299" w:author="csdl" w:date="2022-09-25T11:50:00Z">
                  <w:rPr>
                    <w:rFonts w:ascii="Asap" w:eastAsia="Asap" w:hAnsi="Asap" w:cs="Asap"/>
                  </w:rPr>
                </w:rPrChange>
              </w:rPr>
              <w:t xml:space="preserve">goal of </w:t>
            </w:r>
            <w:ins w:id="300" w:author="Powell Natasha" w:date="2022-09-22T17:21:00Z">
              <w:r w:rsidR="005F4ADB" w:rsidRPr="00F5675F">
                <w:rPr>
                  <w:rFonts w:ascii="Asap" w:eastAsia="Asap" w:hAnsi="Asap" w:cs="Asap"/>
                  <w:color w:val="000000" w:themeColor="text1"/>
                  <w:rPrChange w:id="301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this </w:t>
              </w:r>
            </w:ins>
            <w:r w:rsidR="001E472A" w:rsidRPr="00F5675F">
              <w:rPr>
                <w:rFonts w:ascii="Asap" w:eastAsia="Asap" w:hAnsi="Asap" w:cs="Asap"/>
                <w:color w:val="000000" w:themeColor="text1"/>
                <w:rPrChange w:id="302" w:author="csdl" w:date="2022-09-25T11:50:00Z">
                  <w:rPr>
                    <w:rFonts w:ascii="Asap" w:eastAsia="Asap" w:hAnsi="Asap" w:cs="Asap"/>
                  </w:rPr>
                </w:rPrChange>
              </w:rPr>
              <w:t>research</w:t>
            </w:r>
            <w:r w:rsidR="001E472A" w:rsidRPr="00F5675F">
              <w:rPr>
                <w:rFonts w:ascii="Asap" w:eastAsia="Asap" w:hAnsi="Asap" w:cs="Asap" w:hint="eastAsia"/>
                <w:color w:val="000000" w:themeColor="text1"/>
                <w:rPrChange w:id="303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 is to reduce complexity by applying deep learning.</w:t>
            </w:r>
            <w:r w:rsidR="001E472A" w:rsidRPr="00F5675F">
              <w:rPr>
                <w:rFonts w:ascii="Asap" w:eastAsia="Asap" w:hAnsi="Asap" w:cs="Asap"/>
                <w:color w:val="000000" w:themeColor="text1"/>
                <w:rPrChange w:id="304" w:author="csdl" w:date="2022-09-25T11:50:00Z">
                  <w:rPr>
                    <w:rFonts w:ascii="Asap" w:eastAsia="Asap" w:hAnsi="Asap" w:cs="Asap"/>
                  </w:rPr>
                </w:rPrChange>
              </w:rPr>
              <w:t xml:space="preserve"> Specially, </w:t>
            </w:r>
            <w:del w:id="305" w:author="Powell Natasha" w:date="2022-09-22T17:21:00Z">
              <w:r w:rsidR="00B3161C" w:rsidRPr="00F5675F" w:rsidDel="005F4ADB">
                <w:rPr>
                  <w:rFonts w:ascii="Asap" w:eastAsia="Asap" w:hAnsi="Asap" w:cs="Asap" w:hint="eastAsia"/>
                  <w:color w:val="000000" w:themeColor="text1"/>
                  <w:rPrChange w:id="306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>I am interested</w:delText>
              </w:r>
            </w:del>
            <w:ins w:id="307" w:author="Powell Natasha" w:date="2022-09-22T17:21:00Z">
              <w:r w:rsidR="005F4ADB" w:rsidRPr="00F5675F">
                <w:rPr>
                  <w:rFonts w:ascii="Asap" w:eastAsia="Asap" w:hAnsi="Asap" w:cs="Asap"/>
                  <w:color w:val="000000" w:themeColor="text1"/>
                  <w:rPrChange w:id="308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this work focuses on </w:t>
              </w:r>
            </w:ins>
            <w:del w:id="309" w:author="Powell Natasha" w:date="2022-09-22T17:21:00Z">
              <w:r w:rsidR="00B3161C" w:rsidRPr="00F5675F" w:rsidDel="005F4ADB">
                <w:rPr>
                  <w:rFonts w:ascii="Asap" w:eastAsia="Asap" w:hAnsi="Asap" w:cs="Asap" w:hint="eastAsia"/>
                  <w:color w:val="000000" w:themeColor="text1"/>
                  <w:rPrChange w:id="310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 in </w:delText>
              </w:r>
            </w:del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311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the LSTM technique among the methods, </w:t>
            </w:r>
            <w:del w:id="312" w:author="Powell Natasha" w:date="2022-09-22T17:22:00Z">
              <w:r w:rsidR="00B3161C" w:rsidRPr="00F5675F" w:rsidDel="005F4ADB">
                <w:rPr>
                  <w:rFonts w:ascii="Asap" w:eastAsia="Asap" w:hAnsi="Asap" w:cs="Asap" w:hint="eastAsia"/>
                  <w:color w:val="000000" w:themeColor="text1"/>
                  <w:rPrChange w:id="313" w:author="csdl" w:date="2022-09-25T11:50:00Z">
                    <w:rPr>
                      <w:rFonts w:ascii="Asap" w:eastAsia="Asap" w:hAnsi="Asap" w:cs="Asap" w:hint="eastAsia"/>
                    </w:rPr>
                  </w:rPrChange>
                </w:rPr>
                <w:delText xml:space="preserve">and I am interested in the method </w:delText>
              </w:r>
            </w:del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314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>because it is a suitable method for l</w:t>
            </w:r>
            <w:commentRangeStart w:id="315"/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316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 xml:space="preserve">ong </w:t>
            </w:r>
            <w:r w:rsidR="002E69BD" w:rsidRPr="00F5675F">
              <w:rPr>
                <w:rFonts w:ascii="Asap" w:eastAsia="Asap" w:hAnsi="Asap" w:cs="Asap"/>
                <w:color w:val="000000" w:themeColor="text1"/>
                <w:rPrChange w:id="317" w:author="csdl" w:date="2022-09-25T11:50:00Z">
                  <w:rPr>
                    <w:rFonts w:ascii="Asap" w:eastAsia="Asap" w:hAnsi="Asap" w:cs="Asap"/>
                  </w:rPr>
                </w:rPrChange>
              </w:rPr>
              <w:t>code messages</w:t>
            </w:r>
            <w:r w:rsidR="00B3161C" w:rsidRPr="00F5675F">
              <w:rPr>
                <w:rFonts w:ascii="Asap" w:eastAsia="Asap" w:hAnsi="Asap" w:cs="Asap" w:hint="eastAsia"/>
                <w:color w:val="000000" w:themeColor="text1"/>
                <w:rPrChange w:id="318" w:author="csdl" w:date="2022-09-25T11:50:00Z">
                  <w:rPr>
                    <w:rFonts w:ascii="Asap" w:eastAsia="Asap" w:hAnsi="Asap" w:cs="Asap" w:hint="eastAsia"/>
                  </w:rPr>
                </w:rPrChange>
              </w:rPr>
              <w:t>.</w:t>
            </w:r>
            <w:commentRangeEnd w:id="315"/>
            <w:r w:rsidR="005F4ADB" w:rsidRPr="00F5675F">
              <w:rPr>
                <w:rStyle w:val="ad"/>
                <w:color w:val="000000" w:themeColor="text1"/>
                <w:rPrChange w:id="319" w:author="csdl" w:date="2022-09-25T11:50:00Z">
                  <w:rPr>
                    <w:rStyle w:val="ad"/>
                  </w:rPr>
                </w:rPrChange>
              </w:rPr>
              <w:commentReference w:id="315"/>
            </w:r>
            <w:ins w:id="320" w:author="csdl" w:date="2022-09-25T11:47:00Z">
              <w:r w:rsidR="00203397" w:rsidRPr="00F5675F">
                <w:rPr>
                  <w:rFonts w:ascii="Asap" w:eastAsia="Asap" w:hAnsi="Asap" w:cs="Asap"/>
                  <w:color w:val="000000" w:themeColor="text1"/>
                  <w:rPrChange w:id="321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 </w:t>
              </w:r>
            </w:ins>
            <w:ins w:id="322" w:author="csdl" w:date="2022-09-25T11:48:00Z">
              <w:r w:rsidR="00203397" w:rsidRPr="00F5675F">
                <w:rPr>
                  <w:rFonts w:ascii="Asap" w:eastAsia="Asap" w:hAnsi="Asap" w:cs="Asap"/>
                  <w:color w:val="000000" w:themeColor="text1"/>
                  <w:rPrChange w:id="323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So, </w:t>
              </w:r>
            </w:ins>
            <w:ins w:id="324" w:author="csdl" w:date="2022-09-25T11:50:00Z">
              <w:r w:rsidR="00F5675F" w:rsidRPr="00F5675F">
                <w:rPr>
                  <w:rFonts w:ascii="Asap" w:eastAsia="Asap" w:hAnsi="Asap" w:cs="Asap"/>
                  <w:color w:val="000000" w:themeColor="text1"/>
                </w:rPr>
                <w:t xml:space="preserve">Currently deep learning is still limited in research on long codes due to complexity </w:t>
              </w:r>
            </w:ins>
            <w:ins w:id="325" w:author="csdl" w:date="2022-09-25T11:51:00Z">
              <w:r w:rsidR="00F5675F">
                <w:rPr>
                  <w:rFonts w:ascii="Asap" w:eastAsia="Asap" w:hAnsi="Asap" w:cs="Asap"/>
                  <w:color w:val="000000" w:themeColor="text1"/>
                </w:rPr>
                <w:t>problem</w:t>
              </w:r>
            </w:ins>
            <w:ins w:id="326" w:author="csdl" w:date="2022-09-25T11:50:00Z">
              <w:r w:rsidR="00F5675F" w:rsidRPr="00F5675F">
                <w:rPr>
                  <w:rFonts w:ascii="Asap" w:eastAsia="Asap" w:hAnsi="Asap" w:cs="Asap"/>
                  <w:color w:val="000000" w:themeColor="text1"/>
                </w:rPr>
                <w:t>,</w:t>
              </w:r>
            </w:ins>
            <w:ins w:id="327" w:author="csdl" w:date="2022-09-25T11:51:00Z">
              <w:r w:rsidR="00F5675F">
                <w:rPr>
                  <w:rFonts w:ascii="Asap" w:eastAsia="Asap" w:hAnsi="Asap" w:cs="Asap"/>
                  <w:color w:val="000000" w:themeColor="text1"/>
                </w:rPr>
                <w:t xml:space="preserve"> but</w:t>
              </w:r>
            </w:ins>
            <w:ins w:id="328" w:author="csdl" w:date="2022-09-25T11:50:00Z">
              <w:r w:rsidR="00F5675F" w:rsidRPr="001008C7">
                <w:rPr>
                  <w:rFonts w:ascii="Asap" w:eastAsia="Asap" w:hAnsi="Asap" w:cs="Asap"/>
                  <w:color w:val="000000" w:themeColor="text1"/>
                </w:rPr>
                <w:t xml:space="preserve"> </w:t>
              </w:r>
            </w:ins>
            <w:ins w:id="329" w:author="csdl" w:date="2022-09-25T11:48:00Z">
              <w:r w:rsidR="00203397" w:rsidRPr="00F5675F">
                <w:rPr>
                  <w:rFonts w:ascii="Asap" w:eastAsia="Asap" w:hAnsi="Asap" w:cs="Asap"/>
                  <w:color w:val="000000" w:themeColor="text1"/>
                  <w:rPrChange w:id="330" w:author="csdl" w:date="2022-09-25T11:50:00Z">
                    <w:rPr>
                      <w:rFonts w:ascii="Asap" w:eastAsia="Asap" w:hAnsi="Asap" w:cs="Asap"/>
                    </w:rPr>
                  </w:rPrChange>
                </w:rPr>
                <w:t>the reason why long-code messages are needed is because the condition of a communication system with good performance is to send long messages</w:t>
              </w:r>
              <w:bookmarkStart w:id="331" w:name="_GoBack"/>
              <w:bookmarkEnd w:id="331"/>
              <w:r w:rsidR="00203397" w:rsidRPr="00F5675F">
                <w:rPr>
                  <w:rFonts w:ascii="Asap" w:eastAsia="Asap" w:hAnsi="Asap" w:cs="Asap"/>
                  <w:color w:val="000000" w:themeColor="text1"/>
                  <w:rPrChange w:id="332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 accurately and quickly, so </w:t>
              </w:r>
            </w:ins>
            <w:ins w:id="333" w:author="csdl" w:date="2022-09-25T11:49:00Z">
              <w:r w:rsidR="00203397" w:rsidRPr="00F5675F">
                <w:rPr>
                  <w:rFonts w:ascii="Asap" w:eastAsia="Asap" w:hAnsi="Asap" w:cs="Asap"/>
                  <w:color w:val="000000" w:themeColor="text1"/>
                  <w:rPrChange w:id="334" w:author="csdl" w:date="2022-09-25T11:50:00Z">
                    <w:rPr>
                      <w:rFonts w:ascii="Asap" w:eastAsia="Asap" w:hAnsi="Asap" w:cs="Asap"/>
                    </w:rPr>
                  </w:rPrChange>
                </w:rPr>
                <w:t>algorithms</w:t>
              </w:r>
              <w:r w:rsidR="00203397" w:rsidRPr="00F5675F">
                <w:rPr>
                  <w:rFonts w:ascii="Asap" w:eastAsia="Asap" w:hAnsi="Asap" w:cs="Asap"/>
                  <w:color w:val="000000" w:themeColor="text1"/>
                  <w:rPrChange w:id="335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 </w:t>
              </w:r>
            </w:ins>
            <w:ins w:id="336" w:author="csdl" w:date="2022-09-25T11:48:00Z">
              <w:r w:rsidR="00203397" w:rsidRPr="00F5675F">
                <w:rPr>
                  <w:rFonts w:ascii="Asap" w:eastAsia="Asap" w:hAnsi="Asap" w:cs="Asap"/>
                  <w:color w:val="000000" w:themeColor="text1"/>
                  <w:rPrChange w:id="337" w:author="csdl" w:date="2022-09-25T11:50:00Z">
                    <w:rPr>
                      <w:rFonts w:ascii="Asap" w:eastAsia="Asap" w:hAnsi="Asap" w:cs="Asap"/>
                    </w:rPr>
                  </w:rPrChange>
                </w:rPr>
                <w:t>research</w:t>
              </w:r>
            </w:ins>
            <w:ins w:id="338" w:author="csdl" w:date="2022-09-25T11:49:00Z">
              <w:r w:rsidR="00203397" w:rsidRPr="00F5675F">
                <w:rPr>
                  <w:rFonts w:ascii="Asap" w:eastAsia="Asap" w:hAnsi="Asap" w:cs="Asap"/>
                  <w:color w:val="000000" w:themeColor="text1"/>
                  <w:rPrChange w:id="339" w:author="csdl" w:date="2022-09-25T11:50:00Z">
                    <w:rPr>
                      <w:rFonts w:ascii="Asap" w:eastAsia="Asap" w:hAnsi="Asap" w:cs="Asap"/>
                    </w:rPr>
                  </w:rPrChange>
                </w:rPr>
                <w:t>’s purpose</w:t>
              </w:r>
            </w:ins>
            <w:ins w:id="340" w:author="csdl" w:date="2022-09-25T11:48:00Z">
              <w:r w:rsidR="00203397" w:rsidRPr="00F5675F">
                <w:rPr>
                  <w:rFonts w:ascii="Asap" w:eastAsia="Asap" w:hAnsi="Asap" w:cs="Asap"/>
                  <w:color w:val="000000" w:themeColor="text1"/>
                  <w:rPrChange w:id="341" w:author="csdl" w:date="2022-09-25T11:50:00Z">
                    <w:rPr>
                      <w:rFonts w:ascii="Asap" w:eastAsia="Asap" w:hAnsi="Asap" w:cs="Asap"/>
                    </w:rPr>
                  </w:rPrChange>
                </w:rPr>
                <w:t xml:space="preserve"> on suitable for long-code is essential.</w:t>
              </w:r>
            </w:ins>
          </w:p>
        </w:tc>
      </w:tr>
    </w:tbl>
    <w:p w14:paraId="47C54A37" w14:textId="77777777" w:rsidR="00136EBC" w:rsidRPr="00F5675F" w:rsidRDefault="00136EBC">
      <w:pPr>
        <w:rPr>
          <w:color w:val="000000" w:themeColor="text1"/>
          <w:rPrChange w:id="342" w:author="csdl" w:date="2022-09-25T11:50:00Z">
            <w:rPr/>
          </w:rPrChange>
        </w:rPr>
      </w:pPr>
    </w:p>
    <w:sectPr w:rsidR="00136EBC" w:rsidRPr="00F5675F">
      <w:headerReference w:type="default" r:id="rId10"/>
      <w:pgSz w:w="11906" w:h="16838"/>
      <w:pgMar w:top="1080" w:right="1080" w:bottom="1080" w:left="108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2" w:author="Powell Natasha" w:date="2022-09-22T17:14:00Z" w:initials="NP">
    <w:p w14:paraId="72A9DEB6" w14:textId="77777777" w:rsidR="00FE2262" w:rsidRDefault="00FE2262" w:rsidP="00DE458A">
      <w:pPr>
        <w:pStyle w:val="ae"/>
      </w:pPr>
      <w:r>
        <w:rPr>
          <w:rStyle w:val="ad"/>
        </w:rPr>
        <w:annotationRef/>
      </w:r>
      <w:r>
        <w:t>Wireless communication? Start with a specific context.</w:t>
      </w:r>
    </w:p>
  </w:comment>
  <w:comment w:id="315" w:author="Powell Natasha" w:date="2022-09-22T17:22:00Z" w:initials="NP">
    <w:p w14:paraId="77F66914" w14:textId="77777777" w:rsidR="005F4ADB" w:rsidRDefault="005F4ADB" w:rsidP="00AF6801">
      <w:pPr>
        <w:pStyle w:val="ae"/>
      </w:pPr>
      <w:r>
        <w:rPr>
          <w:rStyle w:val="ad"/>
        </w:rPr>
        <w:annotationRef/>
      </w:r>
      <w:r>
        <w:t>Explain context earlier 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A9DEB6" w15:done="0"/>
  <w15:commentEx w15:paraId="77F669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7165A" w16cex:dateUtc="2022-09-22T08:14:00Z"/>
  <w16cex:commentExtensible w16cex:durableId="26D7184C" w16cex:dateUtc="2022-09-22T0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A9DEB6" w16cid:durableId="26D7165A"/>
  <w16cid:commentId w16cid:paraId="77F66914" w16cid:durableId="26D718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4D14F" w14:textId="77777777" w:rsidR="00411991" w:rsidRDefault="00411991">
      <w:pPr>
        <w:spacing w:line="240" w:lineRule="auto"/>
      </w:pPr>
      <w:r>
        <w:separator/>
      </w:r>
    </w:p>
  </w:endnote>
  <w:endnote w:type="continuationSeparator" w:id="0">
    <w:p w14:paraId="4C800A3E" w14:textId="77777777" w:rsidR="00411991" w:rsidRDefault="00411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ap">
    <w:altName w:val="Calibri"/>
    <w:charset w:val="00"/>
    <w:family w:val="auto"/>
    <w:pitch w:val="default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A39FE" w14:textId="77777777" w:rsidR="00411991" w:rsidRDefault="00411991">
      <w:pPr>
        <w:spacing w:line="240" w:lineRule="auto"/>
      </w:pPr>
      <w:r>
        <w:separator/>
      </w:r>
    </w:p>
  </w:footnote>
  <w:footnote w:type="continuationSeparator" w:id="0">
    <w:p w14:paraId="098DB75B" w14:textId="77777777" w:rsidR="00411991" w:rsidRDefault="004119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CD7D5" w14:textId="77777777" w:rsidR="00136EBC" w:rsidRDefault="00D043A4">
    <w:pPr>
      <w:spacing w:line="240" w:lineRule="auto"/>
      <w:jc w:val="center"/>
    </w:pPr>
    <w:r>
      <w:rPr>
        <w:b/>
      </w:rPr>
      <w:t>GEDU501</w:t>
    </w:r>
    <w:r>
      <w:rPr>
        <w:rFonts w:ascii="Montserrat SemiBold" w:eastAsia="Montserrat SemiBold" w:hAnsi="Montserrat SemiBold" w:cs="Montserrat SemiBold"/>
      </w:rPr>
      <w:t xml:space="preserve"> Scientific Writing                                                                                            </w:t>
    </w:r>
    <w:r>
      <w:rPr>
        <w:rFonts w:eastAsia="Montserrat"/>
        <w:b/>
      </w:rPr>
      <w:t xml:space="preserve"> </w:t>
    </w:r>
    <w:r>
      <w:rPr>
        <w:b/>
      </w:rPr>
      <w:t>POS</w:t>
    </w:r>
    <w:r>
      <w:rPr>
        <w:rFonts w:eastAsia="Montserrat"/>
        <w:b/>
      </w:rPr>
      <w:t>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2584"/>
    <w:multiLevelType w:val="multilevel"/>
    <w:tmpl w:val="008C6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576FE"/>
    <w:multiLevelType w:val="multilevel"/>
    <w:tmpl w:val="85D6D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A73EFD"/>
    <w:multiLevelType w:val="multilevel"/>
    <w:tmpl w:val="5D783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733BCF"/>
    <w:multiLevelType w:val="multilevel"/>
    <w:tmpl w:val="5D6A2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D4802"/>
    <w:multiLevelType w:val="multilevel"/>
    <w:tmpl w:val="80A81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5A0854"/>
    <w:multiLevelType w:val="multilevel"/>
    <w:tmpl w:val="5E625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sdl">
    <w15:presenceInfo w15:providerId="Windows Live" w15:userId="56085c9cbb4befe2"/>
  </w15:person>
  <w15:person w15:author="Powell Natasha">
    <w15:presenceInfo w15:providerId="None" w15:userId="Powell 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EBC"/>
    <w:rsid w:val="00020940"/>
    <w:rsid w:val="0004222C"/>
    <w:rsid w:val="000B49C3"/>
    <w:rsid w:val="001008C7"/>
    <w:rsid w:val="00136EBC"/>
    <w:rsid w:val="001E472A"/>
    <w:rsid w:val="00203397"/>
    <w:rsid w:val="00234E54"/>
    <w:rsid w:val="002E69BD"/>
    <w:rsid w:val="00411991"/>
    <w:rsid w:val="00442585"/>
    <w:rsid w:val="00442888"/>
    <w:rsid w:val="00495DAC"/>
    <w:rsid w:val="004D57B2"/>
    <w:rsid w:val="005B7D11"/>
    <w:rsid w:val="005E6D8A"/>
    <w:rsid w:val="005F1904"/>
    <w:rsid w:val="005F4ADB"/>
    <w:rsid w:val="0068120E"/>
    <w:rsid w:val="007F71D4"/>
    <w:rsid w:val="00831393"/>
    <w:rsid w:val="00856928"/>
    <w:rsid w:val="00865989"/>
    <w:rsid w:val="008846DA"/>
    <w:rsid w:val="008F3C1A"/>
    <w:rsid w:val="009100FB"/>
    <w:rsid w:val="0097686E"/>
    <w:rsid w:val="00A30DCD"/>
    <w:rsid w:val="00A653CF"/>
    <w:rsid w:val="00AA5707"/>
    <w:rsid w:val="00AE7D70"/>
    <w:rsid w:val="00B0773A"/>
    <w:rsid w:val="00B3161C"/>
    <w:rsid w:val="00BA2339"/>
    <w:rsid w:val="00CC5196"/>
    <w:rsid w:val="00D043A4"/>
    <w:rsid w:val="00D5627D"/>
    <w:rsid w:val="00E0207E"/>
    <w:rsid w:val="00EB051E"/>
    <w:rsid w:val="00F11BA1"/>
    <w:rsid w:val="00F22275"/>
    <w:rsid w:val="00F5675F"/>
    <w:rsid w:val="00F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00EE8"/>
  <w15:docId w15:val="{29405563-D48D-405E-A697-9DA5D1C4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Char"/>
    <w:uiPriority w:val="99"/>
    <w:unhideWhenUsed/>
    <w:rsid w:val="00A30DCD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basedOn w:val="a0"/>
    <w:link w:val="aa"/>
    <w:uiPriority w:val="99"/>
    <w:rsid w:val="00A30DCD"/>
  </w:style>
  <w:style w:type="paragraph" w:styleId="ab">
    <w:name w:val="footer"/>
    <w:basedOn w:val="a"/>
    <w:link w:val="Char0"/>
    <w:uiPriority w:val="99"/>
    <w:unhideWhenUsed/>
    <w:rsid w:val="00A30DCD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b"/>
    <w:uiPriority w:val="99"/>
    <w:rsid w:val="00A30DCD"/>
  </w:style>
  <w:style w:type="paragraph" w:styleId="ac">
    <w:name w:val="Revision"/>
    <w:hidden/>
    <w:uiPriority w:val="99"/>
    <w:semiHidden/>
    <w:rsid w:val="00A30DCD"/>
    <w:pPr>
      <w:spacing w:line="240" w:lineRule="auto"/>
    </w:pPr>
  </w:style>
  <w:style w:type="character" w:styleId="ad">
    <w:name w:val="annotation reference"/>
    <w:basedOn w:val="a0"/>
    <w:uiPriority w:val="99"/>
    <w:semiHidden/>
    <w:unhideWhenUsed/>
    <w:rsid w:val="00FE2262"/>
    <w:rPr>
      <w:sz w:val="16"/>
      <w:szCs w:val="16"/>
    </w:rPr>
  </w:style>
  <w:style w:type="paragraph" w:styleId="ae">
    <w:name w:val="annotation text"/>
    <w:basedOn w:val="a"/>
    <w:link w:val="Char1"/>
    <w:uiPriority w:val="99"/>
    <w:unhideWhenUsed/>
    <w:rsid w:val="00FE2262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e"/>
    <w:uiPriority w:val="99"/>
    <w:rsid w:val="00FE2262"/>
    <w:rPr>
      <w:sz w:val="20"/>
      <w:szCs w:val="20"/>
    </w:rPr>
  </w:style>
  <w:style w:type="paragraph" w:styleId="af">
    <w:name w:val="annotation subject"/>
    <w:basedOn w:val="ae"/>
    <w:next w:val="ae"/>
    <w:link w:val="Char2"/>
    <w:uiPriority w:val="99"/>
    <w:semiHidden/>
    <w:unhideWhenUsed/>
    <w:rsid w:val="00FE2262"/>
    <w:rPr>
      <w:b/>
      <w:bCs/>
    </w:rPr>
  </w:style>
  <w:style w:type="character" w:customStyle="1" w:styleId="Char2">
    <w:name w:val="메모 주제 Char"/>
    <w:basedOn w:val="Char1"/>
    <w:link w:val="af"/>
    <w:uiPriority w:val="99"/>
    <w:semiHidden/>
    <w:rsid w:val="00FE2262"/>
    <w:rPr>
      <w:b/>
      <w:bCs/>
      <w:sz w:val="20"/>
      <w:szCs w:val="20"/>
    </w:rPr>
  </w:style>
  <w:style w:type="paragraph" w:styleId="af0">
    <w:name w:val="Balloon Text"/>
    <w:basedOn w:val="a"/>
    <w:link w:val="Char3"/>
    <w:uiPriority w:val="99"/>
    <w:semiHidden/>
    <w:unhideWhenUsed/>
    <w:rsid w:val="0020339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0"/>
    <w:uiPriority w:val="99"/>
    <w:semiHidden/>
    <w:rsid w:val="002033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csdl</dc:creator>
  <cp:lastModifiedBy>csdl</cp:lastModifiedBy>
  <cp:revision>7</cp:revision>
  <cp:lastPrinted>2022-09-25T02:51:00Z</cp:lastPrinted>
  <dcterms:created xsi:type="dcterms:W3CDTF">2022-09-22T08:22:00Z</dcterms:created>
  <dcterms:modified xsi:type="dcterms:W3CDTF">2022-09-25T02:51:00Z</dcterms:modified>
</cp:coreProperties>
</file>