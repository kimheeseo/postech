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Name:  sungbin park                                         Date: 2022 11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i w:val="1"/>
          <w:sz w:val="20"/>
          <w:szCs w:val="20"/>
        </w:rPr>
      </w:pPr>
      <w:bookmarkStart w:colFirst="0" w:colLast="0" w:name="_ed7rlwnnv3f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Modal Verbs in Academic Writing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74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pageBreakBefore w:val="0"/>
              <w:spacing w:after="0" w:before="0" w:lineRule="auto"/>
              <w:rPr>
                <w:color w:val="434343"/>
              </w:rPr>
            </w:pPr>
            <w:bookmarkStart w:colFirst="0" w:colLast="0" w:name="_fs8mc7fk1ff2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Modal Identification Exercise </w:t>
            </w:r>
          </w:p>
        </w:tc>
      </w:tr>
    </w:tbl>
    <w:p w:rsidR="00000000" w:rsidDel="00000000" w:rsidP="00000000" w:rsidRDefault="00000000" w:rsidRPr="00000000" w14:paraId="00000004">
      <w:pPr>
        <w:pStyle w:val="Title"/>
        <w:pageBreakBefore w:val="0"/>
        <w:rPr>
          <w:sz w:val="16"/>
          <w:szCs w:val="16"/>
        </w:rPr>
      </w:pPr>
      <w:bookmarkStart w:colFirst="0" w:colLast="0" w:name="_vhxkkygjhzle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74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367.5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Instructions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line="276" w:lineRule="auto"/>
        <w:ind w:left="720" w:hanging="36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Read each of the following sentences and identify the modal verb.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line="276" w:lineRule="auto"/>
        <w:ind w:left="720" w:hanging="36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Explain why you think the writer chose this verb?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line="276" w:lineRule="auto"/>
        <w:ind w:left="720" w:hanging="36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Then rewrite the sentence using a different modal verb</w:t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Our nanocomposite valence bands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should 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be similar to these semiconductors because the inorganic framework is formed from a mixture of transition metals, group IV elements, and chalcogenides. </w:t>
      </w:r>
      <w:hyperlink r:id="rId7">
        <w:r w:rsidDel="00000000" w:rsidR="00000000" w:rsidRPr="00000000">
          <w:rPr>
            <w:rFonts w:ascii="Montserrat Medium" w:cs="Montserrat Medium" w:eastAsia="Montserrat Medium" w:hAnsi="Montserrat Medium"/>
            <w:b w:val="0"/>
            <w:color w:val="000000"/>
            <w:sz w:val="20"/>
            <w:szCs w:val="20"/>
            <w:u w:val="none"/>
            <w:rtl w:val="0"/>
          </w:rPr>
          <w:t xml:space="preserve">[1]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left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740"/>
        <w:tblGridChange w:id="0">
          <w:tblGrid>
            <w:gridCol w:w="198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for use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should be similar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 Author expects for their films to have similar features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0"/>
                <w:szCs w:val="20"/>
                <w:rtl w:val="0"/>
              </w:rPr>
              <w:t xml:space="preserve">Rewritten sentence:  Our nanocomposite valence band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20"/>
                <w:szCs w:val="20"/>
                <w:u w:val="single"/>
                <w:rtl w:val="0"/>
              </w:rPr>
              <w:t xml:space="preserve">ought to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20"/>
                <w:szCs w:val="20"/>
                <w:rtl w:val="0"/>
              </w:rPr>
              <w:t xml:space="preserve"> be similar to these semiconductors because the inorganic framework is formed from a mixture of transition metals, group IV elements, and chalcogenides.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spacing w:line="276" w:lineRule="auto"/>
        <w:jc w:val="left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These results suggest that p27’s association with the cdk2 complex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may</w:t>
      </w: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be enough to inhibit catalytic activity, irrespective of the state of p27 Y phosphorylation.</w:t>
      </w:r>
      <w:hyperlink r:id="rId8">
        <w:r w:rsidDel="00000000" w:rsidR="00000000" w:rsidRPr="00000000">
          <w:rPr>
            <w:rFonts w:ascii="Montserrat Medium" w:cs="Montserrat Medium" w:eastAsia="Montserrat Medium" w:hAnsi="Montserrat Medium"/>
            <w:b w:val="0"/>
            <w:color w:val="000000"/>
            <w:sz w:val="20"/>
            <w:szCs w:val="20"/>
            <w:u w:val="none"/>
            <w:rtl w:val="0"/>
          </w:rPr>
          <w:t xml:space="preserve">[2]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left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740"/>
        <w:tblGridChange w:id="0">
          <w:tblGrid>
            <w:gridCol w:w="198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for use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may be enough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The authors' experiments showed that the combination of certain substances inhibits the catalytic activity regardless of the specific conditions.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0"/>
                <w:szCs w:val="20"/>
                <w:rtl w:val="0"/>
              </w:rPr>
              <w:t xml:space="preserve">Rewritten sentence: These results suggest that p27’s association with the cdk2 complex 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20"/>
                <w:szCs w:val="20"/>
                <w:u w:val="single"/>
                <w:rtl w:val="0"/>
              </w:rPr>
              <w:t xml:space="preserve">should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20"/>
                <w:szCs w:val="20"/>
                <w:rtl w:val="0"/>
              </w:rPr>
              <w:t xml:space="preserve">  be enough to inhibit catalytic activity, irrespective of the state of p27 Y phosphorylation.[2]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These results indicate that decisions must overlap in genetically silent regions between the tar and cheRgenes (Slocum, 1983)</w:t>
      </w:r>
      <w:hyperlink r:id="rId9">
        <w:r w:rsidDel="00000000" w:rsidR="00000000" w:rsidRPr="00000000">
          <w:rPr>
            <w:rFonts w:ascii="Montserrat Medium" w:cs="Montserrat Medium" w:eastAsia="Montserrat Medium" w:hAnsi="Montserrat Medium"/>
            <w:b w:val="0"/>
            <w:color w:val="000000"/>
            <w:sz w:val="20"/>
            <w:szCs w:val="20"/>
            <w:u w:val="none"/>
            <w:rtl w:val="0"/>
          </w:rPr>
          <w:t xml:space="preserve">[3]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left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740"/>
        <w:tblGridChange w:id="0">
          <w:tblGrid>
            <w:gridCol w:w="198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for use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must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Because experiment proved it about decisions. So. researchers use the modal verb : “must”.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0"/>
                <w:szCs w:val="20"/>
                <w:rtl w:val="0"/>
              </w:rPr>
              <w:t xml:space="preserve">Rewritten sentence: These results indicate that decisions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ff0000"/>
                <w:sz w:val="20"/>
                <w:szCs w:val="20"/>
                <w:rtl w:val="0"/>
              </w:rPr>
              <w:t xml:space="preserve">have to</w:t>
            </w:r>
            <w:r w:rsidDel="00000000" w:rsidR="00000000" w:rsidRPr="00000000">
              <w:rPr>
                <w:rFonts w:ascii="Didact Gothic" w:cs="Didact Gothic" w:eastAsia="Didact Gothic" w:hAnsi="Didact Gothic"/>
                <w:sz w:val="20"/>
                <w:szCs w:val="20"/>
                <w:rtl w:val="0"/>
              </w:rPr>
              <w:t xml:space="preserve"> overlap in genetically silent regions between the tar and cheRgenes.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Results tend to get blurred in background regions, which might be explained by the limited resolution of the input images and imperfect ground truth in the far range.</w:t>
      </w:r>
      <w:hyperlink r:id="rId10">
        <w:r w:rsidDel="00000000" w:rsidR="00000000" w:rsidRPr="00000000">
          <w:rPr>
            <w:rFonts w:ascii="Montserrat Medium" w:cs="Montserrat Medium" w:eastAsia="Montserrat Medium" w:hAnsi="Montserrat Medium"/>
            <w:b w:val="0"/>
            <w:color w:val="000000"/>
            <w:sz w:val="20"/>
            <w:szCs w:val="20"/>
            <w:u w:val="none"/>
            <w:rtl w:val="0"/>
          </w:rPr>
          <w:t xml:space="preserve">[4]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jc w:val="left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740"/>
        <w:tblGridChange w:id="0">
          <w:tblGrid>
            <w:gridCol w:w="198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for use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might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The author wants to explain the reason for the tendency, but it has just half the possibility.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sz w:val="20"/>
                <w:szCs w:val="20"/>
                <w:rtl w:val="0"/>
              </w:rPr>
              <w:t xml:space="preserve">Rewritten sentence: 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Results tend to get blurred in background regions, which 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color w:val="ff0000"/>
                <w:sz w:val="20"/>
                <w:szCs w:val="20"/>
                <w:rtl w:val="0"/>
              </w:rPr>
              <w:t xml:space="preserve">may</w:t>
            </w: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 be explained by the limited resolution of the input images and imperfect ground truth in the far range.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left"/>
              <w:rPr>
                <w:rFonts w:ascii="Didact Gothic" w:cs="Didact Gothic" w:eastAsia="Didact Gothic" w:hAnsi="Didact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276" w:lineRule="auto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4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405.079999999999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pageBreakBefore w:val="0"/>
              <w:spacing w:after="0" w:before="0" w:lineRule="auto"/>
              <w:rPr>
                <w:color w:val="434343"/>
              </w:rPr>
            </w:pPr>
            <w:bookmarkStart w:colFirst="0" w:colLast="0" w:name="_6nl192qc0fv2" w:id="3"/>
            <w:bookmarkEnd w:id="3"/>
            <w:r w:rsidDel="00000000" w:rsidR="00000000" w:rsidRPr="00000000">
              <w:rPr>
                <w:color w:val="434343"/>
                <w:rtl w:val="0"/>
              </w:rPr>
              <w:t xml:space="preserve">Modal Practice Exercise </w:t>
            </w:r>
          </w:p>
        </w:tc>
      </w:tr>
    </w:tbl>
    <w:p w:rsidR="00000000" w:rsidDel="00000000" w:rsidP="00000000" w:rsidRDefault="00000000" w:rsidRPr="00000000" w14:paraId="00000030">
      <w:pPr>
        <w:pStyle w:val="Title"/>
        <w:pageBreakBefore w:val="0"/>
        <w:rPr>
          <w:sz w:val="16"/>
          <w:szCs w:val="16"/>
        </w:rPr>
      </w:pPr>
      <w:bookmarkStart w:colFirst="0" w:colLast="0" w:name="_a5i8ibvffnge" w:id="4"/>
      <w:bookmarkEnd w:id="4"/>
      <w:r w:rsidDel="00000000" w:rsidR="00000000" w:rsidRPr="00000000">
        <w:rPr>
          <w:rtl w:val="0"/>
        </w:rPr>
      </w:r>
    </w:p>
    <w:tbl>
      <w:tblPr>
        <w:tblStyle w:val="Table8"/>
        <w:tblW w:w="974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367.56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Instructions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pacing w:line="276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Rewrite the sentence using a different modal verb</w:t>
        <w:br w:type="textWrapping"/>
      </w:r>
      <w:r w:rsidDel="00000000" w:rsidR="00000000" w:rsidRPr="00000000">
        <w:rPr>
          <w:rtl w:val="0"/>
        </w:rPr>
      </w:r>
    </w:p>
    <w:tbl>
      <w:tblPr>
        <w:tblStyle w:val="Table9"/>
        <w:tblW w:w="974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9.2"/>
        <w:gridCol w:w="1949.2"/>
        <w:gridCol w:w="1949.2"/>
        <w:gridCol w:w="1949.2"/>
        <w:gridCol w:w="1949.2"/>
        <w:tblGridChange w:id="0">
          <w:tblGrid>
            <w:gridCol w:w="1949.2"/>
            <w:gridCol w:w="1949.2"/>
            <w:gridCol w:w="1949.2"/>
            <w:gridCol w:w="1949.2"/>
            <w:gridCol w:w="1949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might have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not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might not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not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not 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not have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ought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line="276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 </w:t>
      </w:r>
    </w:p>
    <w:tbl>
      <w:tblPr>
        <w:tblStyle w:val="Table1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740"/>
        <w:tblGridChange w:id="0">
          <w:tblGrid>
            <w:gridCol w:w="198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76" w:lineRule="auto"/>
              <w:ind w:left="0" w:firstLine="0"/>
              <w:jc w:val="left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One possible explanation for this large shift is that the tin orbitals are spatially more diffuse than germanium.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With modal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This large shift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0"/>
                <w:szCs w:val="20"/>
                <w:rtl w:val="0"/>
              </w:rPr>
              <w:t xml:space="preserve">could be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 explained by the fact that the tin orbitals are spatially more diffuse than germanium.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spacing w:line="276" w:lineRule="auto"/>
        <w:jc w:val="left"/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740"/>
        <w:tblGridChange w:id="0">
          <w:tblGrid>
            <w:gridCol w:w="198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76" w:lineRule="auto"/>
              <w:ind w:left="0" w:firstLine="0"/>
              <w:jc w:val="left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It is unlikely that this scalability issue will be solved in the immediate future; but there is a need for novel methods to gradually conquer larger and larger networks.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With modal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This scalab</w:t>
            </w:r>
            <w:commentRangeStart w:id="0"/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ility issue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b w:val="1"/>
                <w:sz w:val="20"/>
                <w:szCs w:val="20"/>
                <w:rtl w:val="0"/>
              </w:rPr>
              <w:t xml:space="preserve">might not be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 solv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ed in the immediate future; but there is a need for novel methods to gradually conquer larger and larger networks.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740"/>
        <w:tblGridChange w:id="0">
          <w:tblGrid>
            <w:gridCol w:w="198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Studies based on metabolic labeling and two-dimensional gel electrophoresis have suggested that cdk4 T172 phosphorylation is lost in arrested cells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With modal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Studies based on metabolic labeling and two-dimensional gel electrophoresis have suggested that cdk4 T172 phosphorylation </w:t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ff0000"/>
                <w:sz w:val="20"/>
                <w:szCs w:val="20"/>
                <w:rtl w:val="0"/>
              </w:rPr>
              <w:t xml:space="preserve">co</w:t>
            </w:r>
            <w:commentRangeStart w:id="1"/>
            <w:r w:rsidDel="00000000" w:rsidR="00000000" w:rsidRPr="00000000">
              <w:rPr>
                <w:rFonts w:ascii="Architects Daughter" w:cs="Architects Daughter" w:eastAsia="Architects Daughter" w:hAnsi="Architects Daughter"/>
                <w:color w:val="ff0000"/>
                <w:sz w:val="20"/>
                <w:szCs w:val="20"/>
                <w:rtl w:val="0"/>
              </w:rPr>
              <w:t xml:space="preserve">uld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chitects Daughter" w:cs="Architects Daughter" w:eastAsia="Architects Daughter" w:hAnsi="Architects Daughter"/>
                <w:sz w:val="20"/>
                <w:szCs w:val="20"/>
                <w:rtl w:val="0"/>
              </w:rPr>
              <w:t xml:space="preserve">be lost in arrested cells.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spacing w:line="276" w:lineRule="auto"/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740"/>
        <w:tblGridChange w:id="0">
          <w:tblGrid>
            <w:gridCol w:w="1980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line="276" w:lineRule="auto"/>
              <w:jc w:val="left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In the example, the model fails to recover the ground plane, likely because the input image was rotated by 90 degrees.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jc w:val="left"/>
              <w:rPr>
                <w:rFonts w:ascii="Architects Daughter" w:cs="Architects Daughter" w:eastAsia="Architects Daughter" w:hAnsi="Architects Daugh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With modal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>
                <w:rFonts w:ascii="Montserrat Medium" w:cs="Montserrat Medium" w:eastAsia="Montserrat Medium" w:hAnsi="Montserrat Medium"/>
                <w:sz w:val="20"/>
                <w:szCs w:val="2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For example, an image can be rotated 90 degrees </w:t>
            </w:r>
            <w:ins w:author="npowell Powell Natasha" w:id="0" w:date="2022-11-23T08:51:12Z">
              <w:r w:rsidDel="00000000" w:rsidR="00000000" w:rsidRPr="00000000">
                <w:rPr>
                  <w:rFonts w:ascii="Montserrat Medium" w:cs="Montserrat Medium" w:eastAsia="Montserrat Medium" w:hAnsi="Montserrat Medium"/>
                  <w:sz w:val="20"/>
                  <w:szCs w:val="20"/>
                  <w:rtl w:val="0"/>
                </w:rPr>
                <w:t xml:space="preserve">such </w:t>
              </w:r>
            </w:ins>
            <w:del w:author="npowell Powell Natasha" w:id="0" w:date="2022-11-23T08:51:12Z">
              <w:r w:rsidDel="00000000" w:rsidR="00000000" w:rsidRPr="00000000">
                <w:rPr>
                  <w:rFonts w:ascii="Montserrat Medium" w:cs="Montserrat Medium" w:eastAsia="Montserrat Medium" w:hAnsi="Montserrat Medium"/>
                  <w:sz w:val="20"/>
                  <w:szCs w:val="20"/>
                  <w:rtl w:val="0"/>
                </w:rPr>
                <w:delText xml:space="preserve">so </w:delText>
              </w:r>
            </w:del>
            <w:r w:rsidDel="00000000" w:rsidR="00000000" w:rsidRPr="00000000">
              <w:rPr>
                <w:rFonts w:ascii="Montserrat Medium" w:cs="Montserrat Medium" w:eastAsia="Montserrat Medium" w:hAnsi="Montserrat Medium"/>
                <w:sz w:val="20"/>
                <w:szCs w:val="20"/>
                <w:rtl w:val="0"/>
              </w:rPr>
              <w:t xml:space="preserve">that the model fails to recover the ground plane.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76" w:lineRule="auto"/>
        <w:jc w:val="left"/>
        <w:rPr>
          <w:sz w:val="10"/>
          <w:szCs w:val="10"/>
        </w:rPr>
      </w:pPr>
      <w:r w:rsidDel="00000000" w:rsidR="00000000" w:rsidRPr="00000000">
        <w:rPr>
          <w:sz w:val="14"/>
          <w:szCs w:val="14"/>
          <w:u w:val="singl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00" w:right="0" w:hanging="200"/>
        <w:jc w:val="left"/>
        <w:rPr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b w:val="0"/>
          <w:i w:val="0"/>
          <w:color w:val="000000"/>
          <w:sz w:val="10"/>
          <w:szCs w:val="10"/>
          <w:rtl w:val="0"/>
        </w:rPr>
        <w:t xml:space="preserve">[1]</w:t>
        <w:tab/>
      </w:r>
      <w:hyperlink r:id="rId11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S. D. Korlann, A. E. Riley, B. L. Kirsch, B. Simon Mun, and S. H. Tolbert, “Chemical Tuning of the Electronic Properties in a Periodic Surfactant-Templated Nanostructured Semiconductor,” </w:t>
        </w:r>
      </w:hyperlink>
      <w:hyperlink r:id="rId12">
        <w:r w:rsidDel="00000000" w:rsidR="00000000" w:rsidRPr="00000000">
          <w:rPr>
            <w:b w:val="0"/>
            <w:i w:val="1"/>
            <w:color w:val="000000"/>
            <w:sz w:val="10"/>
            <w:szCs w:val="10"/>
            <w:u w:val="none"/>
            <w:rtl w:val="0"/>
          </w:rPr>
          <w:t xml:space="preserve">Journal of the American Chemical Society</w:t>
        </w:r>
      </w:hyperlink>
      <w:hyperlink r:id="rId13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, vol. 127, no. 36. pp. 12516–12527, 2005. doi: </w:t>
        </w:r>
      </w:hyperlink>
      <w:hyperlink r:id="rId14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10.1021/ja045446k.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b w:val="0"/>
          <w:i w:val="0"/>
          <w:color w:val="000000"/>
          <w:sz w:val="10"/>
          <w:szCs w:val="10"/>
          <w:rtl w:val="0"/>
        </w:rPr>
        <w:t xml:space="preserve">[2]</w:t>
        <w:tab/>
      </w:r>
      <w:hyperlink r:id="rId15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A. Ray, M. K. James, S. Larochelle, R. P. Fisher, and S. W. Blain, “p27Kip1 inhibits cyclin D-cyclin-dependent kinase 4 by two independent modes,” </w:t>
        </w:r>
      </w:hyperlink>
      <w:hyperlink r:id="rId16">
        <w:r w:rsidDel="00000000" w:rsidR="00000000" w:rsidRPr="00000000">
          <w:rPr>
            <w:b w:val="0"/>
            <w:i w:val="1"/>
            <w:color w:val="000000"/>
            <w:sz w:val="10"/>
            <w:szCs w:val="10"/>
            <w:u w:val="none"/>
            <w:rtl w:val="0"/>
          </w:rPr>
          <w:t xml:space="preserve">Mol. Cell. Biol.</w:t>
        </w:r>
      </w:hyperlink>
      <w:hyperlink r:id="rId17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, vol. 29, no. 4, pp. 986–999, Feb. 2009.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hanging="200"/>
        <w:jc w:val="left"/>
        <w:rPr>
          <w:b w:val="0"/>
          <w:i w:val="0"/>
          <w:color w:val="000000"/>
          <w:sz w:val="10"/>
          <w:szCs w:val="10"/>
        </w:rPr>
      </w:pPr>
      <w:r w:rsidDel="00000000" w:rsidR="00000000" w:rsidRPr="00000000">
        <w:rPr>
          <w:b w:val="0"/>
          <w:i w:val="0"/>
          <w:color w:val="000000"/>
          <w:sz w:val="10"/>
          <w:szCs w:val="10"/>
          <w:rtl w:val="0"/>
        </w:rPr>
        <w:t xml:space="preserve">[3]</w:t>
        <w:tab/>
      </w:r>
      <w:hyperlink r:id="rId18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R. Poole, A. Gnann, and G. Hahn-Powell, “Epistemic stance and the construction of knowledge in science writing: A diachronic corpus study,” </w:t>
        </w:r>
      </w:hyperlink>
      <w:hyperlink r:id="rId19">
        <w:r w:rsidDel="00000000" w:rsidR="00000000" w:rsidRPr="00000000">
          <w:rPr>
            <w:b w:val="0"/>
            <w:i w:val="1"/>
            <w:color w:val="000000"/>
            <w:sz w:val="10"/>
            <w:szCs w:val="10"/>
            <w:u w:val="none"/>
            <w:rtl w:val="0"/>
          </w:rPr>
          <w:t xml:space="preserve">Journal of English for Academic Purposes</w:t>
        </w:r>
      </w:hyperlink>
      <w:hyperlink r:id="rId20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, vol. 42. p. 100784, 2019. doi: </w:t>
        </w:r>
      </w:hyperlink>
      <w:hyperlink r:id="rId21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10.1016/j.jeap.2019.100784.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00" w:right="0" w:hanging="200"/>
        <w:jc w:val="left"/>
        <w:rPr>
          <w:sz w:val="10"/>
          <w:szCs w:val="10"/>
        </w:rPr>
      </w:pPr>
      <w:r w:rsidDel="00000000" w:rsidR="00000000" w:rsidRPr="00000000">
        <w:rPr>
          <w:b w:val="0"/>
          <w:i w:val="0"/>
          <w:color w:val="000000"/>
          <w:sz w:val="10"/>
          <w:szCs w:val="10"/>
          <w:rtl w:val="0"/>
        </w:rPr>
        <w:t xml:space="preserve">[4]</w:t>
        <w:tab/>
      </w:r>
      <w:hyperlink r:id="rId22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R. Ranftl, K. Lasinger, D. Hafner, K. Schindler, and V. Koltun, “Towards Robust Monocular Depth Estimation: Mixing Datasets for Zero-shot Cross-dataset Transfer,” </w:t>
        </w:r>
      </w:hyperlink>
      <w:hyperlink r:id="rId23">
        <w:r w:rsidDel="00000000" w:rsidR="00000000" w:rsidRPr="00000000">
          <w:rPr>
            <w:b w:val="0"/>
            <w:i w:val="1"/>
            <w:color w:val="000000"/>
            <w:sz w:val="10"/>
            <w:szCs w:val="10"/>
            <w:u w:val="none"/>
            <w:rtl w:val="0"/>
          </w:rPr>
          <w:t xml:space="preserve">IEEE Trans. Pattern Anal. Mach. Intell.</w:t>
        </w:r>
      </w:hyperlink>
      <w:hyperlink r:id="rId24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, vol. PP, Aug. 2020, doi: </w:t>
        </w:r>
      </w:hyperlink>
      <w:hyperlink r:id="rId25">
        <w:r w:rsidDel="00000000" w:rsidR="00000000" w:rsidRPr="00000000">
          <w:rPr>
            <w:b w:val="0"/>
            <w:i w:val="0"/>
            <w:color w:val="000000"/>
            <w:sz w:val="10"/>
            <w:szCs w:val="10"/>
            <w:u w:val="none"/>
            <w:rtl w:val="0"/>
          </w:rPr>
          <w:t xml:space="preserve">10.1109/TPAMI.2020.3019967.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00" w:right="0" w:hanging="200"/>
        <w:jc w:val="left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[5] Botoeva, Elena, et al. "Efficient verification of relu-based neural networks via dependency analysis." Proceedings of the AAAI Conference on Artificial Intelligence. Vol. 34. No. 04. 2020.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40" w:lineRule="auto"/>
        <w:ind w:left="200" w:right="0" w:hanging="200"/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first"/>
      <w:pgSz w:h="16838" w:w="11906" w:orient="portrait"/>
      <w:pgMar w:bottom="720" w:top="720" w:left="1080" w:right="108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powell Powell Natasha" w:id="1" w:date="2022-11-23T08:52:09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 is a suggestion, "could" would be better here to match the confidence of "studies have suggested"</w:t>
      </w:r>
    </w:p>
  </w:comment>
  <w:comment w:id="0" w:date="2022-11-23T08:49:39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총 반응 1개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2022-11-23 00:49 오전에 npowell Powell Natasha님의 반응: 👍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chitects Daughter">
    <w:embedRegular w:fontKey="{00000000-0000-0000-0000-000000000000}" r:id="rId5" w:subsetted="0"/>
  </w:font>
  <w:font w:name="Montserra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Montserrat Medium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  <w:font w:name="Didact Gothic">
    <w:embedRegular w:fontKey="{00000000-0000-0000-0000-000000000000}" r:id="rId14" w:subsetted="0"/>
  </w:font>
  <w:font w:name="Asap">
    <w:embedRegular w:fontKey="{00000000-0000-0000-0000-000000000000}" r:id="rId15" w:subsetted="0"/>
    <w:embedBold w:fontKey="{00000000-0000-0000-0000-000000000000}" r:id="rId16" w:subsetted="0"/>
    <w:embedItalic w:fontKey="{00000000-0000-0000-0000-000000000000}" r:id="rId17" w:subsetted="0"/>
    <w:embedBoldItalic w:fontKey="{00000000-0000-0000-0000-000000000000}" r:id="rId1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left"/>
      <w:rPr>
        <w:b w:val="1"/>
        <w:sz w:val="24"/>
        <w:szCs w:val="24"/>
      </w:rPr>
    </w:pPr>
    <w:r w:rsidDel="00000000" w:rsidR="00000000" w:rsidRPr="00000000">
      <w:rPr>
        <w:b w:val="1"/>
        <w:rtl w:val="0"/>
      </w:rPr>
      <w:t xml:space="preserve">GEDU501:</w:t>
    </w:r>
    <w:r w:rsidDel="00000000" w:rsidR="00000000" w:rsidRPr="00000000">
      <w:rPr>
        <w:rFonts w:ascii="Montserrat SemiBold" w:cs="Montserrat SemiBold" w:eastAsia="Montserrat SemiBold" w:hAnsi="Montserrat SemiBold"/>
        <w:rtl w:val="0"/>
      </w:rPr>
      <w:t xml:space="preserve"> Scientific Writing</w:t>
    </w:r>
    <w:r w:rsidDel="00000000" w:rsidR="00000000" w:rsidRPr="00000000">
      <w:rPr>
        <w:rFonts w:ascii="Asap" w:cs="Asap" w:eastAsia="Asap" w:hAnsi="Asap"/>
        <w:rtl w:val="0"/>
      </w:rPr>
      <w:t xml:space="preserve">                                                                                               </w:t>
    </w:r>
    <w:r w:rsidDel="00000000" w:rsidR="00000000" w:rsidRPr="00000000">
      <w:rPr>
        <w:b w:val="1"/>
        <w:rtl w:val="0"/>
      </w:rPr>
      <w:t xml:space="preserve">POSLEC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Montserrat SemiBold" w:cs="Montserrat SemiBold" w:eastAsia="Montserrat SemiBold" w:hAnsi="Montserrat SemiBol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paperpile.com/b/iMXqNB/deoS2" TargetMode="External"/><Relationship Id="rId22" Type="http://schemas.openxmlformats.org/officeDocument/2006/relationships/hyperlink" Target="http://paperpile.com/b/iMXqNB/ZNGJ" TargetMode="External"/><Relationship Id="rId21" Type="http://schemas.openxmlformats.org/officeDocument/2006/relationships/hyperlink" Target="http://dx.doi.org/10.1016/j.jeap.2019.100784." TargetMode="External"/><Relationship Id="rId24" Type="http://schemas.openxmlformats.org/officeDocument/2006/relationships/hyperlink" Target="http://paperpile.com/b/iMXqNB/ZNGJ" TargetMode="External"/><Relationship Id="rId23" Type="http://schemas.openxmlformats.org/officeDocument/2006/relationships/hyperlink" Target="http://paperpile.com/b/iMXqNB/ZNGJ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paperpile.com/c/iMXqNB/deoS2" TargetMode="External"/><Relationship Id="rId26" Type="http://schemas.openxmlformats.org/officeDocument/2006/relationships/header" Target="header1.xml"/><Relationship Id="rId25" Type="http://schemas.openxmlformats.org/officeDocument/2006/relationships/hyperlink" Target="http://dx.doi.org/10.1109/TPAMI.2020.3019967." TargetMode="External"/><Relationship Id="rId28" Type="http://schemas.openxmlformats.org/officeDocument/2006/relationships/footer" Target="footer1.xml"/><Relationship Id="rId27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aperpile.com/c/iMXqNB/sAbYi" TargetMode="External"/><Relationship Id="rId8" Type="http://schemas.openxmlformats.org/officeDocument/2006/relationships/hyperlink" Target="https://paperpile.com/c/iMXqNB/YNToU" TargetMode="External"/><Relationship Id="rId11" Type="http://schemas.openxmlformats.org/officeDocument/2006/relationships/hyperlink" Target="http://paperpile.com/b/iMXqNB/sAbYi" TargetMode="External"/><Relationship Id="rId10" Type="http://schemas.openxmlformats.org/officeDocument/2006/relationships/hyperlink" Target="https://paperpile.com/c/iMXqNB/ZNGJ" TargetMode="External"/><Relationship Id="rId13" Type="http://schemas.openxmlformats.org/officeDocument/2006/relationships/hyperlink" Target="http://paperpile.com/b/iMXqNB/sAbYi" TargetMode="External"/><Relationship Id="rId12" Type="http://schemas.openxmlformats.org/officeDocument/2006/relationships/hyperlink" Target="http://paperpile.com/b/iMXqNB/sAbYi" TargetMode="External"/><Relationship Id="rId15" Type="http://schemas.openxmlformats.org/officeDocument/2006/relationships/hyperlink" Target="http://paperpile.com/b/iMXqNB/YNToU" TargetMode="External"/><Relationship Id="rId14" Type="http://schemas.openxmlformats.org/officeDocument/2006/relationships/hyperlink" Target="http://dx.doi.org/10.1021/ja045446k." TargetMode="External"/><Relationship Id="rId17" Type="http://schemas.openxmlformats.org/officeDocument/2006/relationships/hyperlink" Target="http://paperpile.com/b/iMXqNB/YNToU" TargetMode="External"/><Relationship Id="rId16" Type="http://schemas.openxmlformats.org/officeDocument/2006/relationships/hyperlink" Target="http://paperpile.com/b/iMXqNB/YNToU" TargetMode="External"/><Relationship Id="rId19" Type="http://schemas.openxmlformats.org/officeDocument/2006/relationships/hyperlink" Target="http://paperpile.com/b/iMXqNB/deoS2" TargetMode="External"/><Relationship Id="rId18" Type="http://schemas.openxmlformats.org/officeDocument/2006/relationships/hyperlink" Target="http://paperpile.com/b/iMXqNB/deoS2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Medium-bold.ttf"/><Relationship Id="rId10" Type="http://schemas.openxmlformats.org/officeDocument/2006/relationships/font" Target="fonts/MontserratMedium-regular.ttf"/><Relationship Id="rId13" Type="http://schemas.openxmlformats.org/officeDocument/2006/relationships/font" Target="fonts/MontserratMedium-boldItalic.ttf"/><Relationship Id="rId12" Type="http://schemas.openxmlformats.org/officeDocument/2006/relationships/font" Target="fonts/MontserratMedium-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-boldItalic.ttf"/><Relationship Id="rId15" Type="http://schemas.openxmlformats.org/officeDocument/2006/relationships/font" Target="fonts/Asap-regular.ttf"/><Relationship Id="rId14" Type="http://schemas.openxmlformats.org/officeDocument/2006/relationships/font" Target="fonts/DidactGothic-regular.ttf"/><Relationship Id="rId17" Type="http://schemas.openxmlformats.org/officeDocument/2006/relationships/font" Target="fonts/Asap-italic.ttf"/><Relationship Id="rId16" Type="http://schemas.openxmlformats.org/officeDocument/2006/relationships/font" Target="fonts/Asap-bold.ttf"/><Relationship Id="rId5" Type="http://schemas.openxmlformats.org/officeDocument/2006/relationships/font" Target="fonts/ArchitectsDaughter-regular.ttf"/><Relationship Id="rId6" Type="http://schemas.openxmlformats.org/officeDocument/2006/relationships/font" Target="fonts/Montserrat-regular.ttf"/><Relationship Id="rId18" Type="http://schemas.openxmlformats.org/officeDocument/2006/relationships/font" Target="fonts/Asap-boldItalic.ttf"/><Relationship Id="rId7" Type="http://schemas.openxmlformats.org/officeDocument/2006/relationships/font" Target="fonts/Montserrat-bold.ttf"/><Relationship Id="rId8" Type="http://schemas.openxmlformats.org/officeDocument/2006/relationships/font" Target="fonts/Montserra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