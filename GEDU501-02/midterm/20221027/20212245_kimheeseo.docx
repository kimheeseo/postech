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88CEE" w14:textId="43E6091A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0" w:author="csdl" w:date="2022-10-25T12:55:00Z">
            <w:rPr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color w:val="000000" w:themeColor="text1"/>
          <w:rPrChange w:id="1" w:author="csdl" w:date="2022-10-25T12:55:00Z">
            <w:rPr>
              <w:rFonts w:eastAsia="함초롬바탕" w:hAnsi="함초롬바탕" w:cs="함초롬바탕"/>
            </w:rPr>
          </w:rPrChange>
        </w:rPr>
        <w:t xml:space="preserve">1. </w:t>
      </w:r>
      <w:ins w:id="2" w:author="Powell Natasha(인문사회학부)" w:date="2022-10-24T16:25:00Z">
        <w:r w:rsidR="00DC782D" w:rsidRPr="00705DFB">
          <w:rPr>
            <w:rFonts w:eastAsia="함초롬바탕" w:hAnsi="함초롬바탕" w:cs="함초롬바탕"/>
            <w:color w:val="000000" w:themeColor="text1"/>
          </w:rPr>
          <w:t>I</w:t>
        </w:r>
      </w:ins>
      <w:del w:id="3" w:author="Powell Natasha(인문사회학부)" w:date="2022-10-24T16:25:00Z">
        <w:r w:rsidRPr="003B5235" w:rsidDel="00DC782D">
          <w:rPr>
            <w:rFonts w:eastAsia="함초롬바탕" w:hAnsi="함초롬바탕" w:cs="함초롬바탕"/>
            <w:color w:val="000000" w:themeColor="text1"/>
            <w:rPrChange w:id="4" w:author="csdl" w:date="2022-10-25T12:55:00Z">
              <w:rPr>
                <w:rFonts w:eastAsia="함초롬바탕" w:hAnsi="함초롬바탕" w:cs="함초롬바탕"/>
              </w:rPr>
            </w:rPrChange>
          </w:rPr>
          <w:delText>i</w:delText>
        </w:r>
      </w:del>
      <w:r w:rsidRPr="003B5235">
        <w:rPr>
          <w:rFonts w:eastAsia="함초롬바탕" w:hAnsi="함초롬바탕" w:cs="함초롬바탕"/>
          <w:color w:val="000000" w:themeColor="text1"/>
          <w:rPrChange w:id="5" w:author="csdl" w:date="2022-10-25T12:55:00Z">
            <w:rPr>
              <w:rFonts w:eastAsia="함초롬바탕" w:hAnsi="함초롬바탕" w:cs="함초롬바탕"/>
            </w:rPr>
          </w:rPrChange>
        </w:rPr>
        <w:t xml:space="preserve">ntroduction </w:t>
      </w:r>
      <w:ins w:id="6" w:author="csdl" w:date="2022-10-21T09:16:00Z">
        <w:r w:rsidR="006F6F0A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  <w:del w:id="7" w:author="Powell Natasha(인문사회학부)" w:date="2022-10-24T16:27:00Z">
          <w:r w:rsidR="006F6F0A" w:rsidRPr="00705DFB" w:rsidDel="00E456E8">
            <w:rPr>
              <w:rFonts w:eastAsia="함초롬바탕" w:hAnsi="함초롬바탕" w:cs="함초롬바탕"/>
              <w:color w:val="000000" w:themeColor="text1"/>
            </w:rPr>
            <w:delText>There are two reasons why deep learning is used.</w:delText>
          </w:r>
        </w:del>
      </w:ins>
    </w:p>
    <w:p w14:paraId="79188CEF" w14:textId="294E1CAC" w:rsidR="00611695" w:rsidRDefault="00611695" w:rsidP="00705DFB">
      <w:pPr>
        <w:pStyle w:val="a3"/>
        <w:spacing w:line="288" w:lineRule="auto"/>
        <w:ind w:firstLine="800"/>
        <w:rPr>
          <w:ins w:id="8" w:author="csdl" w:date="2022-10-25T13:30:00Z"/>
          <w:rFonts w:eastAsia="함초롬바탕" w:hAnsi="함초롬바탕" w:cs="함초롬바탕"/>
          <w:color w:val="000000" w:themeColor="text1"/>
        </w:rPr>
      </w:pPr>
      <w:r w:rsidRPr="003B5235">
        <w:rPr>
          <w:rFonts w:eastAsia="함초롬바탕" w:hAnsi="함초롬바탕" w:cs="함초롬바탕"/>
          <w:color w:val="000000" w:themeColor="text1"/>
          <w:rPrChange w:id="9" w:author="csdl" w:date="2022-10-25T12:55:00Z">
            <w:rPr>
              <w:rFonts w:eastAsia="함초롬바탕" w:hAnsi="함초롬바탕" w:cs="함초롬바탕"/>
            </w:rPr>
          </w:rPrChange>
        </w:rPr>
        <w:t>With</w:t>
      </w:r>
      <w:ins w:id="10" w:author="Powell Natasha(인문사회학부)" w:date="2022-10-20T13:11:00Z">
        <w:r w:rsidR="00FB3C61" w:rsidRPr="003B5235">
          <w:rPr>
            <w:rFonts w:eastAsia="함초롬바탕" w:hAnsi="함초롬바탕" w:cs="함초롬바탕"/>
            <w:color w:val="000000" w:themeColor="text1"/>
            <w:rPrChange w:id="11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its</w:t>
        </w:r>
      </w:ins>
      <w:r w:rsidRPr="003B5235">
        <w:rPr>
          <w:rFonts w:eastAsia="함초롬바탕" w:hAnsi="함초롬바탕" w:cs="함초롬바탕"/>
          <w:color w:val="000000" w:themeColor="text1"/>
          <w:rPrChange w:id="12" w:author="csdl" w:date="2022-10-25T12:55:00Z">
            <w:rPr>
              <w:rFonts w:eastAsia="함초롬바탕" w:hAnsi="함초롬바탕" w:cs="함초롬바탕"/>
            </w:rPr>
          </w:rPrChange>
        </w:rPr>
        <w:t xml:space="preserve"> recent development</w:t>
      </w:r>
      <w:del w:id="13" w:author="Powell Natasha(인문사회학부)" w:date="2022-10-20T13:11:00Z">
        <w:r w:rsidRPr="003B5235" w:rsidDel="00FB3C61">
          <w:rPr>
            <w:rFonts w:eastAsia="함초롬바탕" w:hAnsi="함초롬바탕" w:cs="함초롬바탕"/>
            <w:color w:val="000000" w:themeColor="text1"/>
            <w:rPrChange w:id="14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of deep learning</w:delText>
        </w:r>
      </w:del>
      <w:r w:rsidRPr="003B5235">
        <w:rPr>
          <w:rFonts w:eastAsia="함초롬바탕" w:hAnsi="함초롬바탕" w:cs="함초롬바탕"/>
          <w:color w:val="000000" w:themeColor="text1"/>
          <w:rPrChange w:id="15" w:author="csdl" w:date="2022-10-25T12:55:00Z">
            <w:rPr>
              <w:rFonts w:eastAsia="함초롬바탕" w:hAnsi="함초롬바탕" w:cs="함초롬바탕"/>
            </w:rPr>
          </w:rPrChange>
        </w:rPr>
        <w:t xml:space="preserve">, </w:t>
      </w:r>
      <w:ins w:id="16" w:author="Powell Natasha(인문사회학부)" w:date="2022-10-20T13:11:00Z">
        <w:r w:rsidR="00FB3C61" w:rsidRPr="003B5235">
          <w:rPr>
            <w:rFonts w:eastAsia="함초롬바탕" w:hAnsi="함초롬바탕" w:cs="함초롬바탕"/>
            <w:color w:val="000000" w:themeColor="text1"/>
            <w:rPrChange w:id="17" w:author="csdl" w:date="2022-10-25T12:55:00Z">
              <w:rPr>
                <w:rFonts w:eastAsia="함초롬바탕" w:hAnsi="함초롬바탕" w:cs="함초롬바탕"/>
              </w:rPr>
            </w:rPrChange>
          </w:rPr>
          <w:t>deep learning</w:t>
        </w:r>
        <w:r w:rsidR="00FB3C61" w:rsidRPr="003B5235" w:rsidDel="00FB3C61">
          <w:rPr>
            <w:rFonts w:eastAsia="함초롬바탕" w:hAnsi="함초롬바탕" w:cs="함초롬바탕"/>
            <w:color w:val="000000" w:themeColor="text1"/>
            <w:rPrChange w:id="18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del w:id="19" w:author="Powell Natasha(인문사회학부)" w:date="2022-10-20T13:11:00Z">
        <w:r w:rsidRPr="003B5235" w:rsidDel="00FB3C61">
          <w:rPr>
            <w:rFonts w:eastAsia="함초롬바탕" w:hAnsi="함초롬바탕" w:cs="함초롬바탕"/>
            <w:color w:val="000000" w:themeColor="text1"/>
            <w:rPrChange w:id="20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It </w:delText>
        </w:r>
      </w:del>
      <w:r w:rsidRPr="003B5235">
        <w:rPr>
          <w:rFonts w:eastAsia="함초롬바탕" w:hAnsi="함초롬바탕" w:cs="함초롬바탕"/>
          <w:color w:val="000000" w:themeColor="text1"/>
          <w:rPrChange w:id="21" w:author="csdl" w:date="2022-10-25T12:55:00Z">
            <w:rPr>
              <w:rFonts w:eastAsia="함초롬바탕" w:hAnsi="함초롬바탕" w:cs="함초롬바탕"/>
            </w:rPr>
          </w:rPrChange>
        </w:rPr>
        <w:t xml:space="preserve">has shown great achievements </w:t>
      </w:r>
      <w:del w:id="22" w:author="Powell Natasha(인문사회학부)" w:date="2022-10-20T13:11:00Z">
        <w:r w:rsidRPr="003B5235" w:rsidDel="00FB3C61">
          <w:rPr>
            <w:rFonts w:eastAsia="함초롬바탕" w:hAnsi="함초롬바탕" w:cs="함초롬바탕"/>
            <w:color w:val="000000" w:themeColor="text1"/>
            <w:rPrChange w:id="23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in </w:delText>
        </w:r>
      </w:del>
      <w:ins w:id="24" w:author="Powell Natasha(인문사회학부)" w:date="2022-10-20T13:11:00Z">
        <w:r w:rsidR="00FB3C61" w:rsidRPr="003B5235">
          <w:rPr>
            <w:rFonts w:eastAsia="함초롬바탕" w:hAnsi="함초롬바탕" w:cs="함초롬바탕"/>
            <w:color w:val="000000" w:themeColor="text1"/>
            <w:rPrChange w:id="25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when applied to </w:t>
        </w:r>
      </w:ins>
      <w:del w:id="26" w:author="Powell Natasha(인문사회학부)" w:date="2022-10-20T13:11:00Z">
        <w:r w:rsidRPr="003B5235" w:rsidDel="00FB3C61">
          <w:rPr>
            <w:rFonts w:eastAsia="함초롬바탕" w:hAnsi="함초롬바탕" w:cs="함초롬바탕"/>
            <w:color w:val="000000" w:themeColor="text1"/>
            <w:rPrChange w:id="27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other </w:delText>
        </w:r>
      </w:del>
      <w:r w:rsidRPr="003B5235">
        <w:rPr>
          <w:rFonts w:eastAsia="함초롬바탕" w:hAnsi="함초롬바탕" w:cs="함초롬바탕"/>
          <w:color w:val="000000" w:themeColor="text1"/>
          <w:rPrChange w:id="28" w:author="csdl" w:date="2022-10-25T12:55:00Z">
            <w:rPr>
              <w:rFonts w:eastAsia="함초롬바탕" w:hAnsi="함초롬바탕" w:cs="함초롬바탕"/>
            </w:rPr>
          </w:rPrChange>
        </w:rPr>
        <w:t>areas</w:t>
      </w:r>
      <w:ins w:id="29" w:author="Powell Natasha(인문사회학부)" w:date="2022-10-20T13:11:00Z">
        <w:r w:rsidR="0039503D" w:rsidRPr="003B5235">
          <w:rPr>
            <w:rFonts w:eastAsia="함초롬바탕" w:hAnsi="함초롬바탕" w:cs="함초롬바탕"/>
            <w:color w:val="000000" w:themeColor="text1"/>
            <w:rPrChange w:id="30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outside the computer sc</w:t>
        </w:r>
      </w:ins>
      <w:ins w:id="31" w:author="Powell Natasha(인문사회학부)" w:date="2022-10-20T13:12:00Z">
        <w:r w:rsidR="0039503D" w:rsidRPr="003B5235">
          <w:rPr>
            <w:rFonts w:eastAsia="함초롬바탕" w:hAnsi="함초롬바탕" w:cs="함초롬바탕"/>
            <w:color w:val="000000" w:themeColor="text1"/>
            <w:rPrChange w:id="32" w:author="csdl" w:date="2022-10-25T12:55:00Z">
              <w:rPr>
                <w:rFonts w:eastAsia="함초롬바탕" w:hAnsi="함초롬바탕" w:cs="함초롬바탕"/>
              </w:rPr>
            </w:rPrChange>
          </w:rPr>
          <w:t>ience domain</w:t>
        </w:r>
      </w:ins>
      <w:r w:rsidRPr="003B5235">
        <w:rPr>
          <w:rFonts w:eastAsia="함초롬바탕" w:hAnsi="함초롬바탕" w:cs="함초롬바탕"/>
          <w:color w:val="000000" w:themeColor="text1"/>
          <w:rPrChange w:id="33" w:author="csdl" w:date="2022-10-25T12:55:00Z">
            <w:rPr>
              <w:rFonts w:eastAsia="함초롬바탕" w:hAnsi="함초롬바탕" w:cs="함초롬바탕"/>
            </w:rPr>
          </w:rPrChange>
        </w:rPr>
        <w:t xml:space="preserve">. Therefore, </w:t>
      </w:r>
      <w:del w:id="34" w:author="Powell Natasha(인문사회학부)" w:date="2022-10-20T13:12:00Z">
        <w:r w:rsidRPr="003B5235" w:rsidDel="0039503D">
          <w:rPr>
            <w:rFonts w:eastAsia="함초롬바탕" w:hAnsi="함초롬바탕" w:cs="함초롬바탕"/>
            <w:color w:val="000000" w:themeColor="text1"/>
            <w:rPrChange w:id="35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it </w:delText>
        </w:r>
      </w:del>
      <w:ins w:id="36" w:author="Powell Natasha(인문사회학부)" w:date="2022-10-20T13:12:00Z">
        <w:r w:rsidR="0039503D" w:rsidRPr="003B5235">
          <w:rPr>
            <w:rFonts w:eastAsia="함초롬바탕" w:hAnsi="함초롬바탕" w:cs="함초롬바탕"/>
            <w:color w:val="000000" w:themeColor="text1"/>
            <w:rPrChange w:id="37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deep learning </w:t>
        </w:r>
      </w:ins>
      <w:del w:id="38" w:author="Powell Natasha(인문사회학부)" w:date="2022-10-20T13:12:00Z">
        <w:r w:rsidRPr="003B5235" w:rsidDel="0039503D">
          <w:rPr>
            <w:rFonts w:eastAsia="함초롬바탕" w:hAnsi="함초롬바탕" w:cs="함초롬바탕"/>
            <w:color w:val="000000" w:themeColor="text1"/>
            <w:rPrChange w:id="39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is </w:delText>
        </w:r>
      </w:del>
      <w:ins w:id="40" w:author="Powell Natasha(인문사회학부)" w:date="2022-10-20T13:12:00Z">
        <w:r w:rsidR="0039503D" w:rsidRPr="003B5235">
          <w:rPr>
            <w:rFonts w:eastAsia="함초롬바탕" w:hAnsi="함초롬바탕" w:cs="함초롬바탕"/>
            <w:color w:val="000000" w:themeColor="text1"/>
            <w:rPrChange w:id="41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has </w:t>
        </w:r>
      </w:ins>
      <w:r w:rsidRPr="003B5235">
        <w:rPr>
          <w:rFonts w:eastAsia="함초롬바탕" w:hAnsi="함초롬바탕" w:cs="함초롬바탕"/>
          <w:color w:val="000000" w:themeColor="text1"/>
          <w:rPrChange w:id="42" w:author="csdl" w:date="2022-10-25T12:55:00Z">
            <w:rPr>
              <w:rFonts w:eastAsia="함초롬바탕" w:hAnsi="함초롬바탕" w:cs="함초롬바탕"/>
            </w:rPr>
          </w:rPrChange>
        </w:rPr>
        <w:t>also</w:t>
      </w:r>
      <w:ins w:id="43" w:author="Powell Natasha(인문사회학부)" w:date="2022-10-20T13:12:00Z">
        <w:r w:rsidR="0039503D" w:rsidRPr="003B5235">
          <w:rPr>
            <w:rFonts w:eastAsia="함초롬바탕" w:hAnsi="함초롬바탕" w:cs="함초롬바탕"/>
            <w:color w:val="000000" w:themeColor="text1"/>
            <w:rPrChange w:id="44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been</w:t>
        </w:r>
      </w:ins>
      <w:r w:rsidRPr="003B5235">
        <w:rPr>
          <w:rFonts w:eastAsia="함초롬바탕" w:hAnsi="함초롬바탕" w:cs="함초롬바탕"/>
          <w:color w:val="000000" w:themeColor="text1"/>
          <w:rPrChange w:id="45" w:author="csdl" w:date="2022-10-25T12:55:00Z">
            <w:rPr>
              <w:rFonts w:eastAsia="함초롬바탕" w:hAnsi="함초롬바탕" w:cs="함초롬바탕"/>
            </w:rPr>
          </w:rPrChange>
        </w:rPr>
        <w:t xml:space="preserve"> applied to physical layer communication research such as channel coding</w:t>
      </w:r>
      <w:ins w:id="46" w:author="Powell Natasha(인문사회학부)" w:date="2022-10-20T13:39:00Z">
        <w:r w:rsidR="00FD5C9B" w:rsidRPr="003B5235">
          <w:rPr>
            <w:rFonts w:eastAsia="함초롬바탕" w:hAnsi="함초롬바탕" w:cs="함초롬바탕"/>
            <w:color w:val="000000" w:themeColor="text1"/>
            <w:rPrChange w:id="47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and</w:t>
        </w:r>
      </w:ins>
      <w:del w:id="48" w:author="Powell Natasha(인문사회학부)" w:date="2022-10-20T13:39:00Z">
        <w:r w:rsidRPr="003B5235" w:rsidDel="00FD5C9B">
          <w:rPr>
            <w:rFonts w:eastAsia="함초롬바탕" w:hAnsi="함초롬바탕" w:cs="함초롬바탕"/>
            <w:color w:val="000000" w:themeColor="text1"/>
            <w:rPrChange w:id="49" w:author="csdl" w:date="2022-10-25T12:55:00Z">
              <w:rPr>
                <w:rFonts w:eastAsia="함초롬바탕" w:hAnsi="함초롬바탕" w:cs="함초롬바탕"/>
              </w:rPr>
            </w:rPrChange>
          </w:rPr>
          <w:delText>,</w:delText>
        </w:r>
      </w:del>
      <w:del w:id="50" w:author="csdl" w:date="2022-10-20T17:23:00Z">
        <w:r w:rsidRPr="003B5235" w:rsidDel="00133B61">
          <w:rPr>
            <w:rFonts w:eastAsia="함초롬바탕" w:hAnsi="함초롬바탕" w:cs="함초롬바탕"/>
            <w:color w:val="000000" w:themeColor="text1"/>
            <w:rPrChange w:id="51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  <w:commentRangeStart w:id="52"/>
        <w:r w:rsidRPr="003B5235" w:rsidDel="00133B61">
          <w:rPr>
            <w:rFonts w:eastAsia="함초롬바탕" w:hAnsi="함초롬바탕" w:cs="함초롬바탕"/>
            <w:color w:val="000000" w:themeColor="text1"/>
            <w:rPrChange w:id="53" w:author="csdl" w:date="2022-10-25T12:55:00Z">
              <w:rPr>
                <w:rFonts w:eastAsia="함초롬바탕" w:hAnsi="함초롬바탕" w:cs="함초롬바탕"/>
              </w:rPr>
            </w:rPrChange>
          </w:rPr>
          <w:delText>MIMO(Multi Input Multi Output</w:delText>
        </w:r>
        <w:commentRangeEnd w:id="52"/>
        <w:r w:rsidR="00EF23D6" w:rsidRPr="003B5235" w:rsidDel="00133B61">
          <w:rPr>
            <w:rStyle w:val="a5"/>
            <w:rFonts w:asciiTheme="minorHAnsi" w:eastAsiaTheme="minorEastAsia" w:hAnsiTheme="minorHAnsi" w:cstheme="minorBidi"/>
            <w:color w:val="000000" w:themeColor="text1"/>
            <w:kern w:val="2"/>
            <w:rPrChange w:id="54" w:author="csdl" w:date="2022-10-25T12:55:00Z">
              <w:rPr>
                <w:rStyle w:val="a5"/>
                <w:rFonts w:asciiTheme="minorHAnsi" w:eastAsiaTheme="minorEastAsia" w:hAnsiTheme="minorHAnsi" w:cstheme="minorBidi"/>
                <w:color w:val="auto"/>
                <w:kern w:val="2"/>
              </w:rPr>
            </w:rPrChange>
          </w:rPr>
          <w:commentReference w:id="52"/>
        </w:r>
        <w:r w:rsidRPr="003B5235" w:rsidDel="00133B61">
          <w:rPr>
            <w:rFonts w:eastAsia="함초롬바탕" w:hAnsi="함초롬바탕" w:cs="함초롬바탕"/>
            <w:color w:val="000000" w:themeColor="text1"/>
            <w:rPrChange w:id="55" w:author="csdl" w:date="2022-10-25T12:55:00Z">
              <w:rPr>
                <w:rFonts w:eastAsia="함초롬바탕" w:hAnsi="함초롬바탕" w:cs="함초롬바탕"/>
              </w:rPr>
            </w:rPrChange>
          </w:rPr>
          <w:delText>)</w:delText>
        </w:r>
      </w:del>
      <w:ins w:id="56" w:author="csdl" w:date="2022-10-20T17:23:00Z">
        <w:r w:rsidR="00133B61" w:rsidRPr="003B5235">
          <w:rPr>
            <w:color w:val="000000" w:themeColor="text1"/>
            <w:rPrChange w:id="57" w:author="csdl" w:date="2022-10-25T12:55:00Z">
              <w:rPr/>
            </w:rPrChange>
          </w:rPr>
          <w:t xml:space="preserve"> </w:t>
        </w:r>
        <w:r w:rsidR="00133B61" w:rsidRPr="003B5235">
          <w:rPr>
            <w:rFonts w:eastAsia="함초롬바탕" w:hAnsi="함초롬바탕" w:cs="함초롬바탕"/>
            <w:color w:val="000000" w:themeColor="text1"/>
            <w:rPrChange w:id="58" w:author="csdl" w:date="2022-10-25T12:55:00Z">
              <w:rPr>
                <w:rFonts w:eastAsia="함초롬바탕" w:hAnsi="함초롬바탕" w:cs="함초롬바탕"/>
              </w:rPr>
            </w:rPrChange>
          </w:rPr>
          <w:t>antenna technology</w:t>
        </w:r>
      </w:ins>
      <w:r w:rsidRPr="003B5235">
        <w:rPr>
          <w:rFonts w:eastAsia="함초롬바탕" w:hAnsi="함초롬바탕" w:cs="함초롬바탕"/>
          <w:color w:val="000000" w:themeColor="text1"/>
          <w:rPrChange w:id="59" w:author="csdl" w:date="2022-10-25T12:55:00Z">
            <w:rPr>
              <w:rFonts w:eastAsia="함초롬바탕" w:hAnsi="함초롬바탕" w:cs="함초롬바탕"/>
            </w:rPr>
          </w:rPrChange>
        </w:rPr>
        <w:t>.</w:t>
      </w:r>
      <w:ins w:id="60" w:author="csdl" w:date="2022-10-21T09:16:00Z">
        <w:r w:rsidR="006F6F0A" w:rsidRPr="00705DFB">
          <w:rPr>
            <w:rFonts w:eastAsia="함초롬바탕" w:hAnsi="함초롬바탕" w:cs="함초롬바탕" w:hint="eastAsia"/>
            <w:color w:val="000000" w:themeColor="text1"/>
          </w:rPr>
          <w:t xml:space="preserve"> </w:t>
        </w:r>
        <w:r w:rsidR="006F6F0A" w:rsidRPr="00705DFB">
          <w:rPr>
            <w:rFonts w:eastAsia="함초롬바탕" w:hAnsi="함초롬바탕" w:cs="함초롬바탕"/>
            <w:color w:val="000000" w:themeColor="text1"/>
          </w:rPr>
          <w:t xml:space="preserve">There are two reasons why deep learning is used </w:t>
        </w:r>
      </w:ins>
      <w:ins w:id="61" w:author="csdl" w:date="2022-10-21T09:17:00Z">
        <w:del w:id="62" w:author="Powell Natasha(인문사회학부)" w:date="2022-10-24T16:29:00Z">
          <w:r w:rsidR="006F6F0A" w:rsidRPr="003B5235" w:rsidDel="00867757">
            <w:rPr>
              <w:rFonts w:eastAsia="함초롬바탕" w:hAnsi="함초롬바탕" w:cs="함초롬바탕"/>
              <w:color w:val="000000" w:themeColor="text1"/>
            </w:rPr>
            <w:delText>to</w:delText>
          </w:r>
        </w:del>
      </w:ins>
      <w:ins w:id="63" w:author="Powell Natasha(인문사회학부)" w:date="2022-10-24T16:29:00Z">
        <w:r w:rsidR="00867757" w:rsidRPr="003B5235">
          <w:rPr>
            <w:rFonts w:eastAsia="함초롬바탕" w:hAnsi="함초롬바탕" w:cs="함초롬바탕"/>
            <w:color w:val="000000" w:themeColor="text1"/>
            <w:rPrChange w:id="64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in</w:t>
        </w:r>
      </w:ins>
      <w:ins w:id="65" w:author="csdl" w:date="2022-10-21T09:17:00Z">
        <w:r w:rsidR="006F6F0A" w:rsidRPr="00705DFB">
          <w:rPr>
            <w:rFonts w:eastAsia="함초롬바탕" w:hAnsi="함초롬바탕" w:cs="함초롬바탕"/>
            <w:color w:val="000000" w:themeColor="text1"/>
          </w:rPr>
          <w:t xml:space="preserve"> communication system</w:t>
        </w:r>
      </w:ins>
      <w:ins w:id="66" w:author="Powell Natasha(인문사회학부)" w:date="2022-10-24T16:29:00Z">
        <w:r w:rsidR="00867757" w:rsidRPr="003B5235">
          <w:rPr>
            <w:rFonts w:eastAsia="함초롬바탕" w:hAnsi="함초롬바탕" w:cs="함초롬바탕"/>
            <w:color w:val="000000" w:themeColor="text1"/>
            <w:rPrChange w:id="67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s</w:t>
        </w:r>
      </w:ins>
      <w:ins w:id="68" w:author="csdl" w:date="2022-10-21T09:17:00Z">
        <w:del w:id="69" w:author="Powell Natasha(인문사회학부)" w:date="2022-10-24T16:29:00Z">
          <w:r w:rsidR="006F6F0A" w:rsidRPr="00705DFB" w:rsidDel="00867757">
            <w:rPr>
              <w:rFonts w:eastAsia="함초롬바탕" w:hAnsi="함초롬바탕" w:cs="함초롬바탕"/>
              <w:color w:val="000000" w:themeColor="text1"/>
            </w:rPr>
            <w:delText>.</w:delText>
          </w:r>
        </w:del>
      </w:ins>
      <w:del w:id="70" w:author="csdl" w:date="2022-10-21T09:16:00Z">
        <w:r w:rsidRPr="003B5235" w:rsidDel="006F6F0A">
          <w:rPr>
            <w:rFonts w:eastAsia="함초롬바탕" w:hAnsi="함초롬바탕" w:cs="함초롬바탕"/>
            <w:color w:val="000000" w:themeColor="text1"/>
            <w:rPrChange w:id="71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  <w:del w:id="72" w:author="csdl" w:date="2022-10-21T09:17:00Z">
        <w:r w:rsidRPr="003B5235" w:rsidDel="006F6F0A">
          <w:rPr>
            <w:rFonts w:eastAsia="함초롬바탕" w:hAnsi="함초롬바탕" w:cs="함초롬바탕"/>
            <w:color w:val="000000" w:themeColor="text1"/>
            <w:rPrChange w:id="73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Deep learning is </w:delText>
        </w:r>
      </w:del>
      <w:ins w:id="74" w:author="Powell Natasha(인문사회학부)" w:date="2022-10-20T13:12:00Z">
        <w:del w:id="75" w:author="csdl" w:date="2022-10-21T09:17:00Z">
          <w:r w:rsidR="00EF23D6" w:rsidRPr="003B5235" w:rsidDel="006F6F0A">
            <w:rPr>
              <w:rFonts w:eastAsia="함초롬바탕" w:hAnsi="함초롬바탕" w:cs="함초롬바탕"/>
              <w:color w:val="000000" w:themeColor="text1"/>
              <w:rPrChange w:id="76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has recently </w:delText>
          </w:r>
        </w:del>
      </w:ins>
      <w:ins w:id="77" w:author="Powell Natasha(인문사회학부)" w:date="2022-10-20T13:14:00Z">
        <w:del w:id="78" w:author="csdl" w:date="2022-10-21T09:17:00Z">
          <w:r w:rsidR="00B006DC" w:rsidRPr="003B5235" w:rsidDel="006F6F0A">
            <w:rPr>
              <w:rFonts w:eastAsia="함초롬바탕" w:hAnsi="함초롬바탕" w:cs="함초롬바탕"/>
              <w:color w:val="000000" w:themeColor="text1"/>
              <w:rPrChange w:id="79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been </w:delText>
          </w:r>
        </w:del>
      </w:ins>
      <w:del w:id="80" w:author="csdl" w:date="2022-10-21T09:17:00Z">
        <w:r w:rsidRPr="003B5235" w:rsidDel="006F6F0A">
          <w:rPr>
            <w:rFonts w:eastAsia="함초롬바탕" w:hAnsi="함초롬바탕" w:cs="함초롬바탕"/>
            <w:color w:val="000000" w:themeColor="text1"/>
            <w:rPrChange w:id="81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applied to communication research for the following </w:delText>
        </w:r>
      </w:del>
      <w:ins w:id="82" w:author="Powell Natasha(인문사회학부)" w:date="2022-10-20T13:13:00Z">
        <w:del w:id="83" w:author="csdl" w:date="2022-10-21T09:17:00Z">
          <w:r w:rsidR="00A97555" w:rsidRPr="003B5235" w:rsidDel="006F6F0A">
            <w:rPr>
              <w:rFonts w:eastAsia="함초롬바탕" w:hAnsi="함초롬바탕" w:cs="함초롬바탕"/>
              <w:color w:val="000000" w:themeColor="text1"/>
              <w:rPrChange w:id="84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two main </w:delText>
          </w:r>
        </w:del>
      </w:ins>
      <w:del w:id="85" w:author="csdl" w:date="2022-10-21T09:17:00Z">
        <w:r w:rsidRPr="003B5235" w:rsidDel="006F6F0A">
          <w:rPr>
            <w:rFonts w:eastAsia="함초롬바탕" w:hAnsi="함초롬바탕" w:cs="함초롬바탕"/>
            <w:color w:val="000000" w:themeColor="text1"/>
            <w:rPrChange w:id="86" w:author="csdl" w:date="2022-10-25T12:55:00Z">
              <w:rPr>
                <w:rFonts w:eastAsia="함초롬바탕" w:hAnsi="함초롬바탕" w:cs="함초롬바탕"/>
              </w:rPr>
            </w:rPrChange>
          </w:rPr>
          <w:delText>reasons</w:delText>
        </w:r>
      </w:del>
      <w:ins w:id="87" w:author="csdl" w:date="2022-10-20T17:33:00Z">
        <w:r w:rsidR="000D4A01" w:rsidRPr="003B5235">
          <w:rPr>
            <w:rFonts w:eastAsia="함초롬바탕" w:hAnsi="함초롬바탕" w:cs="함초롬바탕"/>
            <w:color w:val="000000" w:themeColor="text1"/>
            <w:rPrChange w:id="88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: </w:t>
        </w:r>
        <w:del w:id="89" w:author="Powell Natasha(인문사회학부)" w:date="2022-10-24T16:29:00Z">
          <w:r w:rsidR="000D4A01" w:rsidRPr="003B5235" w:rsidDel="00AB5F00">
            <w:rPr>
              <w:rFonts w:eastAsia="함초롬바탕" w:hAnsi="함초롬바탕" w:cs="함초롬바탕"/>
              <w:color w:val="000000" w:themeColor="text1"/>
              <w:rPrChange w:id="90" w:author="csdl" w:date="2022-10-25T12:55:00Z">
                <w:rPr>
                  <w:rFonts w:eastAsia="함초롬바탕" w:hAnsi="함초롬바탕" w:cs="함초롬바탕"/>
                </w:rPr>
              </w:rPrChange>
            </w:rPr>
            <w:delText>P</w:delText>
          </w:r>
        </w:del>
      </w:ins>
      <w:ins w:id="91" w:author="Powell Natasha(인문사회학부)" w:date="2022-10-24T16:29:00Z">
        <w:r w:rsidR="00AB5F00" w:rsidRPr="003B5235">
          <w:rPr>
            <w:rFonts w:eastAsia="함초롬바탕" w:hAnsi="함초롬바탕" w:cs="함초롬바탕"/>
            <w:color w:val="000000" w:themeColor="text1"/>
            <w:rPrChange w:id="92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p</w:t>
        </w:r>
      </w:ins>
      <w:ins w:id="93" w:author="csdl" w:date="2022-10-20T17:33:00Z">
        <w:r w:rsidR="000D4A01" w:rsidRPr="003B5235">
          <w:rPr>
            <w:rFonts w:eastAsia="함초롬바탕" w:hAnsi="함초롬바탕" w:cs="함초롬바탕"/>
            <w:color w:val="000000" w:themeColor="text1"/>
            <w:rPrChange w:id="94" w:author="csdl" w:date="2022-10-25T12:55:00Z">
              <w:rPr>
                <w:rFonts w:eastAsia="함초롬바탕" w:hAnsi="함초롬바탕" w:cs="함초롬바탕"/>
              </w:rPr>
            </w:rPrChange>
          </w:rPr>
          <w:t>erformance improvement</w:t>
        </w:r>
      </w:ins>
      <w:ins w:id="95" w:author="Powell Natasha(인문사회학부)" w:date="2022-10-24T16:29:00Z">
        <w:r w:rsidR="00AB5F00" w:rsidRPr="003B5235">
          <w:rPr>
            <w:rFonts w:eastAsia="함초롬바탕" w:hAnsi="함초롬바탕" w:cs="함초롬바탕"/>
            <w:color w:val="000000" w:themeColor="text1"/>
            <w:rPrChange w:id="96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 and </w:t>
        </w:r>
      </w:ins>
      <w:ins w:id="97" w:author="csdl" w:date="2022-10-20T17:33:00Z">
        <w:del w:id="98" w:author="Powell Natasha(인문사회학부)" w:date="2022-10-24T16:29:00Z">
          <w:r w:rsidR="000D4A01" w:rsidRPr="003B5235" w:rsidDel="00AB5F00">
            <w:rPr>
              <w:rFonts w:eastAsia="함초롬바탕" w:hAnsi="함초롬바탕" w:cs="함초롬바탕"/>
              <w:color w:val="000000" w:themeColor="text1"/>
              <w:rPrChange w:id="99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, Reduced </w:delText>
          </w:r>
        </w:del>
      </w:ins>
      <w:ins w:id="100" w:author="csdl" w:date="2022-10-20T17:34:00Z">
        <w:r w:rsidR="000D4A01" w:rsidRPr="003B5235">
          <w:rPr>
            <w:rFonts w:eastAsia="함초롬바탕" w:hAnsi="함초롬바탕" w:cs="함초롬바탕"/>
            <w:color w:val="000000" w:themeColor="text1"/>
            <w:rPrChange w:id="101" w:author="csdl" w:date="2022-10-25T12:55:00Z">
              <w:rPr>
                <w:rFonts w:eastAsia="함초롬바탕" w:hAnsi="함초롬바탕" w:cs="함초롬바탕"/>
              </w:rPr>
            </w:rPrChange>
          </w:rPr>
          <w:t>complexity</w:t>
        </w:r>
      </w:ins>
      <w:ins w:id="102" w:author="Powell Natasha(인문사회학부)" w:date="2022-10-24T16:29:00Z">
        <w:r w:rsidR="00AB5F00" w:rsidRPr="003B5235">
          <w:rPr>
            <w:rFonts w:eastAsia="함초롬바탕" w:hAnsi="함초롬바탕" w:cs="함초롬바탕"/>
            <w:color w:val="000000" w:themeColor="text1"/>
            <w:rPrChange w:id="103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 reduction</w:t>
        </w:r>
      </w:ins>
      <w:del w:id="104" w:author="Powell Natasha(인문사회학부)" w:date="2022-10-20T13:14:00Z">
        <w:r w:rsidRPr="003B5235" w:rsidDel="00A97555">
          <w:rPr>
            <w:rFonts w:eastAsia="함초롬바탕" w:hAnsi="함초롬바탕" w:cs="함초롬바탕"/>
            <w:color w:val="000000" w:themeColor="text1"/>
            <w:rPrChange w:id="105" w:author="csdl" w:date="2022-10-25T12:55:00Z">
              <w:rPr>
                <w:rFonts w:eastAsia="함초롬바탕" w:hAnsi="함초롬바탕" w:cs="함초롬바탕"/>
              </w:rPr>
            </w:rPrChange>
          </w:rPr>
          <w:delText>:</w:delText>
        </w:r>
      </w:del>
      <w:ins w:id="106" w:author="Powell Natasha(인문사회학부)" w:date="2022-10-20T13:14:00Z">
        <w:r w:rsidR="00A97555" w:rsidRPr="003B5235">
          <w:rPr>
            <w:rFonts w:eastAsia="함초롬바탕" w:hAnsi="함초롬바탕" w:cs="함초롬바탕"/>
            <w:color w:val="000000" w:themeColor="text1"/>
            <w:rPrChange w:id="107" w:author="csdl" w:date="2022-10-25T12:55:00Z">
              <w:rPr>
                <w:rFonts w:eastAsia="함초롬바탕" w:hAnsi="함초롬바탕" w:cs="함초롬바탕"/>
              </w:rPr>
            </w:rPrChange>
          </w:rPr>
          <w:t>.</w:t>
        </w:r>
      </w:ins>
      <w:r w:rsidRPr="003B5235">
        <w:rPr>
          <w:rFonts w:eastAsia="함초롬바탕" w:hAnsi="함초롬바탕" w:cs="함초롬바탕"/>
          <w:color w:val="000000" w:themeColor="text1"/>
          <w:rPrChange w:id="108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moveToRangeStart w:id="109" w:author="Powell Natasha(인문사회학부)" w:date="2022-10-20T13:14:00Z" w:name="move117164066"/>
      <w:moveTo w:id="110" w:author="Powell Natasha(인문사회학부)" w:date="2022-10-20T13:14:00Z">
        <w:del w:id="111" w:author="Powell Natasha(인문사회학부)" w:date="2022-10-24T16:29:00Z">
          <w:r w:rsidR="00A97555" w:rsidRPr="003B5235" w:rsidDel="00235098">
            <w:rPr>
              <w:rFonts w:eastAsia="함초롬바탕" w:hAnsi="함초롬바탕" w:cs="함초롬바탕"/>
              <w:color w:val="000000" w:themeColor="text1"/>
              <w:rPrChange w:id="112" w:author="csdl" w:date="2022-10-25T12:55:00Z">
                <w:rPr>
                  <w:rFonts w:eastAsia="함초롬바탕" w:hAnsi="함초롬바탕" w:cs="함초롬바탕"/>
                </w:rPr>
              </w:rPrChange>
            </w:rPr>
            <w:delText>The</w:delText>
          </w:r>
        </w:del>
      </w:moveTo>
      <w:ins w:id="113" w:author="Powell Natasha(인문사회학부)" w:date="2022-10-24T16:29:00Z">
        <w:r w:rsidR="00235098" w:rsidRPr="00705DFB">
          <w:rPr>
            <w:rFonts w:eastAsia="함초롬바탕" w:hAnsi="함초롬바탕" w:cs="함초롬바탕"/>
            <w:color w:val="000000" w:themeColor="text1"/>
          </w:rPr>
          <w:t>Based upon the</w:t>
        </w:r>
      </w:ins>
      <w:moveTo w:id="114" w:author="Powell Natasha(인문사회학부)" w:date="2022-10-20T13:14:00Z">
        <w:r w:rsidR="00A97555" w:rsidRPr="003B5235">
          <w:rPr>
            <w:rFonts w:eastAsia="함초롬바탕" w:hAnsi="함초롬바탕" w:cs="함초롬바탕"/>
            <w:color w:val="000000" w:themeColor="text1"/>
            <w:rPrChange w:id="115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first reason</w:t>
        </w:r>
      </w:moveTo>
      <w:ins w:id="116" w:author="Powell Natasha(인문사회학부)" w:date="2022-10-24T16:30:00Z">
        <w:r w:rsidR="00235098" w:rsidRPr="00705DFB">
          <w:rPr>
            <w:rFonts w:eastAsia="함초롬바탕" w:hAnsi="함초롬바탕" w:cs="함초롬바탕"/>
            <w:color w:val="000000" w:themeColor="text1"/>
          </w:rPr>
          <w:t>,</w:t>
        </w:r>
      </w:ins>
      <w:moveTo w:id="117" w:author="Powell Natasha(인문사회학부)" w:date="2022-10-20T13:14:00Z">
        <w:r w:rsidR="00A97555" w:rsidRPr="003B5235">
          <w:rPr>
            <w:rFonts w:eastAsia="함초롬바탕" w:hAnsi="함초롬바탕" w:cs="함초롬바탕"/>
            <w:color w:val="000000" w:themeColor="text1"/>
            <w:rPrChange w:id="118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  <w:del w:id="119" w:author="Powell Natasha(인문사회학부)" w:date="2022-10-24T16:30:00Z">
          <w:r w:rsidR="00A97555" w:rsidRPr="003B5235" w:rsidDel="00235098">
            <w:rPr>
              <w:rFonts w:eastAsia="함초롬바탕" w:hAnsi="함초롬바탕" w:cs="함초롬바탕"/>
              <w:color w:val="000000" w:themeColor="text1"/>
              <w:rPrChange w:id="120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is to apply </w:delText>
          </w:r>
        </w:del>
        <w:r w:rsidR="00A97555" w:rsidRPr="003B5235">
          <w:rPr>
            <w:rFonts w:eastAsia="함초롬바탕" w:hAnsi="함초롬바탕" w:cs="함초롬바탕"/>
            <w:color w:val="000000" w:themeColor="text1"/>
            <w:rPrChange w:id="121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deep learning technology </w:t>
        </w:r>
      </w:moveTo>
      <w:ins w:id="122" w:author="Powell Natasha(인문사회학부)" w:date="2022-10-24T16:30:00Z">
        <w:r w:rsidR="00235098" w:rsidRPr="00705DFB">
          <w:rPr>
            <w:rFonts w:eastAsia="함초롬바탕" w:hAnsi="함초롬바탕" w:cs="함초롬바탕"/>
            <w:color w:val="000000" w:themeColor="text1"/>
          </w:rPr>
          <w:t>with decoding is appl</w:t>
        </w:r>
        <w:r w:rsidR="00235098" w:rsidRPr="003B5235">
          <w:rPr>
            <w:rFonts w:eastAsia="함초롬바탕" w:hAnsi="함초롬바탕" w:cs="함초롬바탕"/>
            <w:color w:val="000000" w:themeColor="text1"/>
          </w:rPr>
          <w:t xml:space="preserve">ied to communication systems </w:t>
        </w:r>
      </w:ins>
      <w:moveTo w:id="123" w:author="Powell Natasha(인문사회학부)" w:date="2022-10-20T13:14:00Z">
        <w:del w:id="124" w:author="Powell Natasha(인문사회학부)" w:date="2022-10-24T16:30:00Z">
          <w:r w:rsidR="00A97555" w:rsidRPr="003B5235" w:rsidDel="00235098">
            <w:rPr>
              <w:rFonts w:eastAsia="함초롬바탕" w:hAnsi="함초롬바탕" w:cs="함초롬바탕"/>
              <w:color w:val="000000" w:themeColor="text1"/>
              <w:rPrChange w:id="125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with decoding </w:delText>
          </w:r>
        </w:del>
        <w:r w:rsidR="00A97555" w:rsidRPr="003B5235">
          <w:rPr>
            <w:rFonts w:eastAsia="함초롬바탕" w:hAnsi="함초롬바탕" w:cs="함초롬바탕"/>
            <w:color w:val="000000" w:themeColor="text1"/>
            <w:rPrChange w:id="126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to achieve better performance. </w:t>
        </w:r>
      </w:moveTo>
      <w:moveToRangeEnd w:id="109"/>
      <w:ins w:id="127" w:author="Powell Natasha(인문사회학부)" w:date="2022-10-24T16:32:00Z">
        <w:r w:rsidR="00DC6331" w:rsidRPr="00705DFB">
          <w:rPr>
            <w:rFonts w:eastAsia="함초롬바탕" w:hAnsi="함초롬바탕" w:cs="함초롬바탕"/>
            <w:color w:val="000000" w:themeColor="text1"/>
          </w:rPr>
          <w:t xml:space="preserve">Before the integration of </w:t>
        </w:r>
        <w:r w:rsidR="00CA73C7" w:rsidRPr="00705DFB">
          <w:rPr>
            <w:rFonts w:eastAsia="함초롬바탕" w:hAnsi="함초롬바탕" w:cs="함초롬바탕"/>
            <w:color w:val="000000" w:themeColor="text1"/>
          </w:rPr>
          <w:t xml:space="preserve">deep learning, </w:t>
        </w:r>
      </w:ins>
      <w:del w:id="128" w:author="Powell Natasha(인문사회학부)" w:date="2022-10-20T13:13:00Z">
        <w:r w:rsidRPr="003B5235" w:rsidDel="00A97555">
          <w:rPr>
            <w:rFonts w:eastAsia="함초롬바탕" w:hAnsi="함초롬바탕" w:cs="함초롬바탕"/>
            <w:color w:val="000000" w:themeColor="text1"/>
            <w:rPrChange w:id="129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delText>F</w:delText>
        </w:r>
      </w:del>
      <w:del w:id="130" w:author="Powell Natasha(인문사회학부)" w:date="2022-10-20T13:14:00Z">
        <w:r w:rsidRPr="003B5235" w:rsidDel="00A97555">
          <w:rPr>
            <w:rFonts w:eastAsia="함초롬바탕" w:hAnsi="함초롬바탕" w:cs="함초롬바탕"/>
            <w:color w:val="000000" w:themeColor="text1"/>
            <w:rPrChange w:id="131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delText>irst</w:delText>
        </w:r>
        <w:r w:rsidRPr="003B5235" w:rsidDel="00A97555">
          <w:rPr>
            <w:rFonts w:eastAsia="함초롬바탕" w:hAnsi="함초롬바탕" w:cs="함초롬바탕"/>
            <w:color w:val="000000" w:themeColor="text1"/>
            <w:rPrChange w:id="132" w:author="csdl" w:date="2022-10-25T12:55:00Z">
              <w:rPr>
                <w:rFonts w:eastAsia="함초롬바탕" w:hAnsi="함초롬바탕" w:cs="함초롬바탕"/>
              </w:rPr>
            </w:rPrChange>
          </w:rPr>
          <w:delText>, t</w:delText>
        </w:r>
      </w:del>
      <w:del w:id="133" w:author="Powell Natasha(인문사회학부)" w:date="2022-10-24T16:35:00Z">
        <w:r w:rsidRPr="003B5235" w:rsidDel="0039416C">
          <w:rPr>
            <w:rFonts w:eastAsia="함초롬바탕" w:hAnsi="함초롬바탕" w:cs="함초롬바탕"/>
            <w:color w:val="000000" w:themeColor="text1"/>
            <w:rPrChange w:id="134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he goal of communication is that receiver must receive </w:delText>
        </w:r>
        <w:r w:rsidRPr="003B5235" w:rsidDel="00B5321A">
          <w:rPr>
            <w:rFonts w:eastAsia="함초롬바탕" w:hAnsi="함초롬바탕" w:cs="함초롬바탕"/>
            <w:color w:val="000000" w:themeColor="text1"/>
            <w:rPrChange w:id="135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the </w:delText>
        </w:r>
        <w:r w:rsidRPr="003B5235" w:rsidDel="0039416C">
          <w:rPr>
            <w:rFonts w:eastAsia="함초롬바탕" w:hAnsi="함초롬바탕" w:cs="함초롬바탕"/>
            <w:color w:val="000000" w:themeColor="text1"/>
            <w:rPrChange w:id="136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message accurately, but </w:delText>
        </w:r>
      </w:del>
      <w:r w:rsidRPr="003B5235">
        <w:rPr>
          <w:rFonts w:eastAsia="함초롬바탕" w:hAnsi="함초롬바탕" w:cs="함초롬바탕"/>
          <w:color w:val="000000" w:themeColor="text1"/>
          <w:rPrChange w:id="137" w:author="csdl" w:date="2022-10-25T12:55:00Z">
            <w:rPr>
              <w:rFonts w:eastAsia="함초롬바탕" w:hAnsi="함초롬바탕" w:cs="함초롬바탕"/>
            </w:rPr>
          </w:rPrChange>
        </w:rPr>
        <w:t>noise</w:t>
      </w:r>
      <w:ins w:id="138" w:author="Powell Natasha(인문사회학부)" w:date="2022-10-24T16:36:00Z">
        <w:r w:rsidR="00E30B04" w:rsidRPr="00705DFB">
          <w:rPr>
            <w:rFonts w:eastAsia="함초롬바탕" w:hAnsi="함초롬바탕" w:cs="함초롬바탕"/>
            <w:color w:val="000000" w:themeColor="text1"/>
          </w:rPr>
          <w:t>,</w:t>
        </w:r>
      </w:ins>
      <w:r w:rsidRPr="003B5235">
        <w:rPr>
          <w:rFonts w:eastAsia="함초롬바탕" w:hAnsi="함초롬바탕" w:cs="함초롬바탕"/>
          <w:color w:val="000000" w:themeColor="text1"/>
          <w:rPrChange w:id="139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ins w:id="140" w:author="Powell Natasha(인문사회학부)" w:date="2022-10-24T16:36:00Z">
        <w:r w:rsidR="00E30B04" w:rsidRPr="00705DFB">
          <w:rPr>
            <w:rFonts w:eastAsia="함초롬바탕" w:hAnsi="함초롬바탕" w:cs="함초롬바탕"/>
            <w:color w:val="000000" w:themeColor="text1"/>
          </w:rPr>
          <w:t>which</w:t>
        </w:r>
      </w:ins>
      <w:ins w:id="141" w:author="Powell Natasha(인문사회학부)" w:date="2022-10-24T16:35:00Z">
        <w:r w:rsidR="0039416C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r w:rsidRPr="003B5235">
        <w:rPr>
          <w:rFonts w:eastAsia="함초롬바탕" w:hAnsi="함초롬바탕" w:cs="함초롬바탕"/>
          <w:color w:val="000000" w:themeColor="text1"/>
          <w:rPrChange w:id="142" w:author="csdl" w:date="2022-10-25T12:55:00Z">
            <w:rPr>
              <w:rFonts w:eastAsia="함초롬바탕" w:hAnsi="함초롬바탕" w:cs="함초롬바탕"/>
            </w:rPr>
          </w:rPrChange>
        </w:rPr>
        <w:t xml:space="preserve">is added when </w:t>
      </w:r>
      <w:del w:id="143" w:author="Powell Natasha(인문사회학부)" w:date="2022-10-20T13:13:00Z">
        <w:r w:rsidRPr="003B5235" w:rsidDel="00A97555">
          <w:rPr>
            <w:rFonts w:eastAsia="함초롬바탕" w:hAnsi="함초롬바탕" w:cs="함초롬바탕"/>
            <w:color w:val="000000" w:themeColor="text1"/>
            <w:rPrChange w:id="144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the </w:delText>
        </w:r>
      </w:del>
      <w:ins w:id="145" w:author="Powell Natasha(인문사회학부)" w:date="2022-10-20T13:13:00Z">
        <w:r w:rsidR="00A97555" w:rsidRPr="003B5235">
          <w:rPr>
            <w:rFonts w:eastAsia="함초롬바탕" w:hAnsi="함초롬바탕" w:cs="함초롬바탕"/>
            <w:color w:val="000000" w:themeColor="text1"/>
            <w:rPrChange w:id="146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r w:rsidRPr="003B5235">
        <w:rPr>
          <w:rFonts w:eastAsia="함초롬바탕" w:hAnsi="함초롬바탕" w:cs="함초롬바탕"/>
          <w:color w:val="000000" w:themeColor="text1"/>
          <w:rPrChange w:id="147" w:author="csdl" w:date="2022-10-25T12:55:00Z">
            <w:rPr>
              <w:rFonts w:eastAsia="함초롬바탕" w:hAnsi="함초롬바탕" w:cs="함초롬바탕"/>
            </w:rPr>
          </w:rPrChange>
        </w:rPr>
        <w:t xml:space="preserve">message passes through </w:t>
      </w:r>
      <w:del w:id="148" w:author="Powell Natasha(인문사회학부)" w:date="2022-10-20T13:13:00Z">
        <w:r w:rsidRPr="003B5235" w:rsidDel="00A97555">
          <w:rPr>
            <w:rFonts w:eastAsia="함초롬바탕" w:hAnsi="함초롬바탕" w:cs="함초롬바탕"/>
            <w:color w:val="000000" w:themeColor="text1"/>
            <w:rPrChange w:id="149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the </w:delText>
        </w:r>
      </w:del>
      <w:ins w:id="150" w:author="Powell Natasha(인문사회학부)" w:date="2022-10-20T13:13:00Z">
        <w:r w:rsidR="00A97555" w:rsidRPr="003B5235">
          <w:rPr>
            <w:rFonts w:eastAsia="함초롬바탕" w:hAnsi="함초롬바탕" w:cs="함초롬바탕"/>
            <w:color w:val="000000" w:themeColor="text1"/>
            <w:rPrChange w:id="151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r w:rsidRPr="003B5235">
        <w:rPr>
          <w:rFonts w:eastAsia="함초롬바탕" w:hAnsi="함초롬바탕" w:cs="함초롬바탕"/>
          <w:color w:val="000000" w:themeColor="text1"/>
          <w:rPrChange w:id="152" w:author="csdl" w:date="2022-10-25T12:55:00Z">
            <w:rPr>
              <w:rFonts w:eastAsia="함초롬바탕" w:hAnsi="함초롬바탕" w:cs="함초롬바탕"/>
            </w:rPr>
          </w:rPrChange>
        </w:rPr>
        <w:t>channel</w:t>
      </w:r>
      <w:ins w:id="153" w:author="Powell Natasha(인문사회학부)" w:date="2022-10-24T16:36:00Z">
        <w:r w:rsidR="00E30B04" w:rsidRPr="00705DFB">
          <w:rPr>
            <w:rFonts w:eastAsia="함초롬바탕" w:hAnsi="함초롬바탕" w:cs="함초롬바탕"/>
            <w:color w:val="000000" w:themeColor="text1"/>
          </w:rPr>
          <w:t>,</w:t>
        </w:r>
      </w:ins>
      <w:del w:id="154" w:author="Powell Natasha(인문사회학부)" w:date="2022-10-24T16:36:00Z">
        <w:r w:rsidRPr="003B5235" w:rsidDel="0039416C">
          <w:rPr>
            <w:rFonts w:eastAsia="함초롬바탕" w:hAnsi="함초롬바탕" w:cs="함초롬바탕"/>
            <w:color w:val="000000" w:themeColor="text1"/>
            <w:rPrChange w:id="155" w:author="csdl" w:date="2022-10-25T12:55:00Z">
              <w:rPr>
                <w:rFonts w:eastAsia="함초롬바탕" w:hAnsi="함초롬바탕" w:cs="함초롬바탕"/>
              </w:rPr>
            </w:rPrChange>
          </w:rPr>
          <w:delText>,</w:delText>
        </w:r>
      </w:del>
      <w:r w:rsidRPr="003B5235">
        <w:rPr>
          <w:rFonts w:eastAsia="함초롬바탕" w:hAnsi="함초롬바탕" w:cs="함초롬바탕"/>
          <w:color w:val="000000" w:themeColor="text1"/>
          <w:rPrChange w:id="156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ins w:id="157" w:author="Powell Natasha(인문사회학부)" w:date="2022-10-24T16:36:00Z">
        <w:r w:rsidR="00E30B04" w:rsidRPr="00705DFB">
          <w:rPr>
            <w:rFonts w:eastAsia="함초롬바탕" w:hAnsi="함초롬바탕" w:cs="함초롬바탕"/>
            <w:color w:val="000000" w:themeColor="text1"/>
          </w:rPr>
          <w:t>can</w:t>
        </w:r>
      </w:ins>
      <w:ins w:id="158" w:author="Powell Natasha(인문사회학부)" w:date="2022-10-20T13:13:00Z">
        <w:r w:rsidR="00A97555" w:rsidRPr="003B5235">
          <w:rPr>
            <w:rFonts w:eastAsia="함초롬바탕" w:hAnsi="함초롬바탕" w:cs="함초롬바탕"/>
            <w:color w:val="000000" w:themeColor="text1"/>
            <w:rPrChange w:id="159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del w:id="160" w:author="Powell Natasha(인문사회학부)" w:date="2022-10-20T13:13:00Z">
        <w:r w:rsidRPr="003B5235" w:rsidDel="00A97555">
          <w:rPr>
            <w:rFonts w:eastAsia="함초롬바탕" w:hAnsi="함초롬바탕" w:cs="함초롬바탕"/>
            <w:color w:val="000000" w:themeColor="text1"/>
            <w:rPrChange w:id="161" w:author="csdl" w:date="2022-10-25T12:55:00Z">
              <w:rPr>
                <w:rFonts w:eastAsia="함초롬바탕" w:hAnsi="함초롬바탕" w:cs="함초롬바탕"/>
              </w:rPr>
            </w:rPrChange>
          </w:rPr>
          <w:delText>so that</w:delText>
        </w:r>
      </w:del>
      <w:ins w:id="162" w:author="Powell Natasha(인문사회학부)" w:date="2022-10-20T13:13:00Z">
        <w:r w:rsidR="00A97555" w:rsidRPr="003B5235">
          <w:rPr>
            <w:rFonts w:eastAsia="함초롬바탕" w:hAnsi="함초롬바탕" w:cs="함초롬바탕"/>
            <w:color w:val="000000" w:themeColor="text1"/>
            <w:rPrChange w:id="163" w:author="csdl" w:date="2022-10-25T12:55:00Z">
              <w:rPr>
                <w:rFonts w:eastAsia="함초롬바탕" w:hAnsi="함초롬바탕" w:cs="함초롬바탕"/>
              </w:rPr>
            </w:rPrChange>
          </w:rPr>
          <w:t>prevent</w:t>
        </w:r>
      </w:ins>
      <w:r w:rsidRPr="003B5235">
        <w:rPr>
          <w:rFonts w:eastAsia="함초롬바탕" w:hAnsi="함초롬바탕" w:cs="함초롬바탕"/>
          <w:color w:val="000000" w:themeColor="text1"/>
          <w:rPrChange w:id="164" w:author="csdl" w:date="2022-10-25T12:55:00Z">
            <w:rPr>
              <w:rFonts w:eastAsia="함초롬바탕" w:hAnsi="함초롬바탕" w:cs="함초롬바탕"/>
            </w:rPr>
          </w:rPrChange>
        </w:rPr>
        <w:t xml:space="preserve"> the receiver </w:t>
      </w:r>
      <w:del w:id="165" w:author="Powell Natasha(인문사회학부)" w:date="2022-10-20T13:13:00Z">
        <w:r w:rsidRPr="003B5235" w:rsidDel="00A97555">
          <w:rPr>
            <w:rFonts w:eastAsia="함초롬바탕" w:hAnsi="함초롬바탕" w:cs="함초롬바탕"/>
            <w:color w:val="000000" w:themeColor="text1"/>
            <w:rPrChange w:id="166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may not </w:delText>
        </w:r>
      </w:del>
      <w:ins w:id="167" w:author="Powell Natasha(인문사회학부)" w:date="2022-10-20T13:13:00Z">
        <w:r w:rsidR="00A97555" w:rsidRPr="003B5235">
          <w:rPr>
            <w:rFonts w:eastAsia="함초롬바탕" w:hAnsi="함초롬바탕" w:cs="함초롬바탕"/>
            <w:color w:val="000000" w:themeColor="text1"/>
            <w:rPrChange w:id="168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from </w:t>
        </w:r>
      </w:ins>
      <w:r w:rsidRPr="003B5235">
        <w:rPr>
          <w:rFonts w:eastAsia="함초롬바탕" w:hAnsi="함초롬바탕" w:cs="함초롬바탕"/>
          <w:color w:val="000000" w:themeColor="text1"/>
          <w:rPrChange w:id="169" w:author="csdl" w:date="2022-10-25T12:55:00Z">
            <w:rPr>
              <w:rFonts w:eastAsia="함초롬바탕" w:hAnsi="함초롬바탕" w:cs="함초롬바탕"/>
            </w:rPr>
          </w:rPrChange>
        </w:rPr>
        <w:t>receiv</w:t>
      </w:r>
      <w:ins w:id="170" w:author="Powell Natasha(인문사회학부)" w:date="2022-10-20T13:14:00Z">
        <w:r w:rsidR="00B006DC" w:rsidRPr="003B5235">
          <w:rPr>
            <w:rFonts w:eastAsia="함초롬바탕" w:hAnsi="함초롬바탕" w:cs="함초롬바탕"/>
            <w:color w:val="000000" w:themeColor="text1"/>
            <w:rPrChange w:id="171" w:author="csdl" w:date="2022-10-25T12:55:00Z">
              <w:rPr>
                <w:rFonts w:eastAsia="함초롬바탕" w:hAnsi="함초롬바탕" w:cs="함초롬바탕"/>
              </w:rPr>
            </w:rPrChange>
          </w:rPr>
          <w:t>ing</w:t>
        </w:r>
      </w:ins>
      <w:del w:id="172" w:author="Powell Natasha(인문사회학부)" w:date="2022-10-20T13:14:00Z">
        <w:r w:rsidRPr="003B5235" w:rsidDel="00B006DC">
          <w:rPr>
            <w:rFonts w:eastAsia="함초롬바탕" w:hAnsi="함초롬바탕" w:cs="함초롬바탕"/>
            <w:color w:val="000000" w:themeColor="text1"/>
            <w:rPrChange w:id="173" w:author="csdl" w:date="2022-10-25T12:55:00Z">
              <w:rPr>
                <w:rFonts w:eastAsia="함초롬바탕" w:hAnsi="함초롬바탕" w:cs="함초롬바탕"/>
              </w:rPr>
            </w:rPrChange>
          </w:rPr>
          <w:delText>e</w:delText>
        </w:r>
      </w:del>
      <w:r w:rsidRPr="003B5235">
        <w:rPr>
          <w:rFonts w:eastAsia="함초롬바탕" w:hAnsi="함초롬바탕" w:cs="함초롬바탕"/>
          <w:color w:val="000000" w:themeColor="text1"/>
          <w:rPrChange w:id="174" w:author="csdl" w:date="2022-10-25T12:55:00Z">
            <w:rPr>
              <w:rFonts w:eastAsia="함초롬바탕" w:hAnsi="함초롬바탕" w:cs="함초롬바탕"/>
            </w:rPr>
          </w:rPrChange>
        </w:rPr>
        <w:t xml:space="preserve"> the message. To improve this, there is a process called encoding and decoding in the classical communication domain.</w:t>
      </w:r>
      <w:del w:id="175" w:author="Powell Natasha(인문사회학부)" w:date="2022-10-20T13:41:00Z">
        <w:r w:rsidRPr="003B5235" w:rsidDel="004A57A7">
          <w:rPr>
            <w:rFonts w:eastAsia="함초롬바탕" w:hAnsi="함초롬바탕" w:cs="함초롬바탕"/>
            <w:color w:val="000000" w:themeColor="text1"/>
            <w:rPrChange w:id="176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  <w:ins w:id="177" w:author="Powell Natasha(인문사회학부)" w:date="2022-10-20T13:41:00Z">
        <w:r w:rsidR="004A57A7" w:rsidRPr="003B5235">
          <w:rPr>
            <w:rFonts w:eastAsia="함초롬바탕" w:hAnsi="함초롬바탕" w:cs="함초롬바탕"/>
            <w:color w:val="000000" w:themeColor="text1"/>
            <w:rPrChange w:id="178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There</w:t>
        </w:r>
      </w:ins>
      <w:moveFromRangeStart w:id="179" w:author="Powell Natasha(인문사회학부)" w:date="2022-10-20T13:14:00Z" w:name="move117164066"/>
      <w:moveFrom w:id="180" w:author="Powell Natasha(인문사회학부)" w:date="2022-10-20T13:14:00Z">
        <w:del w:id="181" w:author="Powell Natasha(인문사회학부)" w:date="2022-10-20T13:41:00Z">
          <w:r w:rsidRPr="003B5235" w:rsidDel="004A57A7">
            <w:rPr>
              <w:rFonts w:eastAsia="함초롬바탕" w:hAnsi="함초롬바탕" w:cs="함초롬바탕"/>
              <w:color w:val="000000" w:themeColor="text1"/>
              <w:rPrChange w:id="182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The first reason is to apply deep learning technology with decoding to achieve better performance. </w:delText>
          </w:r>
        </w:del>
      </w:moveFrom>
      <w:moveFromRangeEnd w:id="179"/>
      <w:del w:id="183" w:author="Powell Natasha(인문사회학부)" w:date="2022-10-20T13:15:00Z">
        <w:r w:rsidRPr="003B5235" w:rsidDel="0074688A">
          <w:rPr>
            <w:rFonts w:eastAsia="함초롬바탕" w:hAnsi="함초롬바탕" w:cs="함초롬바탕"/>
            <w:color w:val="000000" w:themeColor="text1"/>
            <w:rPrChange w:id="184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delText>S</w:delText>
        </w:r>
      </w:del>
      <w:del w:id="185" w:author="Powell Natasha(인문사회학부)" w:date="2022-10-20T13:41:00Z">
        <w:r w:rsidRPr="003B5235" w:rsidDel="004A57A7">
          <w:rPr>
            <w:rFonts w:eastAsia="함초롬바탕" w:hAnsi="함초롬바탕" w:cs="함초롬바탕"/>
            <w:color w:val="000000" w:themeColor="text1"/>
            <w:rPrChange w:id="186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delText>econd</w:delText>
        </w:r>
      </w:del>
      <w:ins w:id="187" w:author="Powell Natasha(인문사회학부)" w:date="2022-10-20T13:15:00Z">
        <w:r w:rsidR="0074688A" w:rsidRPr="003B5235">
          <w:rPr>
            <w:rFonts w:eastAsia="함초롬바탕" w:hAnsi="함초롬바탕" w:cs="함초롬바탕"/>
            <w:color w:val="000000" w:themeColor="text1"/>
            <w:rPrChange w:id="188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 is</w:t>
        </w:r>
      </w:ins>
      <w:del w:id="189" w:author="Powell Natasha(인문사회학부)" w:date="2022-10-20T13:15:00Z">
        <w:r w:rsidRPr="003B5235" w:rsidDel="00540210">
          <w:rPr>
            <w:rFonts w:eastAsia="함초롬바탕" w:hAnsi="함초롬바탕" w:cs="함초롬바탕"/>
            <w:color w:val="000000" w:themeColor="text1"/>
            <w:rPrChange w:id="190" w:author="csdl" w:date="2022-10-25T12:55:00Z">
              <w:rPr>
                <w:rFonts w:eastAsia="함초롬바탕" w:hAnsi="함초롬바탕" w:cs="함초롬바탕"/>
              </w:rPr>
            </w:rPrChange>
          </w:rPr>
          <w:delText>,</w:delText>
        </w:r>
      </w:del>
      <w:ins w:id="191" w:author="Powell Natasha(인문사회학부)" w:date="2022-10-20T13:15:00Z">
        <w:r w:rsidR="00540210" w:rsidRPr="003B5235">
          <w:rPr>
            <w:rFonts w:eastAsia="함초롬바탕" w:hAnsi="함초롬바탕" w:cs="함초롬바탕"/>
            <w:color w:val="000000" w:themeColor="text1"/>
            <w:rPrChange w:id="192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ins w:id="193" w:author="Powell Natasha(인문사회학부)" w:date="2022-10-20T13:41:00Z">
        <w:r w:rsidR="004A57A7" w:rsidRPr="003B5235">
          <w:rPr>
            <w:rFonts w:eastAsia="함초롬바탕" w:hAnsi="함초롬바탕" w:cs="함초롬바탕"/>
            <w:color w:val="000000" w:themeColor="text1"/>
            <w:rPrChange w:id="194" w:author="csdl" w:date="2022-10-25T12:55:00Z">
              <w:rPr>
                <w:rFonts w:eastAsia="함초롬바탕" w:hAnsi="함초롬바탕" w:cs="함초롬바탕"/>
              </w:rPr>
            </w:rPrChange>
          </w:rPr>
          <w:t>a</w:t>
        </w:r>
      </w:ins>
      <w:r w:rsidRPr="003B5235">
        <w:rPr>
          <w:rFonts w:eastAsia="함초롬바탕" w:hAnsi="함초롬바탕" w:cs="함초롬바탕"/>
          <w:color w:val="000000" w:themeColor="text1"/>
          <w:rPrChange w:id="195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ins w:id="196" w:author="Powell Natasha(인문사회학부)" w:date="2022-10-20T13:41:00Z">
        <w:r w:rsidR="004A57A7" w:rsidRPr="003B5235">
          <w:rPr>
            <w:rFonts w:eastAsia="함초롬바탕" w:hAnsi="함초롬바탕" w:cs="함초롬바탕"/>
            <w:color w:val="000000" w:themeColor="text1"/>
            <w:rPrChange w:id="197" w:author="csdl" w:date="2022-10-25T12:55:00Z">
              <w:rPr>
                <w:rFonts w:eastAsia="함초롬바탕" w:hAnsi="함초롬바탕" w:cs="함초롬바탕"/>
              </w:rPr>
            </w:rPrChange>
          </w:rPr>
          <w:t>p</w:t>
        </w:r>
      </w:ins>
      <w:del w:id="198" w:author="Powell Natasha(인문사회학부)" w:date="2022-10-20T13:41:00Z">
        <w:r w:rsidRPr="003B5235" w:rsidDel="004A57A7">
          <w:rPr>
            <w:rFonts w:eastAsia="함초롬바탕" w:hAnsi="함초롬바탕" w:cs="함초롬바탕"/>
            <w:color w:val="000000" w:themeColor="text1"/>
            <w:rPrChange w:id="199" w:author="csdl" w:date="2022-10-25T12:55:00Z">
              <w:rPr>
                <w:rFonts w:eastAsia="함초롬바탕" w:hAnsi="함초롬바탕" w:cs="함초롬바탕"/>
              </w:rPr>
            </w:rPrChange>
          </w:rPr>
          <w:delText>P</w:delText>
        </w:r>
      </w:del>
      <w:r w:rsidRPr="003B5235">
        <w:rPr>
          <w:rFonts w:eastAsia="함초롬바탕" w:hAnsi="함초롬바탕" w:cs="함초롬바탕"/>
          <w:color w:val="000000" w:themeColor="text1"/>
          <w:rPrChange w:id="200" w:author="csdl" w:date="2022-10-25T12:55:00Z">
            <w:rPr>
              <w:rFonts w:eastAsia="함초롬바탕" w:hAnsi="함초롬바탕" w:cs="함초롬바탕"/>
            </w:rPr>
          </w:rPrChange>
        </w:rPr>
        <w:t>opular decoding method, known as</w:t>
      </w:r>
      <w:ins w:id="201" w:author="Powell Natasha(인문사회학부)" w:date="2022-10-20T13:15:00Z">
        <w:r w:rsidR="00540210" w:rsidRPr="003B5235">
          <w:rPr>
            <w:rFonts w:eastAsia="함초롬바탕" w:hAnsi="함초롬바탕" w:cs="함초롬바탕"/>
            <w:color w:val="000000" w:themeColor="text1"/>
            <w:rPrChange w:id="202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the</w:t>
        </w:r>
      </w:ins>
      <w:r w:rsidRPr="003B5235">
        <w:rPr>
          <w:rFonts w:eastAsia="함초롬바탕" w:hAnsi="함초롬바탕" w:cs="함초롬바탕"/>
          <w:color w:val="000000" w:themeColor="text1"/>
          <w:rPrChange w:id="203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r w:rsidRPr="003B5235">
        <w:rPr>
          <w:rFonts w:eastAsia="함초롬바탕" w:hAnsi="함초롬바탕" w:cs="함초롬바탕"/>
          <w:color w:val="000000" w:themeColor="text1"/>
          <w:rPrChange w:id="204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Belief Propagation Algorithm (BPA)</w:t>
      </w:r>
      <w:ins w:id="205" w:author="Powell Natasha(인문사회학부)" w:date="2022-10-20T13:15:00Z">
        <w:r w:rsidR="00540210" w:rsidRPr="003B5235">
          <w:rPr>
            <w:rFonts w:eastAsia="함초롬바탕" w:hAnsi="함초롬바탕" w:cs="함초롬바탕"/>
            <w:color w:val="000000" w:themeColor="text1"/>
            <w:rPrChange w:id="206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,</w:t>
        </w:r>
      </w:ins>
      <w:r w:rsidRPr="003B5235">
        <w:rPr>
          <w:rFonts w:eastAsia="함초롬바탕" w:hAnsi="함초롬바탕" w:cs="함초롬바탕"/>
          <w:color w:val="000000" w:themeColor="text1"/>
          <w:rPrChange w:id="207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del w:id="208" w:author="Powell Natasha(인문사회학부)" w:date="2022-10-20T13:15:00Z">
        <w:r w:rsidRPr="003B5235" w:rsidDel="00540210">
          <w:rPr>
            <w:rFonts w:eastAsia="함초롬바탕" w:hAnsi="함초롬바탕" w:cs="함초롬바탕"/>
            <w:color w:val="000000" w:themeColor="text1"/>
            <w:rPrChange w:id="209" w:author="csdl" w:date="2022-10-25T12:55:00Z">
              <w:rPr>
                <w:rFonts w:eastAsia="함초롬바탕" w:hAnsi="함초롬바탕" w:cs="함초롬바탕"/>
              </w:rPr>
            </w:rPrChange>
          </w:rPr>
          <w:delText>or the other</w:delText>
        </w:r>
      </w:del>
      <w:ins w:id="210" w:author="Powell Natasha(인문사회학부)" w:date="2022-10-20T13:15:00Z">
        <w:r w:rsidR="00540210" w:rsidRPr="003B5235">
          <w:rPr>
            <w:rFonts w:eastAsia="함초롬바탕" w:hAnsi="함초롬바탕" w:cs="함초롬바탕"/>
            <w:color w:val="000000" w:themeColor="text1"/>
            <w:rPrChange w:id="211" w:author="csdl" w:date="2022-10-25T12:55:00Z">
              <w:rPr>
                <w:rFonts w:eastAsia="함초롬바탕" w:hAnsi="함초롬바탕" w:cs="함초롬바탕"/>
              </w:rPr>
            </w:rPrChange>
          </w:rPr>
          <w:t>also</w:t>
        </w:r>
      </w:ins>
      <w:r w:rsidRPr="003B5235">
        <w:rPr>
          <w:rFonts w:eastAsia="함초롬바탕" w:hAnsi="함초롬바탕" w:cs="함초롬바탕"/>
          <w:color w:val="000000" w:themeColor="text1"/>
          <w:rPrChange w:id="212" w:author="csdl" w:date="2022-10-25T12:55:00Z">
            <w:rPr>
              <w:rFonts w:eastAsia="함초롬바탕" w:hAnsi="함초롬바탕" w:cs="함초롬바탕"/>
            </w:rPr>
          </w:rPrChange>
        </w:rPr>
        <w:t xml:space="preserve"> name</w:t>
      </w:r>
      <w:ins w:id="213" w:author="Powell Natasha(인문사회학부)" w:date="2022-10-20T13:15:00Z">
        <w:r w:rsidR="00540210" w:rsidRPr="003B5235">
          <w:rPr>
            <w:rFonts w:eastAsia="함초롬바탕" w:hAnsi="함초롬바탕" w:cs="함초롬바탕"/>
            <w:color w:val="000000" w:themeColor="text1"/>
            <w:rPrChange w:id="214" w:author="csdl" w:date="2022-10-25T12:55:00Z">
              <w:rPr>
                <w:rFonts w:eastAsia="함초롬바탕" w:hAnsi="함초롬바탕" w:cs="함초롬바탕"/>
              </w:rPr>
            </w:rPrChange>
          </w:rPr>
          <w:t>d</w:t>
        </w:r>
      </w:ins>
      <w:r w:rsidRPr="003B5235">
        <w:rPr>
          <w:rFonts w:eastAsia="함초롬바탕" w:hAnsi="함초롬바탕" w:cs="함초롬바탕"/>
          <w:color w:val="000000" w:themeColor="text1"/>
          <w:rPrChange w:id="215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ins w:id="216" w:author="Powell Natasha(인문사회학부)" w:date="2022-10-20T13:15:00Z">
        <w:r w:rsidR="00540210" w:rsidRPr="003B5235">
          <w:rPr>
            <w:rFonts w:eastAsia="함초롬바탕" w:hAnsi="함초롬바탕" w:cs="함초롬바탕"/>
            <w:color w:val="000000" w:themeColor="text1"/>
            <w:rPrChange w:id="217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Pr="003B5235">
        <w:rPr>
          <w:rFonts w:eastAsia="함초롬바탕" w:hAnsi="함초롬바탕" w:cs="함초롬바탕"/>
          <w:color w:val="000000" w:themeColor="text1"/>
          <w:rPrChange w:id="218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Sum Product Algorithm (SPA)</w:t>
      </w:r>
      <w:ins w:id="219" w:author="Powell Natasha(인문사회학부)" w:date="2022-10-20T13:16:00Z">
        <w:r w:rsidR="00540210" w:rsidRPr="003B5235">
          <w:rPr>
            <w:rFonts w:eastAsia="함초롬바탕" w:hAnsi="함초롬바탕" w:cs="함초롬바탕"/>
            <w:color w:val="000000" w:themeColor="text1"/>
            <w:rPrChange w:id="220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. This algorithm </w:t>
        </w:r>
      </w:ins>
      <w:del w:id="221" w:author="Powell Natasha(인문사회학부)" w:date="2022-10-20T13:16:00Z">
        <w:r w:rsidRPr="003B5235" w:rsidDel="00540210">
          <w:rPr>
            <w:rFonts w:eastAsia="함초롬바탕" w:hAnsi="함초롬바탕" w:cs="함초롬바탕"/>
            <w:color w:val="000000" w:themeColor="text1"/>
            <w:rPrChange w:id="222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, </w:delText>
        </w:r>
      </w:del>
      <w:r w:rsidRPr="003B5235">
        <w:rPr>
          <w:rFonts w:eastAsia="함초롬바탕" w:hAnsi="함초롬바탕" w:cs="함초롬바탕"/>
          <w:color w:val="000000" w:themeColor="text1"/>
          <w:rPrChange w:id="223" w:author="csdl" w:date="2022-10-25T12:55:00Z">
            <w:rPr>
              <w:rFonts w:eastAsia="함초롬바탕" w:hAnsi="함초롬바탕" w:cs="함초롬바탕"/>
            </w:rPr>
          </w:rPrChange>
        </w:rPr>
        <w:t xml:space="preserve">has good performance, but it </w:t>
      </w:r>
      <w:del w:id="224" w:author="Powell Natasha(인문사회학부)" w:date="2022-10-20T13:16:00Z">
        <w:r w:rsidRPr="003B5235" w:rsidDel="00540210">
          <w:rPr>
            <w:rFonts w:eastAsia="함초롬바탕" w:hAnsi="함초롬바탕" w:cs="함초롬바탕"/>
            <w:color w:val="000000" w:themeColor="text1"/>
            <w:rPrChange w:id="225" w:author="csdl" w:date="2022-10-25T12:55:00Z">
              <w:rPr>
                <w:rFonts w:eastAsia="함초롬바탕" w:hAnsi="함초롬바탕" w:cs="함초롬바탕"/>
              </w:rPr>
            </w:rPrChange>
          </w:rPr>
          <w:delText>consists of</w:delText>
        </w:r>
      </w:del>
      <w:ins w:id="226" w:author="Powell Natasha(인문사회학부)" w:date="2022-10-20T13:16:00Z">
        <w:r w:rsidR="00540210" w:rsidRPr="003B5235">
          <w:rPr>
            <w:rFonts w:eastAsia="함초롬바탕" w:hAnsi="함초롬바탕" w:cs="함초롬바탕"/>
            <w:color w:val="000000" w:themeColor="text1"/>
            <w:rPrChange w:id="227" w:author="csdl" w:date="2022-10-25T12:55:00Z">
              <w:rPr>
                <w:rFonts w:eastAsia="함초롬바탕" w:hAnsi="함초롬바탕" w:cs="함초롬바탕"/>
              </w:rPr>
            </w:rPrChange>
          </w:rPr>
          <w:t>is composed of</w:t>
        </w:r>
      </w:ins>
      <w:r w:rsidRPr="003B5235">
        <w:rPr>
          <w:rFonts w:eastAsia="함초롬바탕" w:hAnsi="함초롬바탕" w:cs="함초롬바탕"/>
          <w:color w:val="000000" w:themeColor="text1"/>
          <w:rPrChange w:id="228" w:author="csdl" w:date="2022-10-25T12:55:00Z">
            <w:rPr>
              <w:rFonts w:eastAsia="함초롬바탕" w:hAnsi="함초롬바탕" w:cs="함초롬바탕"/>
            </w:rPr>
          </w:rPrChange>
        </w:rPr>
        <w:t xml:space="preserve"> many multiplication operation</w:t>
      </w:r>
      <w:ins w:id="229" w:author="Powell Natasha(인문사회학부)" w:date="2022-10-20T13:16:00Z">
        <w:r w:rsidR="00540210" w:rsidRPr="003B5235">
          <w:rPr>
            <w:rFonts w:eastAsia="함초롬바탕" w:hAnsi="함초롬바탕" w:cs="함초롬바탕"/>
            <w:color w:val="000000" w:themeColor="text1"/>
            <w:rPrChange w:id="230" w:author="csdl" w:date="2022-10-25T12:55:00Z">
              <w:rPr>
                <w:rFonts w:eastAsia="함초롬바탕" w:hAnsi="함초롬바탕" w:cs="함초롬바탕"/>
              </w:rPr>
            </w:rPrChange>
          </w:rPr>
          <w:t>s</w:t>
        </w:r>
      </w:ins>
      <w:r w:rsidRPr="003B5235">
        <w:rPr>
          <w:rFonts w:eastAsia="함초롬바탕" w:hAnsi="함초롬바탕" w:cs="함초롬바탕"/>
          <w:color w:val="000000" w:themeColor="text1"/>
          <w:rPrChange w:id="231" w:author="csdl" w:date="2022-10-25T12:55:00Z">
            <w:rPr>
              <w:rFonts w:eastAsia="함초롬바탕" w:hAnsi="함초롬바탕" w:cs="함초롬바탕"/>
            </w:rPr>
          </w:rPrChange>
        </w:rPr>
        <w:t>. Therefore, the longer the length of the message used as</w:t>
      </w:r>
      <w:ins w:id="232" w:author="Powell Natasha(인문사회학부)" w:date="2022-10-20T13:16:00Z">
        <w:r w:rsidR="00540210" w:rsidRPr="003B5235">
          <w:rPr>
            <w:rFonts w:eastAsia="함초롬바탕" w:hAnsi="함초롬바탕" w:cs="함초롬바탕"/>
            <w:color w:val="000000" w:themeColor="text1"/>
            <w:rPrChange w:id="233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an</w:t>
        </w:r>
      </w:ins>
      <w:r w:rsidRPr="003B5235">
        <w:rPr>
          <w:rFonts w:eastAsia="함초롬바탕" w:hAnsi="함초롬바탕" w:cs="함초롬바탕"/>
          <w:color w:val="000000" w:themeColor="text1"/>
          <w:rPrChange w:id="234" w:author="csdl" w:date="2022-10-25T12:55:00Z">
            <w:rPr>
              <w:rFonts w:eastAsia="함초롬바탕" w:hAnsi="함초롬바탕" w:cs="함초롬바탕"/>
            </w:rPr>
          </w:rPrChange>
        </w:rPr>
        <w:t xml:space="preserve"> input value, the more complicated calculation is.</w:t>
      </w:r>
      <w:ins w:id="235" w:author="csdl" w:date="2022-10-21T09:19:00Z">
        <w:r w:rsidR="0093679C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  <w:del w:id="236" w:author="Powell Natasha(인문사회학부)" w:date="2022-10-24T16:38:00Z">
          <w:r w:rsidR="0093679C" w:rsidRPr="00705DFB" w:rsidDel="00431937">
            <w:rPr>
              <w:rFonts w:eastAsia="함초롬바탕" w:hAnsi="함초롬바탕" w:cs="함초롬바탕"/>
              <w:color w:val="000000" w:themeColor="text1"/>
            </w:rPr>
            <w:delText>At that</w:delText>
          </w:r>
        </w:del>
      </w:ins>
      <w:ins w:id="237" w:author="Powell Natasha(인문사회학부)" w:date="2022-10-24T16:38:00Z">
        <w:r w:rsidR="00431937" w:rsidRPr="003B5235">
          <w:rPr>
            <w:rFonts w:eastAsia="함초롬바탕" w:hAnsi="함초롬바탕" w:cs="함초롬바탕"/>
            <w:color w:val="000000" w:themeColor="text1"/>
            <w:rPrChange w:id="238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In</w:t>
        </w:r>
        <w:r w:rsidR="00BD37C5" w:rsidRPr="003B5235">
          <w:rPr>
            <w:rFonts w:eastAsia="함초롬바탕" w:hAnsi="함초롬바탕" w:cs="함초롬바탕"/>
            <w:color w:val="000000" w:themeColor="text1"/>
            <w:rPrChange w:id="239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 such circumstances</w:t>
        </w:r>
      </w:ins>
      <w:ins w:id="240" w:author="csdl" w:date="2022-10-21T09:19:00Z">
        <w:del w:id="241" w:author="Powell Natasha(인문사회학부)" w:date="2022-10-24T16:38:00Z">
          <w:r w:rsidR="0093679C" w:rsidRPr="00705DFB" w:rsidDel="00BD37C5">
            <w:rPr>
              <w:rFonts w:eastAsia="함초롬바탕" w:hAnsi="함초롬바탕" w:cs="함초롬바탕"/>
              <w:color w:val="000000" w:themeColor="text1"/>
            </w:rPr>
            <w:delText xml:space="preserve"> time</w:delText>
          </w:r>
        </w:del>
        <w:r w:rsidR="0093679C" w:rsidRPr="00705DFB">
          <w:rPr>
            <w:rFonts w:eastAsia="함초롬바탕" w:hAnsi="함초롬바탕" w:cs="함초롬바탕"/>
            <w:color w:val="000000" w:themeColor="text1"/>
          </w:rPr>
          <w:t xml:space="preserve">, </w:t>
        </w:r>
      </w:ins>
      <w:ins w:id="242" w:author="Powell Natasha(인문사회학부)" w:date="2022-10-24T16:38:00Z">
        <w:r w:rsidR="00BD37C5" w:rsidRPr="003B5235">
          <w:rPr>
            <w:rFonts w:eastAsia="함초롬바탕" w:hAnsi="함초롬바탕" w:cs="함초롬바탕"/>
            <w:color w:val="000000" w:themeColor="text1"/>
            <w:rPrChange w:id="243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the </w:t>
        </w:r>
      </w:ins>
      <w:del w:id="244" w:author="csdl" w:date="2022-10-21T09:19:00Z">
        <w:r w:rsidRPr="003B5235" w:rsidDel="0093679C">
          <w:rPr>
            <w:rFonts w:eastAsia="함초롬바탕" w:hAnsi="함초롬바탕" w:cs="함초롬바탕"/>
            <w:color w:val="000000" w:themeColor="text1"/>
            <w:rPrChange w:id="245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  <w:ins w:id="246" w:author="csdl" w:date="2022-10-20T17:34:00Z">
        <w:r w:rsidR="000D4A01" w:rsidRPr="003B5235">
          <w:rPr>
            <w:rFonts w:eastAsia="함초롬바탕" w:hAnsi="함초롬바탕" w:cs="함초롬바탕"/>
            <w:color w:val="000000" w:themeColor="text1"/>
            <w:rPrChange w:id="247" w:author="csdl" w:date="2022-10-25T12:55:00Z">
              <w:rPr>
                <w:rFonts w:eastAsia="함초롬바탕" w:hAnsi="함초롬바탕" w:cs="함초롬바탕"/>
              </w:rPr>
            </w:rPrChange>
          </w:rPr>
          <w:t>second reason</w:t>
        </w:r>
      </w:ins>
      <w:ins w:id="248" w:author="csdl" w:date="2022-10-20T17:39:00Z">
        <w:r w:rsidR="000D4A01" w:rsidRPr="003B5235">
          <w:rPr>
            <w:rFonts w:eastAsia="함초롬바탕" w:hAnsi="함초롬바탕" w:cs="함초롬바탕"/>
            <w:color w:val="000000" w:themeColor="text1"/>
            <w:rPrChange w:id="249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to use deep learning</w:t>
        </w:r>
      </w:ins>
      <w:ins w:id="250" w:author="Powell Natasha(인문사회학부)" w:date="2022-10-24T16:39:00Z">
        <w:r w:rsidR="00BD37C5" w:rsidRPr="003B5235">
          <w:rPr>
            <w:rFonts w:eastAsia="함초롬바탕" w:hAnsi="함초롬바탕" w:cs="함초롬바탕"/>
            <w:color w:val="000000" w:themeColor="text1"/>
            <w:rPrChange w:id="251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,</w:t>
        </w:r>
      </w:ins>
      <w:ins w:id="252" w:author="csdl" w:date="2022-10-20T17:34:00Z">
        <w:r w:rsidR="000D4A01" w:rsidRPr="003B5235">
          <w:rPr>
            <w:rFonts w:eastAsia="함초롬바탕" w:hAnsi="함초롬바탕" w:cs="함초롬바탕"/>
            <w:color w:val="000000" w:themeColor="text1"/>
            <w:rPrChange w:id="253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  <w:del w:id="254" w:author="Powell Natasha(인문사회학부)" w:date="2022-10-24T16:38:00Z">
          <w:r w:rsidR="000D4A01" w:rsidRPr="003B5235" w:rsidDel="00BD37C5">
            <w:rPr>
              <w:rFonts w:eastAsia="함초롬바탕" w:hAnsi="함초롬바탕" w:cs="함초롬바탕"/>
              <w:color w:val="000000" w:themeColor="text1"/>
              <w:rPrChange w:id="255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is </w:delText>
          </w:r>
        </w:del>
      </w:ins>
      <w:ins w:id="256" w:author="csdl" w:date="2022-10-20T17:36:00Z">
        <w:r w:rsidR="000D4A01" w:rsidRPr="003B5235">
          <w:rPr>
            <w:rFonts w:eastAsia="함초롬바탕" w:hAnsi="함초롬바탕" w:cs="함초롬바탕"/>
            <w:color w:val="000000" w:themeColor="text1"/>
            <w:rPrChange w:id="257" w:author="csdl" w:date="2022-10-25T12:55:00Z">
              <w:rPr>
                <w:rFonts w:eastAsia="함초롬바탕" w:hAnsi="함초롬바탕" w:cs="함초롬바탕"/>
              </w:rPr>
            </w:rPrChange>
          </w:rPr>
          <w:t>reducing complexity</w:t>
        </w:r>
      </w:ins>
      <w:ins w:id="258" w:author="Powell Natasha(인문사회학부)" w:date="2022-10-24T16:39:00Z">
        <w:r w:rsidR="00BD37C5" w:rsidRPr="003B5235">
          <w:rPr>
            <w:rFonts w:eastAsia="함초롬바탕" w:hAnsi="함초롬바탕" w:cs="함초롬바탕"/>
            <w:color w:val="000000" w:themeColor="text1"/>
            <w:rPrChange w:id="259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 is </w:t>
        </w:r>
        <w:r w:rsidR="00617290" w:rsidRPr="003B5235">
          <w:rPr>
            <w:rFonts w:eastAsia="함초롬바탕" w:hAnsi="함초롬바탕" w:cs="함초롬바탕"/>
            <w:color w:val="000000" w:themeColor="text1"/>
            <w:rPrChange w:id="260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important</w:t>
        </w:r>
      </w:ins>
      <w:ins w:id="261" w:author="csdl" w:date="2022-10-20T17:36:00Z">
        <w:r w:rsidR="000D4A01" w:rsidRPr="003B5235">
          <w:rPr>
            <w:rFonts w:eastAsia="함초롬바탕" w:hAnsi="함초롬바탕" w:cs="함초롬바탕"/>
            <w:color w:val="000000" w:themeColor="text1"/>
            <w:rPrChange w:id="262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. </w:t>
        </w:r>
      </w:ins>
      <w:r w:rsidRPr="003B5235">
        <w:rPr>
          <w:rFonts w:eastAsia="함초롬바탕" w:hAnsi="함초롬바탕" w:cs="함초롬바탕"/>
          <w:color w:val="000000" w:themeColor="text1"/>
          <w:rPrChange w:id="263" w:author="csdl" w:date="2022-10-25T12:55:00Z">
            <w:rPr>
              <w:rFonts w:eastAsia="함초롬바탕" w:hAnsi="함초롬바탕" w:cs="함초롬바탕"/>
            </w:rPr>
          </w:rPrChange>
        </w:rPr>
        <w:t xml:space="preserve">To </w:t>
      </w:r>
      <w:del w:id="264" w:author="csdl" w:date="2022-10-20T17:36:00Z">
        <w:r w:rsidRPr="003B5235" w:rsidDel="000D4A01">
          <w:rPr>
            <w:rFonts w:eastAsia="함초롬바탕" w:hAnsi="함초롬바탕" w:cs="함초롬바탕"/>
            <w:color w:val="000000" w:themeColor="text1"/>
            <w:rPrChange w:id="265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improve </w:delText>
        </w:r>
      </w:del>
      <w:ins w:id="266" w:author="Powell Natasha(인문사회학부)" w:date="2022-10-20T13:17:00Z">
        <w:del w:id="267" w:author="csdl" w:date="2022-10-20T17:36:00Z">
          <w:r w:rsidR="00540210" w:rsidRPr="003B5235" w:rsidDel="000D4A01">
            <w:rPr>
              <w:rFonts w:eastAsia="함초롬바탕" w:hAnsi="함초롬바탕" w:cs="함초롬바탕"/>
              <w:color w:val="000000" w:themeColor="text1"/>
              <w:rPrChange w:id="268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this </w:delText>
          </w:r>
        </w:del>
      </w:ins>
      <w:del w:id="269" w:author="csdl" w:date="2022-10-20T17:36:00Z">
        <w:r w:rsidRPr="003B5235" w:rsidDel="000D4A01">
          <w:rPr>
            <w:rFonts w:eastAsia="함초롬바탕" w:hAnsi="함초롬바탕" w:cs="함초롬바탕"/>
            <w:color w:val="000000" w:themeColor="text1"/>
            <w:rPrChange w:id="270" w:author="csdl" w:date="2022-10-25T12:55:00Z">
              <w:rPr>
                <w:rFonts w:eastAsia="함초롬바탕" w:hAnsi="함초롬바탕" w:cs="함초롬바탕"/>
              </w:rPr>
            </w:rPrChange>
          </w:rPr>
          <w:delText>complexity</w:delText>
        </w:r>
      </w:del>
      <w:ins w:id="271" w:author="csdl" w:date="2022-10-20T17:36:00Z">
        <w:r w:rsidR="000D4A01" w:rsidRPr="003B5235">
          <w:rPr>
            <w:rFonts w:eastAsia="함초롬바탕" w:hAnsi="함초롬바탕" w:cs="함초롬바탕"/>
            <w:color w:val="000000" w:themeColor="text1"/>
            <w:rPrChange w:id="272" w:author="csdl" w:date="2022-10-25T12:55:00Z">
              <w:rPr>
                <w:rFonts w:eastAsia="함초롬바탕" w:hAnsi="함초롬바탕" w:cs="함초롬바탕"/>
              </w:rPr>
            </w:rPrChange>
          </w:rPr>
          <w:t>solve th</w:t>
        </w:r>
        <w:del w:id="273" w:author="Powell Natasha(인문사회학부)" w:date="2022-10-24T16:40:00Z">
          <w:r w:rsidR="000D4A01" w:rsidRPr="003B5235" w:rsidDel="00947542">
            <w:rPr>
              <w:rFonts w:eastAsia="함초롬바탕" w:hAnsi="함초롬바탕" w:cs="함초롬바탕"/>
              <w:color w:val="000000" w:themeColor="text1"/>
              <w:rPrChange w:id="274" w:author="csdl" w:date="2022-10-25T12:55:00Z">
                <w:rPr>
                  <w:rFonts w:eastAsia="함초롬바탕" w:hAnsi="함초롬바탕" w:cs="함초롬바탕"/>
                </w:rPr>
              </w:rPrChange>
            </w:rPr>
            <w:delText>is</w:delText>
          </w:r>
        </w:del>
      </w:ins>
      <w:ins w:id="275" w:author="Powell Natasha(인문사회학부)" w:date="2022-10-24T16:40:00Z">
        <w:r w:rsidR="00947542" w:rsidRPr="00705DFB">
          <w:rPr>
            <w:rFonts w:eastAsia="함초롬바탕" w:hAnsi="함초롬바탕" w:cs="함초롬바탕"/>
            <w:color w:val="000000" w:themeColor="text1"/>
          </w:rPr>
          <w:t>e complexity</w:t>
        </w:r>
      </w:ins>
      <w:r w:rsidRPr="003B5235">
        <w:rPr>
          <w:rFonts w:eastAsia="함초롬바탕" w:hAnsi="함초롬바탕" w:cs="함초롬바탕"/>
          <w:color w:val="000000" w:themeColor="text1"/>
          <w:rPrChange w:id="276" w:author="csdl" w:date="2022-10-25T12:55:00Z">
            <w:rPr>
              <w:rFonts w:eastAsia="함초롬바탕" w:hAnsi="함초롬바탕" w:cs="함초롬바탕"/>
            </w:rPr>
          </w:rPrChange>
        </w:rPr>
        <w:t xml:space="preserve"> problem, there is a solution called</w:t>
      </w:r>
      <w:ins w:id="277" w:author="Powell Natasha(인문사회학부)" w:date="2022-10-20T13:17:00Z">
        <w:r w:rsidR="00540210" w:rsidRPr="003B5235">
          <w:rPr>
            <w:rFonts w:eastAsia="함초롬바탕" w:hAnsi="함초롬바탕" w:cs="함초롬바탕"/>
            <w:color w:val="000000" w:themeColor="text1"/>
            <w:rPrChange w:id="278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the</w:t>
        </w:r>
      </w:ins>
      <w:r w:rsidRPr="003B5235">
        <w:rPr>
          <w:rFonts w:eastAsia="함초롬바탕" w:hAnsi="함초롬바탕" w:cs="함초롬바탕"/>
          <w:color w:val="000000" w:themeColor="text1"/>
          <w:rPrChange w:id="279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r w:rsidRPr="003B5235">
        <w:rPr>
          <w:rFonts w:eastAsia="함초롬바탕" w:hAnsi="함초롬바탕" w:cs="함초롬바탕"/>
          <w:color w:val="000000" w:themeColor="text1"/>
          <w:rPrChange w:id="280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min-sum algorithm (MSA)</w:t>
      </w:r>
      <w:r w:rsidRPr="003B5235">
        <w:rPr>
          <w:rFonts w:eastAsia="함초롬바탕" w:hAnsi="함초롬바탕" w:cs="함초롬바탕"/>
          <w:color w:val="000000" w:themeColor="text1"/>
          <w:rPrChange w:id="281" w:author="csdl" w:date="2022-10-25T12:55:00Z">
            <w:rPr>
              <w:rFonts w:eastAsia="함초롬바탕" w:hAnsi="함초롬바탕" w:cs="함초롬바탕"/>
            </w:rPr>
          </w:rPrChange>
        </w:rPr>
        <w:t>. In</w:t>
      </w:r>
      <w:ins w:id="282" w:author="csdl" w:date="2022-10-20T17:40:00Z">
        <w:r w:rsidR="000D4A01" w:rsidRPr="003B5235">
          <w:rPr>
            <w:rFonts w:eastAsia="함초롬바탕" w:hAnsi="함초롬바탕" w:cs="함초롬바탕"/>
            <w:color w:val="000000" w:themeColor="text1"/>
            <w:rPrChange w:id="283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ins w:id="284" w:author="Powell Natasha(인문사회학부)" w:date="2022-10-24T16:40:00Z">
        <w:r w:rsidR="00C84AD9" w:rsidRPr="00705DFB">
          <w:rPr>
            <w:rFonts w:eastAsia="함초롬바탕" w:hAnsi="함초롬바탕" w:cs="함초롬바탕"/>
            <w:color w:val="000000" w:themeColor="text1"/>
          </w:rPr>
          <w:t xml:space="preserve">this </w:t>
        </w:r>
      </w:ins>
      <w:del w:id="285" w:author="csdl" w:date="2022-10-20T17:40:00Z">
        <w:r w:rsidRPr="003B5235" w:rsidDel="000D4A01">
          <w:rPr>
            <w:rFonts w:eastAsia="함초롬바탕" w:hAnsi="함초롬바탕" w:cs="함초롬바탕"/>
            <w:color w:val="000000" w:themeColor="text1"/>
            <w:rPrChange w:id="286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  <w:ins w:id="287" w:author="Powell Natasha(인문사회학부)" w:date="2022-10-20T13:17:00Z">
        <w:del w:id="288" w:author="csdl" w:date="2022-10-20T17:40:00Z">
          <w:r w:rsidR="00540210" w:rsidRPr="003B5235" w:rsidDel="000D4A01">
            <w:rPr>
              <w:rFonts w:eastAsia="함초롬바탕" w:hAnsi="함초롬바탕" w:cs="함초롬바탕"/>
              <w:color w:val="000000" w:themeColor="text1"/>
              <w:rPrChange w:id="289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this </w:delText>
          </w:r>
        </w:del>
      </w:ins>
      <w:r w:rsidRPr="003B5235">
        <w:rPr>
          <w:rFonts w:eastAsia="함초롬바탕" w:hAnsi="함초롬바탕" w:cs="함초롬바탕"/>
          <w:color w:val="000000" w:themeColor="text1"/>
          <w:rPrChange w:id="290" w:author="csdl" w:date="2022-10-25T12:55:00Z">
            <w:rPr>
              <w:rFonts w:eastAsia="함초롬바탕" w:hAnsi="함초롬바탕" w:cs="함초롬바탕"/>
            </w:rPr>
          </w:rPrChange>
        </w:rPr>
        <w:t xml:space="preserve">min-sum algorithm, </w:t>
      </w:r>
      <w:ins w:id="291" w:author="Powell Natasha(인문사회학부)" w:date="2022-10-20T13:17:00Z">
        <w:r w:rsidR="00540210" w:rsidRPr="003B5235">
          <w:rPr>
            <w:rFonts w:eastAsia="함초롬바탕" w:hAnsi="함초롬바탕" w:cs="함초롬바탕"/>
            <w:color w:val="000000" w:themeColor="text1"/>
            <w:rPrChange w:id="292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Pr="003B5235">
        <w:rPr>
          <w:rFonts w:eastAsia="함초롬바탕" w:hAnsi="함초롬바탕" w:cs="함초롬바탕"/>
          <w:color w:val="000000" w:themeColor="text1"/>
          <w:rPrChange w:id="293" w:author="csdl" w:date="2022-10-25T12:55:00Z">
            <w:rPr>
              <w:rFonts w:eastAsia="함초롬바탕" w:hAnsi="함초롬바탕" w:cs="함초롬바탕"/>
            </w:rPr>
          </w:rPrChange>
        </w:rPr>
        <w:t xml:space="preserve">complexity problem was improved, but performance loss degradation occurred. To properly adjust </w:t>
      </w:r>
      <w:ins w:id="294" w:author="Powell Natasha(인문사회학부)" w:date="2022-10-20T13:17:00Z">
        <w:r w:rsidR="00540210" w:rsidRPr="003B5235">
          <w:rPr>
            <w:rFonts w:eastAsia="함초롬바탕" w:hAnsi="함초롬바탕" w:cs="함초롬바탕"/>
            <w:color w:val="000000" w:themeColor="text1"/>
            <w:rPrChange w:id="295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this </w:t>
        </w:r>
      </w:ins>
      <w:r w:rsidRPr="003B5235">
        <w:rPr>
          <w:rFonts w:eastAsia="함초롬바탕" w:hAnsi="함초롬바탕" w:cs="함초롬바탕"/>
          <w:color w:val="000000" w:themeColor="text1"/>
          <w:rPrChange w:id="296" w:author="csdl" w:date="2022-10-25T12:55:00Z">
            <w:rPr>
              <w:rFonts w:eastAsia="함초롬바탕" w:hAnsi="함초롬바탕" w:cs="함초롬바탕"/>
            </w:rPr>
          </w:rPrChange>
        </w:rPr>
        <w:t xml:space="preserve">trade-off relationship </w:t>
      </w:r>
      <w:del w:id="297" w:author="Powell Natasha(인문사회학부)" w:date="2022-10-20T13:17:00Z">
        <w:r w:rsidRPr="003B5235" w:rsidDel="00540210">
          <w:rPr>
            <w:rFonts w:eastAsia="함초롬바탕" w:hAnsi="함초롬바탕" w:cs="함초롬바탕"/>
            <w:color w:val="000000" w:themeColor="text1"/>
            <w:rPrChange w:id="298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of </w:delText>
        </w:r>
      </w:del>
      <w:ins w:id="299" w:author="Powell Natasha(인문사회학부)" w:date="2022-10-20T13:17:00Z">
        <w:r w:rsidR="00540210" w:rsidRPr="003B5235">
          <w:rPr>
            <w:rFonts w:eastAsia="함초롬바탕" w:hAnsi="함초롬바탕" w:cs="함초롬바탕"/>
            <w:color w:val="000000" w:themeColor="text1"/>
            <w:rPrChange w:id="300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between </w:t>
        </w:r>
      </w:ins>
      <w:r w:rsidRPr="003B5235">
        <w:rPr>
          <w:rFonts w:eastAsia="함초롬바탕" w:hAnsi="함초롬바탕" w:cs="함초롬바탕"/>
          <w:color w:val="000000" w:themeColor="text1"/>
          <w:rPrChange w:id="301" w:author="csdl" w:date="2022-10-25T12:55:00Z">
            <w:rPr>
              <w:rFonts w:eastAsia="함초롬바탕" w:hAnsi="함초롬바탕" w:cs="함초롬바탕"/>
            </w:rPr>
          </w:rPrChange>
        </w:rPr>
        <w:t>performance and complexity, there are two algorithm</w:t>
      </w:r>
      <w:ins w:id="302" w:author="Powell Natasha(인문사회학부)" w:date="2022-10-20T13:17:00Z">
        <w:r w:rsidR="00BD2E2B" w:rsidRPr="003B5235">
          <w:rPr>
            <w:rFonts w:eastAsia="함초롬바탕" w:hAnsi="함초롬바탕" w:cs="함초롬바탕"/>
            <w:color w:val="000000" w:themeColor="text1"/>
            <w:rPrChange w:id="303" w:author="csdl" w:date="2022-10-25T12:55:00Z">
              <w:rPr>
                <w:rFonts w:eastAsia="함초롬바탕" w:hAnsi="함초롬바탕" w:cs="함초롬바탕"/>
              </w:rPr>
            </w:rPrChange>
          </w:rPr>
          <w:t>s</w:t>
        </w:r>
      </w:ins>
      <w:ins w:id="304" w:author="Powell Natasha(인문사회학부)" w:date="2022-10-20T13:18:00Z">
        <w:r w:rsidR="00BD2E2B" w:rsidRPr="003B5235">
          <w:rPr>
            <w:rFonts w:eastAsia="함초롬바탕" w:hAnsi="함초롬바탕" w:cs="함초롬바탕"/>
            <w:color w:val="000000" w:themeColor="text1"/>
            <w:rPrChange w:id="305" w:author="csdl" w:date="2022-10-25T12:55:00Z">
              <w:rPr>
                <w:rFonts w:eastAsia="함초롬바탕" w:hAnsi="함초롬바탕" w:cs="함초롬바탕"/>
              </w:rPr>
            </w:rPrChange>
          </w:rPr>
          <w:t>:</w:t>
        </w:r>
      </w:ins>
      <w:del w:id="306" w:author="Powell Natasha(인문사회학부)" w:date="2022-10-20T13:18:00Z">
        <w:r w:rsidRPr="003B5235" w:rsidDel="00BD2E2B">
          <w:rPr>
            <w:rFonts w:eastAsia="함초롬바탕" w:hAnsi="함초롬바탕" w:cs="함초롬바탕"/>
            <w:color w:val="000000" w:themeColor="text1"/>
            <w:rPrChange w:id="307" w:author="csdl" w:date="2022-10-25T12:55:00Z">
              <w:rPr>
                <w:rFonts w:eastAsia="함초롬바탕" w:hAnsi="함초롬바탕" w:cs="함초롬바탕"/>
              </w:rPr>
            </w:rPrChange>
          </w:rPr>
          <w:delText>.</w:delText>
        </w:r>
      </w:del>
      <w:r w:rsidRPr="003B5235">
        <w:rPr>
          <w:rFonts w:eastAsia="함초롬바탕" w:hAnsi="함초롬바탕" w:cs="함초롬바탕"/>
          <w:color w:val="000000" w:themeColor="text1"/>
          <w:rPrChange w:id="308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ins w:id="309" w:author="Powell Natasha(인문사회학부)" w:date="2022-10-20T13:18:00Z">
        <w:r w:rsidR="00353637" w:rsidRPr="003B5235">
          <w:rPr>
            <w:rFonts w:eastAsia="함초롬바탕" w:hAnsi="함초롬바탕" w:cs="함초롬바탕"/>
            <w:color w:val="000000" w:themeColor="text1"/>
            <w:rPrChange w:id="310" w:author="csdl" w:date="2022-10-25T12:55:00Z">
              <w:rPr>
                <w:rFonts w:eastAsia="함초롬바탕" w:hAnsi="함초롬바탕" w:cs="함초롬바탕"/>
              </w:rPr>
            </w:rPrChange>
          </w:rPr>
          <w:t>1.</w:t>
        </w:r>
      </w:ins>
      <w:del w:id="311" w:author="Powell Natasha(인문사회학부)" w:date="2022-10-20T13:18:00Z">
        <w:r w:rsidRPr="003B5235" w:rsidDel="00BD2E2B">
          <w:rPr>
            <w:rFonts w:eastAsia="함초롬바탕" w:hAnsi="함초롬바탕" w:cs="함초롬바탕"/>
            <w:color w:val="000000" w:themeColor="text1"/>
            <w:rPrChange w:id="312" w:author="csdl" w:date="2022-10-25T12:55:00Z">
              <w:rPr>
                <w:rFonts w:eastAsia="함초롬바탕" w:hAnsi="함초롬바탕" w:cs="함초롬바탕"/>
              </w:rPr>
            </w:rPrChange>
          </w:rPr>
          <w:delText>F</w:delText>
        </w:r>
        <w:r w:rsidRPr="003B5235" w:rsidDel="00353637">
          <w:rPr>
            <w:rFonts w:eastAsia="함초롬바탕" w:hAnsi="함초롬바탕" w:cs="함초롬바탕"/>
            <w:color w:val="000000" w:themeColor="text1"/>
            <w:rPrChange w:id="313" w:author="csdl" w:date="2022-10-25T12:55:00Z">
              <w:rPr>
                <w:rFonts w:eastAsia="함초롬바탕" w:hAnsi="함초롬바탕" w:cs="함초롬바탕"/>
              </w:rPr>
            </w:rPrChange>
          </w:rPr>
          <w:delText>irst,</w:delText>
        </w:r>
      </w:del>
      <w:r w:rsidRPr="003B5235">
        <w:rPr>
          <w:rFonts w:eastAsia="함초롬바탕" w:hAnsi="함초롬바탕" w:cs="함초롬바탕"/>
          <w:color w:val="000000" w:themeColor="text1"/>
          <w:rPrChange w:id="314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ins w:id="315" w:author="Powell Natasha(인문사회학부)" w:date="2022-10-27T14:09:00Z">
        <w:r w:rsidR="00F87673">
          <w:rPr>
            <w:rFonts w:eastAsia="함초롬바탕" w:hAnsi="함초롬바탕" w:cs="함초롬바탕"/>
            <w:color w:val="000000" w:themeColor="text1"/>
          </w:rPr>
          <w:t xml:space="preserve">The </w:t>
        </w:r>
      </w:ins>
      <w:commentRangeStart w:id="316"/>
      <w:ins w:id="317" w:author="Powell Natasha(인문사회학부)" w:date="2022-10-20T13:18:00Z">
        <w:del w:id="318" w:author="csdl" w:date="2022-10-25T12:57:00Z">
          <w:r w:rsidR="00BD2E2B" w:rsidRPr="00FB409A" w:rsidDel="003B5235">
            <w:rPr>
              <w:rFonts w:eastAsia="함초롬바탕" w:hAnsi="함초롬바탕" w:cs="함초롬바탕"/>
              <w:color w:val="FF0000"/>
              <w:rPrChange w:id="319" w:author="csdl" w:date="2022-10-25T13:33:00Z">
                <w:rPr>
                  <w:rFonts w:eastAsia="함초롬바탕" w:hAnsi="함초롬바탕" w:cs="함초롬바탕"/>
                </w:rPr>
              </w:rPrChange>
            </w:rPr>
            <w:delText xml:space="preserve">a </w:delText>
          </w:r>
        </w:del>
      </w:ins>
      <w:del w:id="320" w:author="csdl" w:date="2022-10-25T12:57:00Z">
        <w:r w:rsidRPr="00705DFB" w:rsidDel="003B5235">
          <w:rPr>
            <w:rFonts w:eastAsia="함초롬바탕" w:hAnsi="함초롬바탕" w:cs="함초롬바탕"/>
            <w:color w:val="FF0000"/>
          </w:rPr>
          <w:delText>n</w:delText>
        </w:r>
      </w:del>
      <w:ins w:id="321" w:author="csdl" w:date="2022-10-25T12:57:00Z">
        <w:r w:rsidR="003B5235" w:rsidRPr="00FB409A">
          <w:rPr>
            <w:rFonts w:eastAsia="함초롬바탕" w:hAnsi="함초롬바탕" w:cs="함초롬바탕"/>
            <w:color w:val="FF0000"/>
            <w:rPrChange w:id="322" w:author="csdl" w:date="2022-10-25T13:3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N</w:t>
        </w:r>
      </w:ins>
      <w:r w:rsidRPr="00705DFB">
        <w:rPr>
          <w:rFonts w:eastAsia="함초롬바탕" w:hAnsi="함초롬바탕" w:cs="함초롬바탕"/>
          <w:color w:val="FF0000"/>
        </w:rPr>
        <w:t>ormalized min-sum algorithm</w:t>
      </w:r>
      <w:ins w:id="323" w:author="csdl" w:date="2022-10-21T09:23:00Z">
        <w:r w:rsidR="0093679C" w:rsidRPr="00FB409A">
          <w:rPr>
            <w:rFonts w:eastAsia="함초롬바탕" w:hAnsi="함초롬바탕" w:cs="함초롬바탕"/>
            <w:color w:val="FF0000"/>
            <w:rPrChange w:id="324" w:author="csdl" w:date="2022-10-25T13:3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</w:t>
        </w:r>
      </w:ins>
      <w:r w:rsidRPr="00705DFB">
        <w:rPr>
          <w:rFonts w:eastAsia="함초롬바탕" w:hAnsi="함초롬바탕" w:cs="함초롬바탕"/>
          <w:color w:val="FF0000"/>
        </w:rPr>
        <w:t>(NMSA</w:t>
      </w:r>
      <w:commentRangeEnd w:id="316"/>
      <w:r w:rsidR="006B51A2" w:rsidRPr="00FB409A">
        <w:rPr>
          <w:rStyle w:val="a5"/>
          <w:rFonts w:asciiTheme="minorHAnsi" w:eastAsiaTheme="minorEastAsia" w:hAnsiTheme="minorHAnsi" w:cstheme="minorBidi"/>
          <w:color w:val="FF0000"/>
          <w:kern w:val="2"/>
          <w:rPrChange w:id="325" w:author="csdl" w:date="2022-10-25T13:33:00Z">
            <w:rPr>
              <w:rStyle w:val="a5"/>
              <w:rFonts w:asciiTheme="minorHAnsi" w:eastAsiaTheme="minorEastAsia" w:hAnsiTheme="minorHAnsi" w:cstheme="minorBidi"/>
              <w:color w:val="auto"/>
              <w:kern w:val="2"/>
            </w:rPr>
          </w:rPrChange>
        </w:rPr>
        <w:commentReference w:id="316"/>
      </w:r>
      <w:r w:rsidRPr="003B5235">
        <w:rPr>
          <w:rFonts w:eastAsia="함초롬바탕" w:hAnsi="함초롬바탕" w:cs="함초롬바탕"/>
          <w:color w:val="000000" w:themeColor="text1"/>
          <w:rPrChange w:id="326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)</w:t>
      </w:r>
      <w:r w:rsidRPr="003B5235">
        <w:rPr>
          <w:rFonts w:eastAsia="함초롬바탕" w:hAnsi="함초롬바탕" w:cs="함초롬바탕"/>
          <w:color w:val="000000" w:themeColor="text1"/>
          <w:rPrChange w:id="327" w:author="csdl" w:date="2022-10-25T12:55:00Z">
            <w:rPr>
              <w:rFonts w:eastAsia="함초롬바탕" w:hAnsi="함초롬바탕" w:cs="함초롬바탕"/>
            </w:rPr>
          </w:rPrChange>
        </w:rPr>
        <w:t xml:space="preserve"> that multiplies correction factor value, which is a constant value, from</w:t>
      </w:r>
      <w:ins w:id="328" w:author="Powell Natasha(인문사회학부)" w:date="2022-10-20T13:18:00Z">
        <w:r w:rsidR="00353637" w:rsidRPr="003B5235">
          <w:rPr>
            <w:rFonts w:eastAsia="함초롬바탕" w:hAnsi="함초롬바탕" w:cs="함초롬바탕"/>
            <w:color w:val="000000" w:themeColor="text1"/>
            <w:rPrChange w:id="329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the</w:t>
        </w:r>
      </w:ins>
      <w:r w:rsidRPr="003B5235">
        <w:rPr>
          <w:rFonts w:eastAsia="함초롬바탕" w:hAnsi="함초롬바탕" w:cs="함초롬바탕"/>
          <w:color w:val="000000" w:themeColor="text1"/>
          <w:rPrChange w:id="330" w:author="csdl" w:date="2022-10-25T12:55:00Z">
            <w:rPr>
              <w:rFonts w:eastAsia="함초롬바탕" w:hAnsi="함초롬바탕" w:cs="함초롬바탕"/>
            </w:rPr>
          </w:rPrChange>
        </w:rPr>
        <w:t xml:space="preserve"> check node update process</w:t>
      </w:r>
      <w:ins w:id="331" w:author="csdl" w:date="2022-10-21T09:23:00Z">
        <w:del w:id="332" w:author="Powell Natasha(인문사회학부)" w:date="2022-10-24T16:40:00Z">
          <w:r w:rsidR="0093679C" w:rsidRPr="00705DFB" w:rsidDel="00C84AD9">
            <w:rPr>
              <w:rFonts w:eastAsia="함초롬바탕" w:hAnsi="함초롬바탕" w:cs="함초롬바탕"/>
              <w:color w:val="000000" w:themeColor="text1"/>
            </w:rPr>
            <w:delText>.</w:delText>
          </w:r>
        </w:del>
      </w:ins>
      <w:ins w:id="333" w:author="Powell Natasha(인문사회학부)" w:date="2022-10-20T13:18:00Z">
        <w:r w:rsidR="00353637" w:rsidRPr="003B5235">
          <w:rPr>
            <w:rFonts w:eastAsia="함초롬바탕" w:hAnsi="함초롬바탕" w:cs="함초롬바탕"/>
            <w:color w:val="000000" w:themeColor="text1"/>
            <w:rPrChange w:id="334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 2.</w:t>
        </w:r>
      </w:ins>
      <w:del w:id="335" w:author="Powell Natasha(인문사회학부)" w:date="2022-10-20T13:18:00Z">
        <w:r w:rsidRPr="003B5235" w:rsidDel="00BD2E2B">
          <w:rPr>
            <w:rFonts w:eastAsia="함초롬바탕" w:hAnsi="함초롬바탕" w:cs="함초롬바탕"/>
            <w:color w:val="000000" w:themeColor="text1"/>
            <w:rPrChange w:id="336" w:author="csdl" w:date="2022-10-25T12:55:00Z">
              <w:rPr>
                <w:rFonts w:eastAsia="함초롬바탕" w:hAnsi="함초롬바탕" w:cs="함초롬바탕"/>
              </w:rPr>
            </w:rPrChange>
          </w:rPr>
          <w:delText>.</w:delText>
        </w:r>
        <w:r w:rsidRPr="003B5235" w:rsidDel="00353637">
          <w:rPr>
            <w:rFonts w:eastAsia="함초롬바탕" w:hAnsi="함초롬바탕" w:cs="함초롬바탕"/>
            <w:color w:val="000000" w:themeColor="text1"/>
            <w:rPrChange w:id="337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Second,</w:delText>
        </w:r>
      </w:del>
      <w:r w:rsidRPr="003B5235">
        <w:rPr>
          <w:rFonts w:eastAsia="함초롬바탕" w:hAnsi="함초롬바탕" w:cs="함초롬바탕"/>
          <w:color w:val="000000" w:themeColor="text1"/>
          <w:rPrChange w:id="338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ins w:id="339" w:author="Powell Natasha(인문사회학부)" w:date="2022-10-27T14:09:00Z">
        <w:r w:rsidR="00F87673">
          <w:rPr>
            <w:rFonts w:eastAsia="함초롬바탕" w:hAnsi="함초롬바탕" w:cs="함초롬바탕"/>
            <w:color w:val="000000" w:themeColor="text1"/>
          </w:rPr>
          <w:t xml:space="preserve">The </w:t>
        </w:r>
      </w:ins>
      <w:ins w:id="340" w:author="Powell Natasha(인문사회학부)" w:date="2022-10-20T13:18:00Z">
        <w:del w:id="341" w:author="csdl" w:date="2022-10-25T12:57:00Z">
          <w:r w:rsidR="00353637" w:rsidRPr="00FB409A" w:rsidDel="003B5235">
            <w:rPr>
              <w:rFonts w:eastAsia="함초롬바탕" w:hAnsi="함초롬바탕" w:cs="함초롬바탕"/>
              <w:color w:val="FF0000"/>
              <w:rPrChange w:id="342" w:author="csdl" w:date="2022-10-25T13:33:00Z">
                <w:rPr>
                  <w:rFonts w:eastAsia="함초롬바탕" w:hAnsi="함초롬바탕" w:cs="함초롬바탕"/>
                </w:rPr>
              </w:rPrChange>
            </w:rPr>
            <w:delText xml:space="preserve">an </w:delText>
          </w:r>
        </w:del>
      </w:ins>
      <w:del w:id="343" w:author="csdl" w:date="2022-10-25T12:57:00Z">
        <w:r w:rsidRPr="00705DFB" w:rsidDel="003B5235">
          <w:rPr>
            <w:rFonts w:eastAsia="함초롬바탕" w:hAnsi="함초롬바탕" w:cs="함초롬바탕"/>
            <w:color w:val="FF0000"/>
          </w:rPr>
          <w:delText>o</w:delText>
        </w:r>
      </w:del>
      <w:ins w:id="344" w:author="csdl" w:date="2022-10-25T12:57:00Z">
        <w:r w:rsidR="003B5235" w:rsidRPr="00FB409A">
          <w:rPr>
            <w:rFonts w:eastAsia="함초롬바탕" w:hAnsi="함초롬바탕" w:cs="함초롬바탕"/>
            <w:color w:val="FF0000"/>
            <w:rPrChange w:id="345" w:author="csdl" w:date="2022-10-25T13:3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O</w:t>
        </w:r>
      </w:ins>
      <w:r w:rsidRPr="00705DFB">
        <w:rPr>
          <w:rFonts w:eastAsia="함초롬바탕" w:hAnsi="함초롬바탕" w:cs="함초롬바탕"/>
          <w:color w:val="FF0000"/>
        </w:rPr>
        <w:t>ffset min-sum algorithm</w:t>
      </w:r>
      <w:ins w:id="346" w:author="Powell Natasha(인문사회학부)" w:date="2022-10-24T16:40:00Z">
        <w:r w:rsidR="00C84AD9" w:rsidRPr="00FB409A">
          <w:rPr>
            <w:rFonts w:eastAsia="함초롬바탕" w:hAnsi="함초롬바탕" w:cs="함초롬바탕"/>
            <w:color w:val="FF0000"/>
            <w:rPrChange w:id="347" w:author="csdl" w:date="2022-10-25T13:3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</w:t>
        </w:r>
      </w:ins>
      <w:r w:rsidRPr="00705DFB">
        <w:rPr>
          <w:rFonts w:eastAsia="함초롬바탕" w:hAnsi="함초롬바탕" w:cs="함초롬바탕"/>
          <w:color w:val="FF0000"/>
        </w:rPr>
        <w:t>(OMSA</w:t>
      </w:r>
      <w:r w:rsidRPr="003B5235">
        <w:rPr>
          <w:rFonts w:eastAsia="함초롬바탕" w:hAnsi="함초롬바탕" w:cs="함초롬바탕"/>
          <w:color w:val="000000" w:themeColor="text1"/>
          <w:rPrChange w:id="348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)</w:t>
      </w:r>
      <w:r w:rsidRPr="003B5235">
        <w:rPr>
          <w:rFonts w:eastAsia="함초롬바탕" w:hAnsi="함초롬바탕" w:cs="함초롬바탕"/>
          <w:color w:val="000000" w:themeColor="text1"/>
          <w:rPrChange w:id="349" w:author="csdl" w:date="2022-10-25T12:55:00Z">
            <w:rPr>
              <w:rFonts w:eastAsia="함초롬바탕" w:hAnsi="함초롬바탕" w:cs="함초롬바탕"/>
            </w:rPr>
          </w:rPrChange>
        </w:rPr>
        <w:t xml:space="preserve"> that adds or subtracts correction factor value from check node update process. </w:t>
      </w:r>
      <w:ins w:id="350" w:author="Powell Natasha(인문사회학부)" w:date="2022-10-20T13:19:00Z">
        <w:r w:rsidR="000508BD" w:rsidRPr="003B5235">
          <w:rPr>
            <w:rFonts w:eastAsia="함초롬바탕" w:hAnsi="함초롬바탕" w:cs="함초롬바탕"/>
            <w:color w:val="000000" w:themeColor="text1"/>
            <w:rPrChange w:id="351" w:author="csdl" w:date="2022-10-25T12:55:00Z">
              <w:rPr>
                <w:rFonts w:eastAsia="함초롬바탕" w:hAnsi="함초롬바탕" w:cs="함초롬바탕"/>
              </w:rPr>
            </w:rPrChange>
          </w:rPr>
          <w:t>By incorporating deep learning</w:t>
        </w:r>
      </w:ins>
      <w:ins w:id="352" w:author="Powell Natasha(인문사회학부)" w:date="2022-10-24T16:41:00Z">
        <w:r w:rsidR="00C84AD9" w:rsidRPr="00705DFB">
          <w:rPr>
            <w:rFonts w:eastAsia="함초롬바탕" w:hAnsi="함초롬바탕" w:cs="함초롬바탕"/>
            <w:color w:val="000000" w:themeColor="text1"/>
          </w:rPr>
          <w:t xml:space="preserve"> in this way</w:t>
        </w:r>
      </w:ins>
      <w:ins w:id="353" w:author="Powell Natasha(인문사회학부)" w:date="2022-10-20T13:19:00Z">
        <w:r w:rsidR="000508BD" w:rsidRPr="003B5235">
          <w:rPr>
            <w:rFonts w:eastAsia="함초롬바탕" w:hAnsi="함초롬바탕" w:cs="함초롬바탕"/>
            <w:color w:val="000000" w:themeColor="text1"/>
            <w:rPrChange w:id="354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into existing communication systems, </w:t>
        </w:r>
      </w:ins>
      <w:ins w:id="355" w:author="Powell Natasha(인문사회학부)" w:date="2022-10-24T16:41:00Z">
        <w:r w:rsidR="00C84AD9" w:rsidRPr="00705DFB">
          <w:rPr>
            <w:rFonts w:eastAsia="함초롬바탕" w:hAnsi="함초롬바탕" w:cs="함초롬바탕"/>
            <w:color w:val="000000" w:themeColor="text1"/>
          </w:rPr>
          <w:t xml:space="preserve">the </w:t>
        </w:r>
      </w:ins>
      <w:ins w:id="356" w:author="csdl" w:date="2022-10-20T17:41:00Z">
        <w:r w:rsidR="000D4A01" w:rsidRPr="003B5235">
          <w:rPr>
            <w:rFonts w:eastAsia="함초롬바탕" w:hAnsi="함초롬바탕" w:cs="함초롬바탕"/>
            <w:color w:val="000000" w:themeColor="text1"/>
            <w:rPrChange w:id="357" w:author="csdl" w:date="2022-10-25T12:55:00Z">
              <w:rPr>
                <w:rFonts w:eastAsia="함초롬바탕" w:hAnsi="함초롬바탕" w:cs="함초롬바탕"/>
              </w:rPr>
            </w:rPrChange>
          </w:rPr>
          <w:t>correction factor is optimized.</w:t>
        </w:r>
      </w:ins>
      <w:ins w:id="358" w:author="csdl" w:date="2022-10-25T13:34:00Z">
        <w:r w:rsidR="00FB409A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ins w:id="359" w:author="Powell Natasha(인문사회학부)" w:date="2022-10-27T14:10:00Z">
        <w:r w:rsidR="00F87673">
          <w:rPr>
            <w:rFonts w:eastAsia="함초롬바탕" w:hAnsi="함초롬바탕" w:cs="함초롬바탕"/>
            <w:color w:val="FF0000"/>
          </w:rPr>
          <w:t>R</w:t>
        </w:r>
      </w:ins>
      <w:ins w:id="360" w:author="Powell Natasha(인문사회학부)" w:date="2022-10-27T14:09:00Z">
        <w:r w:rsidR="00F87673" w:rsidRPr="00ED3501">
          <w:rPr>
            <w:rFonts w:eastAsia="함초롬바탕" w:hAnsi="함초롬바탕" w:cs="함초롬바탕"/>
            <w:color w:val="FF0000"/>
          </w:rPr>
          <w:t>emarkabl</w:t>
        </w:r>
      </w:ins>
      <w:ins w:id="361" w:author="Powell Natasha(인문사회학부)" w:date="2022-10-27T14:10:00Z">
        <w:r w:rsidR="00F87673">
          <w:rPr>
            <w:rFonts w:eastAsia="함초롬바탕" w:hAnsi="함초롬바탕" w:cs="함초롬바탕"/>
            <w:color w:val="FF0000"/>
          </w:rPr>
          <w:t>y,</w:t>
        </w:r>
      </w:ins>
      <w:ins w:id="362" w:author="Powell Natasha(인문사회학부)" w:date="2022-10-27T14:09:00Z">
        <w:r w:rsidR="00F87673" w:rsidRPr="00ED3501">
          <w:rPr>
            <w:rFonts w:eastAsia="함초롬바탕" w:hAnsi="함초롬바탕" w:cs="함초롬바탕"/>
            <w:color w:val="FF0000"/>
          </w:rPr>
          <w:t xml:space="preserve"> </w:t>
        </w:r>
      </w:ins>
      <w:ins w:id="363" w:author="Powell Natasha(인문사회학부)" w:date="2022-10-27T14:10:00Z">
        <w:r w:rsidR="00F87673">
          <w:rPr>
            <w:rFonts w:eastAsia="함초롬바탕" w:hAnsi="함초롬바탕" w:cs="함초롬바탕"/>
            <w:color w:val="FF0000"/>
          </w:rPr>
          <w:t>r</w:t>
        </w:r>
      </w:ins>
      <w:ins w:id="364" w:author="csdl" w:date="2022-10-25T13:34:00Z">
        <w:del w:id="365" w:author="Powell Natasha(인문사회학부)" w:date="2022-10-27T14:10:00Z">
          <w:r w:rsidR="00FB409A" w:rsidDel="00F87673">
            <w:rPr>
              <w:rFonts w:eastAsia="함초롬바탕" w:hAnsi="함초롬바탕" w:cs="함초롬바탕"/>
              <w:color w:val="FF0000"/>
            </w:rPr>
            <w:delText>R</w:delText>
          </w:r>
        </w:del>
        <w:r w:rsidR="00FB409A">
          <w:rPr>
            <w:rFonts w:eastAsia="함초롬바탕" w:hAnsi="함초롬바탕" w:cs="함초롬바탕"/>
            <w:color w:val="FF0000"/>
          </w:rPr>
          <w:t>e</w:t>
        </w:r>
      </w:ins>
      <w:ins w:id="366" w:author="csdl" w:date="2022-10-25T13:31:00Z">
        <w:r w:rsidR="002E55AC" w:rsidRPr="00C164BF">
          <w:rPr>
            <w:rFonts w:eastAsia="함초롬바탕" w:hAnsi="함초롬바탕" w:cs="함초롬바탕"/>
            <w:color w:val="FF0000"/>
          </w:rPr>
          <w:t>sult</w:t>
        </w:r>
      </w:ins>
      <w:ins w:id="367" w:author="Powell Natasha(인문사회학부)" w:date="2022-10-27T14:09:00Z">
        <w:r w:rsidR="00F87673">
          <w:rPr>
            <w:rFonts w:eastAsia="함초롬바탕" w:hAnsi="함초롬바탕" w:cs="함초롬바탕"/>
            <w:color w:val="FF0000"/>
          </w:rPr>
          <w:t>s</w:t>
        </w:r>
      </w:ins>
      <w:ins w:id="368" w:author="csdl" w:date="2022-10-25T13:31:00Z">
        <w:r w:rsidR="002E55AC" w:rsidRPr="00C164BF">
          <w:rPr>
            <w:rFonts w:eastAsia="함초롬바탕" w:hAnsi="함초롬바탕" w:cs="함초롬바탕"/>
            <w:color w:val="FF0000"/>
          </w:rPr>
          <w:t xml:space="preserve"> </w:t>
        </w:r>
      </w:ins>
      <w:ins w:id="369" w:author="Powell Natasha(인문사회학부)" w:date="2022-10-27T14:10:00Z">
        <w:r w:rsidR="00F87673">
          <w:rPr>
            <w:rFonts w:eastAsia="함초롬바탕" w:hAnsi="함초롬바탕" w:cs="함초롬바탕"/>
            <w:color w:val="FF0000"/>
          </w:rPr>
          <w:t xml:space="preserve">from the use of </w:t>
        </w:r>
        <w:r w:rsidR="00287CE3">
          <w:rPr>
            <w:rFonts w:eastAsia="함초롬바탕" w:hAnsi="함초롬바탕" w:cs="함초롬바탕"/>
            <w:color w:val="FF0000"/>
          </w:rPr>
          <w:t xml:space="preserve">these algorithms </w:t>
        </w:r>
      </w:ins>
      <w:ins w:id="370" w:author="csdl" w:date="2022-10-25T13:31:00Z">
        <w:r w:rsidR="002E55AC" w:rsidRPr="00C164BF">
          <w:rPr>
            <w:rFonts w:eastAsia="함초롬바탕" w:hAnsi="함초롬바탕" w:cs="함초롬바탕"/>
            <w:color w:val="FF0000"/>
          </w:rPr>
          <w:t>showed better performance than MSA and improved complexity than BPA, respectively.</w:t>
        </w:r>
        <w:r w:rsidR="002E55AC">
          <w:rPr>
            <w:rFonts w:eastAsia="함초롬바탕" w:hAnsi="함초롬바탕" w:cs="함초롬바탕"/>
            <w:color w:val="FF0000"/>
          </w:rPr>
          <w:t xml:space="preserve"> </w:t>
        </w:r>
        <w:r w:rsidR="002E55AC" w:rsidRPr="00ED3501">
          <w:rPr>
            <w:rFonts w:eastAsia="함초롬바탕" w:hAnsi="함초롬바탕" w:cs="함초롬바탕"/>
            <w:color w:val="FF0000"/>
          </w:rPr>
          <w:t xml:space="preserve">This is a </w:t>
        </w:r>
        <w:del w:id="371" w:author="Powell Natasha(인문사회학부)" w:date="2022-10-27T14:09:00Z">
          <w:r w:rsidR="002E55AC" w:rsidRPr="00ED3501" w:rsidDel="00F87673">
            <w:rPr>
              <w:rFonts w:eastAsia="함초롬바탕" w:hAnsi="함초롬바탕" w:cs="함초롬바탕"/>
              <w:color w:val="FF0000"/>
            </w:rPr>
            <w:delText xml:space="preserve">remarkable </w:delText>
          </w:r>
        </w:del>
        <w:r w:rsidR="002E55AC" w:rsidRPr="00ED3501">
          <w:rPr>
            <w:rFonts w:eastAsia="함초롬바탕" w:hAnsi="함초롬바탕" w:cs="함초롬바탕"/>
            <w:color w:val="FF0000"/>
          </w:rPr>
          <w:t>point</w:t>
        </w:r>
      </w:ins>
      <w:ins w:id="372" w:author="Powell Natasha(인문사회학부)" w:date="2022-10-24T16:41:00Z">
        <w:del w:id="373" w:author="csdl" w:date="2022-10-25T13:31:00Z">
          <w:r w:rsidR="00C84AD9" w:rsidRPr="00705DFB" w:rsidDel="002E55AC">
            <w:rPr>
              <w:rFonts w:eastAsia="함초롬바탕" w:hAnsi="함초롬바탕" w:cs="함초롬바탕"/>
              <w:color w:val="FF0000"/>
            </w:rPr>
            <w:delText>ccan be</w:delText>
          </w:r>
        </w:del>
      </w:ins>
      <w:commentRangeStart w:id="374"/>
      <w:ins w:id="375" w:author="csdl" w:date="2022-10-21T09:25:00Z">
        <w:r w:rsidR="0093679C" w:rsidRPr="00B6419A">
          <w:rPr>
            <w:rFonts w:eastAsia="함초롬바탕" w:hAnsi="함초롬바탕" w:cs="함초롬바탕"/>
            <w:color w:val="FF0000"/>
          </w:rPr>
          <w:t>.</w:t>
        </w:r>
        <w:r w:rsidR="0093679C" w:rsidRPr="00B6419A" w:rsidDel="000508BD">
          <w:rPr>
            <w:rFonts w:eastAsia="함초롬바탕" w:hAnsi="함초롬바탕" w:cs="함초롬바탕"/>
            <w:color w:val="FF0000"/>
          </w:rPr>
          <w:t xml:space="preserve"> </w:t>
        </w:r>
      </w:ins>
      <w:commentRangeEnd w:id="374"/>
      <w:r w:rsidR="00B03305" w:rsidRPr="00B6419A">
        <w:rPr>
          <w:rStyle w:val="a5"/>
          <w:rFonts w:asciiTheme="minorHAnsi" w:eastAsiaTheme="minorEastAsia" w:hAnsiTheme="minorHAnsi" w:cstheme="minorBidi"/>
          <w:color w:val="FF0000"/>
          <w:kern w:val="2"/>
          <w:rPrChange w:id="376" w:author="csdl" w:date="2022-10-25T13:34:00Z">
            <w:rPr>
              <w:rStyle w:val="a5"/>
              <w:rFonts w:asciiTheme="minorHAnsi" w:eastAsiaTheme="minorEastAsia" w:hAnsiTheme="minorHAnsi" w:cstheme="minorBidi"/>
              <w:color w:val="auto"/>
              <w:kern w:val="2"/>
            </w:rPr>
          </w:rPrChange>
        </w:rPr>
        <w:commentReference w:id="374"/>
      </w:r>
      <w:ins w:id="377" w:author="csdl" w:date="2022-10-25T13:31:00Z">
        <w:r w:rsidR="002E55AC" w:rsidRPr="00B6419A">
          <w:rPr>
            <w:rFonts w:eastAsia="함초롬바탕" w:hAnsi="함초롬바탕" w:cs="함초롬바탕"/>
            <w:color w:val="FF0000"/>
            <w:rPrChange w:id="378" w:author="csdl" w:date="2022-10-25T13:34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</w:t>
        </w:r>
      </w:ins>
      <w:del w:id="379" w:author="Powell Natasha(인문사회학부)" w:date="2022-10-20T13:19:00Z">
        <w:r w:rsidRPr="003B5235" w:rsidDel="000508BD">
          <w:rPr>
            <w:rFonts w:eastAsia="함초롬바탕" w:hAnsi="함초롬바탕" w:cs="함초롬바탕"/>
            <w:color w:val="000000" w:themeColor="text1"/>
            <w:rPrChange w:id="380" w:author="csdl" w:date="2022-10-25T12:55:00Z">
              <w:rPr>
                <w:rFonts w:eastAsia="함초롬바탕" w:hAnsi="함초롬바탕" w:cs="함초롬바탕"/>
              </w:rPr>
            </w:rPrChange>
          </w:rPr>
          <w:delText>T</w:delText>
        </w:r>
        <w:r w:rsidRPr="003B5235" w:rsidDel="006F79CD">
          <w:rPr>
            <w:rFonts w:eastAsia="함초롬바탕" w:hAnsi="함초롬바탕" w:cs="함초롬바탕"/>
            <w:color w:val="000000" w:themeColor="text1"/>
            <w:rPrChange w:id="381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he reason for use of deep learning </w:delText>
        </w:r>
      </w:del>
      <w:ins w:id="382" w:author="Powell Natasha(인문사회학부)" w:date="2022-10-20T13:19:00Z">
        <w:del w:id="383" w:author="csdl" w:date="2022-10-20T17:41:00Z">
          <w:r w:rsidR="006F79CD" w:rsidRPr="003B5235" w:rsidDel="000D4A01">
            <w:rPr>
              <w:rFonts w:eastAsia="함초롬바탕" w:hAnsi="함초롬바탕" w:cs="함초롬바탕"/>
              <w:color w:val="000000" w:themeColor="text1"/>
              <w:rPrChange w:id="384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these </w:delText>
          </w:r>
        </w:del>
        <w:del w:id="385" w:author="csdl" w:date="2022-10-21T09:25:00Z">
          <w:r w:rsidR="006F79CD" w:rsidRPr="003B5235" w:rsidDel="0093679C">
            <w:rPr>
              <w:rFonts w:eastAsia="함초롬바탕" w:hAnsi="함초롬바탕" w:cs="함초롬바탕"/>
              <w:color w:val="000000" w:themeColor="text1"/>
              <w:rPrChange w:id="386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systems </w:delText>
          </w:r>
        </w:del>
      </w:ins>
      <w:del w:id="387" w:author="csdl" w:date="2022-10-21T09:25:00Z">
        <w:r w:rsidRPr="003B5235" w:rsidDel="0093679C">
          <w:rPr>
            <w:rFonts w:eastAsia="함초롬바탕" w:hAnsi="함초롬바탕" w:cs="함초롬바탕"/>
            <w:color w:val="000000" w:themeColor="text1"/>
            <w:rPrChange w:id="388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is that it wants to improve performance </w:delText>
        </w:r>
      </w:del>
      <w:ins w:id="389" w:author="Powell Natasha(인문사회학부)" w:date="2022-10-20T13:20:00Z">
        <w:del w:id="390" w:author="csdl" w:date="2022-10-21T09:25:00Z">
          <w:r w:rsidR="006F79CD" w:rsidRPr="003B5235" w:rsidDel="0093679C">
            <w:rPr>
              <w:rFonts w:eastAsia="함초롬바탕" w:hAnsi="함초롬바탕" w:cs="함초롬바탕"/>
              <w:color w:val="000000" w:themeColor="text1"/>
              <w:rPrChange w:id="391" w:author="csdl" w:date="2022-10-25T12:55:00Z">
                <w:rPr>
                  <w:rFonts w:eastAsia="함초롬바탕" w:hAnsi="함초롬바탕" w:cs="함초롬바탕"/>
                </w:rPr>
              </w:rPrChange>
            </w:rPr>
            <w:delText xml:space="preserve">can be further improved. </w:delText>
          </w:r>
        </w:del>
      </w:ins>
      <w:del w:id="392" w:author="csdl" w:date="2022-10-21T09:25:00Z">
        <w:r w:rsidRPr="003B5235" w:rsidDel="0093679C">
          <w:rPr>
            <w:rFonts w:eastAsia="함초롬바탕" w:hAnsi="함초롬바탕" w:cs="함초롬바탕"/>
            <w:color w:val="000000" w:themeColor="text1"/>
            <w:rPrChange w:id="393" w:author="csdl" w:date="2022-10-25T12:55:00Z">
              <w:rPr>
                <w:rFonts w:eastAsia="함초롬바탕" w:hAnsi="함초롬바탕" w:cs="함초롬바탕"/>
              </w:rPr>
            </w:rPrChange>
          </w:rPr>
          <w:delText>more than before by incorporating deep learning into existing communication system.</w:delText>
        </w:r>
      </w:del>
    </w:p>
    <w:p w14:paraId="3A5BBA0D" w14:textId="3951EB39" w:rsidR="00ED3501" w:rsidRPr="003B5235" w:rsidDel="002E55AC" w:rsidRDefault="00ED3501">
      <w:pPr>
        <w:pStyle w:val="a3"/>
        <w:spacing w:line="288" w:lineRule="auto"/>
        <w:ind w:firstLine="800"/>
        <w:rPr>
          <w:del w:id="394" w:author="csdl" w:date="2022-10-25T13:31:00Z"/>
          <w:rFonts w:eastAsia="함초롬바탕" w:hAnsi="함초롬바탕" w:cs="함초롬바탕"/>
          <w:color w:val="000000" w:themeColor="text1"/>
          <w:rPrChange w:id="395" w:author="csdl" w:date="2022-10-25T12:55:00Z">
            <w:rPr>
              <w:del w:id="396" w:author="csdl" w:date="2022-10-25T13:31:00Z"/>
              <w:rFonts w:eastAsia="함초롬바탕" w:hAnsi="함초롬바탕" w:cs="함초롬바탕"/>
            </w:rPr>
          </w:rPrChange>
        </w:rPr>
        <w:pPrChange w:id="397" w:author="Powell Natasha(인문사회학부)" w:date="2022-10-20T13:16:00Z">
          <w:pPr>
            <w:pStyle w:val="a3"/>
            <w:spacing w:line="288" w:lineRule="auto"/>
          </w:pPr>
        </w:pPrChange>
      </w:pPr>
    </w:p>
    <w:p w14:paraId="79188CF0" w14:textId="77777777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398" w:author="csdl" w:date="2022-10-25T12:55:00Z">
            <w:rPr>
              <w:rFonts w:eastAsia="함초롬바탕" w:hAnsi="함초롬바탕" w:cs="함초롬바탕"/>
            </w:rPr>
          </w:rPrChange>
        </w:rPr>
      </w:pPr>
    </w:p>
    <w:p w14:paraId="79188CF1" w14:textId="77777777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399" w:author="csdl" w:date="2022-10-25T12:55:00Z">
            <w:rPr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color w:val="000000" w:themeColor="text1"/>
          <w:rPrChange w:id="400" w:author="csdl" w:date="2022-10-25T12:55:00Z">
            <w:rPr>
              <w:rFonts w:eastAsia="함초롬바탕" w:hAnsi="함초롬바탕" w:cs="함초롬바탕"/>
            </w:rPr>
          </w:rPrChange>
        </w:rPr>
        <w:t>&lt;related work&gt;</w:t>
      </w:r>
    </w:p>
    <w:p w14:paraId="126BDC9D" w14:textId="0E774E86" w:rsidR="00415F6F" w:rsidRPr="003B5235" w:rsidRDefault="00611695" w:rsidP="006E1003">
      <w:pPr>
        <w:pStyle w:val="a3"/>
        <w:spacing w:line="288" w:lineRule="auto"/>
        <w:ind w:firstLine="800"/>
        <w:rPr>
          <w:ins w:id="401" w:author="Powell Natasha(인문사회학부)" w:date="2022-10-20T13:31:00Z"/>
          <w:rFonts w:eastAsia="함초롬바탕" w:hAnsi="함초롬바탕" w:cs="함초롬바탕"/>
          <w:color w:val="000000" w:themeColor="text1"/>
          <w:rPrChange w:id="402" w:author="csdl" w:date="2022-10-25T12:55:00Z">
            <w:rPr>
              <w:ins w:id="403" w:author="Powell Natasha(인문사회학부)" w:date="2022-10-20T13:31:00Z"/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color w:val="000000" w:themeColor="text1"/>
          <w:rPrChange w:id="404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 xml:space="preserve">Recently, many researchers have been actively researching </w:t>
      </w:r>
      <w:ins w:id="405" w:author="Powell Natasha(인문사회학부)" w:date="2022-10-20T13:21:00Z">
        <w:r w:rsidR="00BB14BA" w:rsidRPr="003B5235">
          <w:rPr>
            <w:rFonts w:eastAsia="함초롬바탕" w:hAnsi="함초롬바탕" w:cs="함초롬바탕"/>
            <w:color w:val="000000" w:themeColor="text1"/>
            <w:rPrChange w:id="406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methods to incorporate </w:t>
        </w:r>
      </w:ins>
      <w:r w:rsidRPr="003B5235">
        <w:rPr>
          <w:rFonts w:eastAsia="함초롬바탕" w:hAnsi="함초롬바탕" w:cs="함초롬바탕"/>
          <w:color w:val="000000" w:themeColor="text1"/>
          <w:rPrChange w:id="407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 xml:space="preserve">deep learning into channel coding. </w:t>
      </w:r>
      <w:ins w:id="408" w:author="Powell Natasha(인문사회학부)" w:date="2022-10-20T13:25:00Z">
        <w:r w:rsidR="00D47A96" w:rsidRPr="003B5235">
          <w:rPr>
            <w:rFonts w:eastAsia="함초롬바탕" w:hAnsi="함초롬바탕" w:cs="함초롬바탕"/>
            <w:color w:val="000000" w:themeColor="text1"/>
            <w:rPrChange w:id="409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A formative </w:t>
        </w:r>
        <w:r w:rsidR="00316EB1" w:rsidRPr="003B5235">
          <w:rPr>
            <w:rFonts w:eastAsia="함초롬바탕" w:hAnsi="함초롬바탕" w:cs="함초롬바탕"/>
            <w:color w:val="000000" w:themeColor="text1"/>
            <w:rPrChange w:id="410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study</w:t>
        </w:r>
        <w:r w:rsidR="00D47A96" w:rsidRPr="003B5235">
          <w:rPr>
            <w:rFonts w:eastAsia="함초롬바탕" w:hAnsi="함초롬바탕" w:cs="함초롬바탕"/>
            <w:color w:val="000000" w:themeColor="text1"/>
            <w:rPrChange w:id="411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, by </w:t>
        </w:r>
      </w:ins>
      <w:proofErr w:type="spellStart"/>
      <w:r w:rsidRPr="003B5235">
        <w:rPr>
          <w:rFonts w:eastAsia="함초롬바탕" w:hAnsi="함초롬바탕" w:cs="함초롬바탕"/>
          <w:color w:val="000000" w:themeColor="text1"/>
          <w:rPrChange w:id="412" w:author="csdl" w:date="2022-10-25T12:55:00Z">
            <w:rPr>
              <w:rFonts w:eastAsia="함초롬바탕" w:hAnsi="함초롬바탕" w:cs="함초롬바탕"/>
            </w:rPr>
          </w:rPrChange>
        </w:rPr>
        <w:t>Nachmani</w:t>
      </w:r>
      <w:proofErr w:type="spellEnd"/>
      <w:ins w:id="413" w:author="Powell Natasha(인문사회학부)" w:date="2022-10-20T13:25:00Z">
        <w:r w:rsidR="00D47A96" w:rsidRPr="003B5235">
          <w:rPr>
            <w:rFonts w:eastAsia="함초롬바탕" w:hAnsi="함초롬바탕" w:cs="함초롬바탕"/>
            <w:color w:val="000000" w:themeColor="text1"/>
            <w:rPrChange w:id="414" w:author="csdl" w:date="2022-10-25T12:55:00Z">
              <w:rPr>
                <w:rFonts w:eastAsia="함초롬바탕" w:hAnsi="함초롬바탕" w:cs="함초롬바탕"/>
              </w:rPr>
            </w:rPrChange>
          </w:rPr>
          <w:t>,</w:t>
        </w:r>
      </w:ins>
      <w:del w:id="415" w:author="Powell Natasha(인문사회학부)" w:date="2022-10-20T13:21:00Z">
        <w:r w:rsidRPr="003B5235" w:rsidDel="00BB14BA">
          <w:rPr>
            <w:rFonts w:eastAsia="함초롬바탕" w:hAnsi="함초롬바탕" w:cs="함초롬바탕"/>
            <w:color w:val="000000" w:themeColor="text1"/>
            <w:rPrChange w:id="416" w:author="csdl" w:date="2022-10-25T12:55:00Z">
              <w:rPr>
                <w:rFonts w:eastAsia="함초롬바탕" w:hAnsi="함초롬바탕" w:cs="함초롬바탕"/>
              </w:rPr>
            </w:rPrChange>
          </w:rPr>
          <w:delText>,</w:delText>
        </w:r>
      </w:del>
      <w:r w:rsidRPr="003B5235">
        <w:rPr>
          <w:rFonts w:eastAsia="함초롬바탕" w:hAnsi="함초롬바탕" w:cs="함초롬바탕"/>
          <w:color w:val="000000" w:themeColor="text1"/>
          <w:rPrChange w:id="417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del w:id="418" w:author="Powell Natasha(인문사회학부)" w:date="2022-10-20T13:21:00Z">
        <w:r w:rsidRPr="003B5235" w:rsidDel="00BB14BA">
          <w:rPr>
            <w:rFonts w:eastAsia="함초롬바탕" w:hAnsi="함초롬바탕" w:cs="함초롬바탕"/>
            <w:color w:val="000000" w:themeColor="text1"/>
            <w:rPrChange w:id="419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channel coding’s prior researcher, </w:delText>
        </w:r>
      </w:del>
      <w:r w:rsidRPr="003B5235">
        <w:rPr>
          <w:rFonts w:eastAsia="함초롬바탕" w:hAnsi="함초롬바탕" w:cs="함초롬바탕"/>
          <w:color w:val="000000" w:themeColor="text1"/>
          <w:rPrChange w:id="420" w:author="csdl" w:date="2022-10-25T12:55:00Z">
            <w:rPr>
              <w:rFonts w:eastAsia="함초롬바탕" w:hAnsi="함초롬바탕" w:cs="함초롬바탕"/>
            </w:rPr>
          </w:rPrChange>
        </w:rPr>
        <w:t xml:space="preserve">used deep learning in </w:t>
      </w:r>
      <w:ins w:id="421" w:author="Powell Natasha(인문사회학부)" w:date="2022-10-20T13:23:00Z">
        <w:r w:rsidR="00833102" w:rsidRPr="003B5235">
          <w:rPr>
            <w:rFonts w:eastAsia="함초롬바탕" w:hAnsi="함초롬바탕" w:cs="함초롬바탕"/>
            <w:color w:val="000000" w:themeColor="text1"/>
            <w:rPrChange w:id="422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Pr="003B5235">
        <w:rPr>
          <w:rFonts w:eastAsia="함초롬바탕" w:hAnsi="함초롬바탕" w:cs="함초롬바탕"/>
          <w:color w:val="000000" w:themeColor="text1"/>
          <w:rPrChange w:id="423" w:author="csdl" w:date="2022-10-25T12:55:00Z">
            <w:rPr>
              <w:rFonts w:eastAsia="함초롬바탕" w:hAnsi="함초롬바탕" w:cs="함초롬바탕"/>
            </w:rPr>
          </w:rPrChange>
        </w:rPr>
        <w:t>decoding process</w:t>
      </w:r>
      <w:ins w:id="424" w:author="Powell Natasha(인문사회학부)" w:date="2022-10-20T13:23:00Z">
        <w:r w:rsidR="0006006F" w:rsidRPr="003B5235">
          <w:rPr>
            <w:rFonts w:eastAsia="함초롬바탕" w:hAnsi="함초롬바탕" w:cs="함초롬바탕"/>
            <w:color w:val="000000" w:themeColor="text1"/>
            <w:rPrChange w:id="425" w:author="csdl" w:date="2022-10-25T12:55:00Z">
              <w:rPr>
                <w:rFonts w:eastAsia="함초롬바탕" w:hAnsi="함초롬바탕" w:cs="함초롬바탕"/>
              </w:rPr>
            </w:rPrChange>
          </w:rPr>
          <w:t>.</w:t>
        </w:r>
      </w:ins>
      <w:del w:id="426" w:author="Powell Natasha(인문사회학부)" w:date="2022-10-20T13:23:00Z">
        <w:r w:rsidRPr="003B5235" w:rsidDel="0006006F">
          <w:rPr>
            <w:rFonts w:eastAsia="함초롬바탕" w:hAnsi="함초롬바탕" w:cs="함초롬바탕"/>
            <w:color w:val="000000" w:themeColor="text1"/>
            <w:rPrChange w:id="427" w:author="csdl" w:date="2022-10-25T12:55:00Z">
              <w:rPr>
                <w:rFonts w:eastAsia="함초롬바탕" w:hAnsi="함초롬바탕" w:cs="함초롬바탕"/>
              </w:rPr>
            </w:rPrChange>
          </w:rPr>
          <w:delText>,</w:delText>
        </w:r>
      </w:del>
      <w:r w:rsidRPr="003B5235">
        <w:rPr>
          <w:rFonts w:eastAsia="함초롬바탕" w:hAnsi="함초롬바탕" w:cs="함초롬바탕"/>
          <w:color w:val="000000" w:themeColor="text1"/>
          <w:rPrChange w:id="428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del w:id="429" w:author="Powell Natasha(인문사회학부)" w:date="2022-10-20T13:23:00Z">
        <w:r w:rsidRPr="003B5235" w:rsidDel="0006006F">
          <w:rPr>
            <w:rFonts w:eastAsia="함초롬바탕" w:hAnsi="함초롬바탕" w:cs="함초롬바탕"/>
            <w:color w:val="000000" w:themeColor="text1"/>
            <w:rPrChange w:id="430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and by </w:delText>
        </w:r>
      </w:del>
      <w:ins w:id="431" w:author="Powell Natasha(인문사회학부)" w:date="2022-10-20T13:23:00Z">
        <w:r w:rsidR="0006006F" w:rsidRPr="003B5235">
          <w:rPr>
            <w:rFonts w:eastAsia="함초롬바탕" w:hAnsi="함초롬바탕" w:cs="함초롬바탕"/>
            <w:color w:val="000000" w:themeColor="text1"/>
            <w:rPrChange w:id="432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By </w:t>
        </w:r>
      </w:ins>
      <w:r w:rsidRPr="003B5235">
        <w:rPr>
          <w:rFonts w:eastAsia="함초롬바탕" w:hAnsi="함초롬바탕" w:cs="함초롬바탕"/>
          <w:color w:val="000000" w:themeColor="text1"/>
          <w:rPrChange w:id="433" w:author="csdl" w:date="2022-10-25T12:55:00Z">
            <w:rPr>
              <w:rFonts w:eastAsia="함초롬바탕" w:hAnsi="함초롬바탕" w:cs="함초롬바탕"/>
            </w:rPr>
          </w:rPrChange>
        </w:rPr>
        <w:t>setting different w</w:t>
      </w:r>
      <w:del w:id="434" w:author="Powell Natasha(인문사회학부)" w:date="2022-10-20T13:21:00Z">
        <w:r w:rsidRPr="003B5235" w:rsidDel="00BB14BA">
          <w:rPr>
            <w:rFonts w:eastAsia="함초롬바탕" w:hAnsi="함초롬바탕" w:cs="함초롬바탕"/>
            <w:color w:val="000000" w:themeColor="text1"/>
            <w:rPrChange w:id="435" w:author="csdl" w:date="2022-10-25T12:55:00Z">
              <w:rPr>
                <w:rFonts w:eastAsia="함초롬바탕" w:hAnsi="함초롬바탕" w:cs="함초롬바탕"/>
              </w:rPr>
            </w:rPrChange>
          </w:rPr>
          <w:delText>i</w:delText>
        </w:r>
      </w:del>
      <w:r w:rsidRPr="003B5235">
        <w:rPr>
          <w:rFonts w:eastAsia="함초롬바탕" w:hAnsi="함초롬바탕" w:cs="함초롬바탕"/>
          <w:color w:val="000000" w:themeColor="text1"/>
          <w:rPrChange w:id="436" w:author="csdl" w:date="2022-10-25T12:55:00Z">
            <w:rPr>
              <w:rFonts w:eastAsia="함초롬바탕" w:hAnsi="함초롬바탕" w:cs="함초롬바탕"/>
            </w:rPr>
          </w:rPrChange>
        </w:rPr>
        <w:t>e</w:t>
      </w:r>
      <w:ins w:id="437" w:author="Powell Natasha(인문사회학부)" w:date="2022-10-20T13:21:00Z">
        <w:r w:rsidR="00BB14BA" w:rsidRPr="003B5235">
          <w:rPr>
            <w:rFonts w:eastAsia="함초롬바탕" w:hAnsi="함초롬바탕" w:cs="함초롬바탕"/>
            <w:color w:val="000000" w:themeColor="text1"/>
            <w:rPrChange w:id="438" w:author="csdl" w:date="2022-10-25T12:55:00Z">
              <w:rPr>
                <w:rFonts w:eastAsia="함초롬바탕" w:hAnsi="함초롬바탕" w:cs="함초롬바탕"/>
              </w:rPr>
            </w:rPrChange>
          </w:rPr>
          <w:t>i</w:t>
        </w:r>
      </w:ins>
      <w:r w:rsidRPr="003B5235">
        <w:rPr>
          <w:rFonts w:eastAsia="함초롬바탕" w:hAnsi="함초롬바탕" w:cs="함초롬바탕"/>
          <w:color w:val="000000" w:themeColor="text1"/>
          <w:rPrChange w:id="439" w:author="csdl" w:date="2022-10-25T12:55:00Z">
            <w:rPr>
              <w:rFonts w:eastAsia="함초롬바탕" w:hAnsi="함초롬바탕" w:cs="함초롬바탕"/>
            </w:rPr>
          </w:rPrChange>
        </w:rPr>
        <w:t xml:space="preserve">ght values at the edges connecting check nodes(CN) and variable nodes(VN), </w:t>
      </w:r>
      <w:ins w:id="440" w:author="Powell Natasha(인문사회학부)" w:date="2022-10-20T13:23:00Z">
        <w:r w:rsidR="00CC35FC" w:rsidRPr="003B5235">
          <w:rPr>
            <w:rFonts w:eastAsia="함초롬바탕" w:hAnsi="함초롬바탕" w:cs="함초롬바탕"/>
            <w:color w:val="000000" w:themeColor="text1"/>
            <w:rPrChange w:id="441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[1] improved </w:t>
        </w:r>
      </w:ins>
      <w:r w:rsidRPr="003B5235">
        <w:rPr>
          <w:rFonts w:eastAsia="함초롬바탕" w:hAnsi="함초롬바탕" w:cs="함초롬바탕"/>
          <w:color w:val="000000" w:themeColor="text1"/>
          <w:rPrChange w:id="442" w:author="csdl" w:date="2022-10-25T12:55:00Z">
            <w:rPr>
              <w:rFonts w:eastAsia="함초롬바탕" w:hAnsi="함초롬바탕" w:cs="함초롬바탕"/>
            </w:rPr>
          </w:rPrChange>
        </w:rPr>
        <w:t xml:space="preserve">performance </w:t>
      </w:r>
      <w:del w:id="443" w:author="Powell Natasha(인문사회학부)" w:date="2022-10-20T13:23:00Z">
        <w:r w:rsidRPr="003B5235" w:rsidDel="00CC35FC">
          <w:rPr>
            <w:rFonts w:eastAsia="함초롬바탕" w:hAnsi="함초롬바탕" w:cs="함초롬바탕"/>
            <w:color w:val="000000" w:themeColor="text1"/>
            <w:rPrChange w:id="444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was improved </w:delText>
        </w:r>
      </w:del>
      <w:r w:rsidRPr="003B5235">
        <w:rPr>
          <w:rFonts w:eastAsia="함초롬바탕" w:hAnsi="함초롬바탕" w:cs="함초롬바탕"/>
          <w:color w:val="000000" w:themeColor="text1"/>
          <w:rPrChange w:id="445" w:author="csdl" w:date="2022-10-25T12:55:00Z">
            <w:rPr>
              <w:rFonts w:eastAsia="함초롬바탕" w:hAnsi="함초롬바탕" w:cs="함초롬바탕"/>
            </w:rPr>
          </w:rPrChange>
        </w:rPr>
        <w:t xml:space="preserve">by reducing </w:t>
      </w:r>
      <w:ins w:id="446" w:author="Powell Natasha(인문사회학부)" w:date="2022-10-20T13:23:00Z">
        <w:r w:rsidR="00CC35FC" w:rsidRPr="003B5235">
          <w:rPr>
            <w:rFonts w:eastAsia="함초롬바탕" w:hAnsi="함초롬바탕" w:cs="함초롬바탕"/>
            <w:color w:val="000000" w:themeColor="text1"/>
            <w:rPrChange w:id="447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Pr="003B5235">
        <w:rPr>
          <w:rFonts w:eastAsia="함초롬바탕" w:hAnsi="함초롬바탕" w:cs="함초롬바탕"/>
          <w:color w:val="000000" w:themeColor="text1"/>
          <w:rPrChange w:id="448" w:author="csdl" w:date="2022-10-25T12:55:00Z">
            <w:rPr>
              <w:rFonts w:eastAsia="함초롬바탕" w:hAnsi="함초롬바탕" w:cs="함초롬바탕"/>
            </w:rPr>
          </w:rPrChange>
        </w:rPr>
        <w:t>effect of small cycles in tanner graph</w:t>
      </w:r>
      <w:ins w:id="449" w:author="Powell Natasha(인문사회학부)" w:date="2022-10-20T13:24:00Z">
        <w:r w:rsidR="00CC35FC" w:rsidRPr="003B5235">
          <w:rPr>
            <w:rFonts w:eastAsia="함초롬바탕" w:hAnsi="함초롬바탕" w:cs="함초롬바탕"/>
            <w:color w:val="000000" w:themeColor="text1"/>
            <w:rPrChange w:id="450" w:author="csdl" w:date="2022-10-25T12:55:00Z">
              <w:rPr>
                <w:rFonts w:eastAsia="함초롬바탕" w:hAnsi="함초롬바탕" w:cs="함초롬바탕"/>
              </w:rPr>
            </w:rPrChange>
          </w:rPr>
          <w:t>s</w:t>
        </w:r>
      </w:ins>
      <w:r w:rsidRPr="003B5235">
        <w:rPr>
          <w:rFonts w:eastAsia="함초롬바탕" w:hAnsi="함초롬바탕" w:cs="함초롬바탕"/>
          <w:color w:val="000000" w:themeColor="text1"/>
          <w:rPrChange w:id="451" w:author="csdl" w:date="2022-10-25T12:55:00Z">
            <w:rPr>
              <w:rFonts w:eastAsia="함초롬바탕" w:hAnsi="함초롬바탕" w:cs="함초롬바탕"/>
            </w:rPr>
          </w:rPrChange>
        </w:rPr>
        <w:t xml:space="preserve"> during </w:t>
      </w:r>
      <w:ins w:id="452" w:author="Powell Natasha(인문사회학부)" w:date="2022-10-20T13:24:00Z">
        <w:r w:rsidR="00CC35FC" w:rsidRPr="003B5235">
          <w:rPr>
            <w:rFonts w:eastAsia="함초롬바탕" w:hAnsi="함초롬바탕" w:cs="함초롬바탕"/>
            <w:color w:val="000000" w:themeColor="text1"/>
            <w:rPrChange w:id="453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Pr="003B5235">
        <w:rPr>
          <w:rFonts w:eastAsia="함초롬바탕" w:hAnsi="함초롬바탕" w:cs="함초롬바탕"/>
          <w:color w:val="000000" w:themeColor="text1"/>
          <w:rPrChange w:id="454" w:author="csdl" w:date="2022-10-25T12:55:00Z">
            <w:rPr>
              <w:rFonts w:eastAsia="함초롬바탕" w:hAnsi="함초롬바탕" w:cs="함초롬바탕"/>
            </w:rPr>
          </w:rPrChange>
        </w:rPr>
        <w:t xml:space="preserve">decoding </w:t>
      </w:r>
      <w:commentRangeStart w:id="455"/>
      <w:r w:rsidRPr="003B5235">
        <w:rPr>
          <w:rFonts w:eastAsia="함초롬바탕" w:hAnsi="함초롬바탕" w:cs="함초롬바탕"/>
          <w:color w:val="000000" w:themeColor="text1"/>
          <w:rPrChange w:id="456" w:author="csdl" w:date="2022-10-25T12:55:00Z">
            <w:rPr>
              <w:rFonts w:eastAsia="함초롬바탕" w:hAnsi="함초롬바탕" w:cs="함초롬바탕"/>
            </w:rPr>
          </w:rPrChange>
        </w:rPr>
        <w:t>process</w:t>
      </w:r>
      <w:del w:id="457" w:author="Powell Natasha(인문사회학부)" w:date="2022-10-20T13:24:00Z">
        <w:r w:rsidRPr="003B5235" w:rsidDel="00CC35FC">
          <w:rPr>
            <w:rFonts w:eastAsia="함초롬바탕" w:hAnsi="함초롬바탕" w:cs="함초롬바탕"/>
            <w:color w:val="000000" w:themeColor="text1"/>
            <w:rPrChange w:id="458" w:author="csdl" w:date="2022-10-25T12:55:00Z">
              <w:rPr>
                <w:rFonts w:eastAsia="함초롬바탕" w:hAnsi="함초롬바탕" w:cs="함초롬바탕"/>
              </w:rPr>
            </w:rPrChange>
          </w:rPr>
          <w:delText>, and it is very meaningful in that it used deep learning for first time</w:delText>
        </w:r>
      </w:del>
      <w:del w:id="459" w:author="csdl" w:date="2022-10-25T13:05:00Z">
        <w:r w:rsidRPr="003B5235" w:rsidDel="00237E2F">
          <w:rPr>
            <w:rFonts w:eastAsia="함초롬바탕" w:hAnsi="함초롬바탕" w:cs="함초롬바탕"/>
            <w:color w:val="000000" w:themeColor="text1"/>
            <w:rPrChange w:id="460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  <w:r w:rsidRPr="003B5235" w:rsidDel="00237E2F">
          <w:rPr>
            <w:rFonts w:eastAsia="함초롬바탕" w:hAnsi="함초롬바탕" w:cs="함초롬바탕"/>
            <w:color w:val="000000" w:themeColor="text1"/>
            <w:rPrChange w:id="461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delText>[1]</w:delText>
        </w:r>
      </w:del>
      <w:r w:rsidRPr="003B5235">
        <w:rPr>
          <w:rFonts w:eastAsia="함초롬바탕" w:hAnsi="함초롬바탕" w:cs="함초롬바탕"/>
          <w:color w:val="000000" w:themeColor="text1"/>
          <w:rPrChange w:id="462" w:author="csdl" w:date="2022-10-25T12:55:00Z">
            <w:rPr>
              <w:rFonts w:eastAsia="함초롬바탕" w:hAnsi="함초롬바탕" w:cs="함초롬바탕"/>
            </w:rPr>
          </w:rPrChange>
        </w:rPr>
        <w:t xml:space="preserve">. In </w:t>
      </w:r>
      <w:r w:rsidRPr="003B5235">
        <w:rPr>
          <w:rFonts w:eastAsia="함초롬바탕" w:hAnsi="함초롬바탕" w:cs="함초롬바탕"/>
          <w:color w:val="000000" w:themeColor="text1"/>
          <w:rPrChange w:id="463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[2]</w:t>
      </w:r>
      <w:r w:rsidRPr="003B5235">
        <w:rPr>
          <w:rFonts w:eastAsia="함초롬바탕" w:hAnsi="함초롬바탕" w:cs="함초롬바탕"/>
          <w:color w:val="000000" w:themeColor="text1"/>
          <w:rPrChange w:id="464" w:author="csdl" w:date="2022-10-25T12:55:00Z">
            <w:rPr>
              <w:rFonts w:eastAsia="함초롬바탕" w:hAnsi="함초롬바탕" w:cs="함초롬바탕"/>
            </w:rPr>
          </w:rPrChange>
        </w:rPr>
        <w:t xml:space="preserve">, </w:t>
      </w:r>
      <w:commentRangeEnd w:id="455"/>
      <w:r w:rsidR="00A86A4F" w:rsidRPr="003B5235">
        <w:rPr>
          <w:rStyle w:val="a5"/>
          <w:rFonts w:asciiTheme="minorHAnsi" w:eastAsiaTheme="minorEastAsia" w:hAnsiTheme="minorHAnsi" w:cstheme="minorBidi"/>
          <w:color w:val="000000" w:themeColor="text1"/>
          <w:kern w:val="2"/>
          <w:rPrChange w:id="465" w:author="csdl" w:date="2022-10-25T12:55:00Z">
            <w:rPr>
              <w:rStyle w:val="a5"/>
              <w:rFonts w:asciiTheme="minorHAnsi" w:eastAsiaTheme="minorEastAsia" w:hAnsiTheme="minorHAnsi" w:cstheme="minorBidi"/>
              <w:color w:val="auto"/>
              <w:kern w:val="2"/>
            </w:rPr>
          </w:rPrChange>
        </w:rPr>
        <w:commentReference w:id="455"/>
      </w:r>
      <w:ins w:id="466" w:author="csdl" w:date="2022-10-20T17:44:00Z">
        <w:r w:rsidR="00BF508E" w:rsidRPr="00705DFB">
          <w:rPr>
            <w:rFonts w:eastAsia="함초롬바탕" w:hAnsi="함초롬바탕" w:cs="함초롬바탕"/>
            <w:color w:val="000000" w:themeColor="text1"/>
          </w:rPr>
          <w:t>unlike deep learning</w:t>
        </w:r>
      </w:ins>
      <w:ins w:id="467" w:author="Powell Natasha(인문사회학부)" w:date="2022-10-24T16:43:00Z">
        <w:r w:rsidR="00423B73" w:rsidRPr="003B5235">
          <w:rPr>
            <w:rFonts w:eastAsia="함초롬바탕" w:hAnsi="함초롬바탕" w:cs="함초롬바탕"/>
            <w:color w:val="000000" w:themeColor="text1"/>
            <w:rPrChange w:id="468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’s application</w:t>
        </w:r>
      </w:ins>
      <w:ins w:id="469" w:author="csdl" w:date="2022-10-20T17:44:00Z">
        <w:r w:rsidR="00BF508E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  <w:del w:id="470" w:author="Powell Natasha(인문사회학부)" w:date="2022-10-24T16:44:00Z">
          <w:r w:rsidR="00BF508E" w:rsidRPr="00705DFB" w:rsidDel="0055307A">
            <w:rPr>
              <w:rFonts w:eastAsia="함초롬바탕" w:hAnsi="함초롬바탕" w:cs="함초롬바탕"/>
              <w:color w:val="000000" w:themeColor="text1"/>
            </w:rPr>
            <w:delText xml:space="preserve">applied </w:delText>
          </w:r>
        </w:del>
        <w:r w:rsidR="00BF508E" w:rsidRPr="003B5235">
          <w:rPr>
            <w:rFonts w:eastAsia="함초롬바탕" w:hAnsi="함초롬바탕" w:cs="함초롬바탕"/>
            <w:color w:val="000000" w:themeColor="text1"/>
          </w:rPr>
          <w:t xml:space="preserve">to </w:t>
        </w:r>
      </w:ins>
      <w:ins w:id="471" w:author="csdl" w:date="2022-10-20T17:45:00Z">
        <w:r w:rsidR="00BF508E" w:rsidRPr="003B5235">
          <w:rPr>
            <w:rFonts w:eastAsia="함초롬바탕" w:hAnsi="함초롬바탕" w:cs="함초롬바탕"/>
            <w:color w:val="000000" w:themeColor="text1"/>
          </w:rPr>
          <w:t>BPA</w:t>
        </w:r>
      </w:ins>
      <w:ins w:id="472" w:author="csdl" w:date="2022-10-20T17:44:00Z">
        <w:r w:rsidR="00BF508E" w:rsidRPr="003B5235">
          <w:rPr>
            <w:rFonts w:eastAsia="함초롬바탕" w:hAnsi="함초롬바탕" w:cs="함초롬바탕"/>
            <w:color w:val="000000" w:themeColor="text1"/>
          </w:rPr>
          <w:t xml:space="preserve">, </w:t>
        </w:r>
      </w:ins>
      <w:proofErr w:type="spellStart"/>
      <w:r w:rsidRPr="003B5235">
        <w:rPr>
          <w:rFonts w:eastAsia="함초롬바탕" w:hAnsi="함초롬바탕" w:cs="함초롬바탕"/>
          <w:color w:val="000000" w:themeColor="text1"/>
          <w:rPrChange w:id="473" w:author="csdl" w:date="2022-10-25T12:55:00Z">
            <w:rPr>
              <w:rFonts w:eastAsia="함초롬바탕" w:hAnsi="함초롬바탕" w:cs="함초롬바탕"/>
            </w:rPr>
          </w:rPrChange>
        </w:rPr>
        <w:t>Lugosch</w:t>
      </w:r>
      <w:proofErr w:type="spellEnd"/>
      <w:r w:rsidRPr="003B5235">
        <w:rPr>
          <w:rFonts w:eastAsia="함초롬바탕" w:hAnsi="함초롬바탕" w:cs="함초롬바탕"/>
          <w:color w:val="000000" w:themeColor="text1"/>
          <w:rPrChange w:id="474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ins w:id="475" w:author="csdl" w:date="2022-10-20T17:46:00Z">
        <w:r w:rsidR="00BF508E" w:rsidRPr="00705DFB">
          <w:rPr>
            <w:rFonts w:eastAsia="함초롬바탕" w:hAnsi="함초롬바탕" w:cs="함초롬바탕"/>
            <w:color w:val="000000" w:themeColor="text1"/>
          </w:rPr>
          <w:t>applied it to OMS</w:t>
        </w:r>
      </w:ins>
      <w:ins w:id="476" w:author="csdl" w:date="2022-10-20T17:48:00Z">
        <w:r w:rsidR="00BF508E" w:rsidRPr="003B5235">
          <w:rPr>
            <w:rFonts w:eastAsia="함초롬바탕" w:hAnsi="함초롬바탕" w:cs="함초롬바탕"/>
            <w:color w:val="000000" w:themeColor="text1"/>
            <w:rPrChange w:id="477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.</w:t>
        </w:r>
      </w:ins>
      <w:commentRangeStart w:id="478"/>
      <w:commentRangeStart w:id="479"/>
      <w:del w:id="480" w:author="csdl" w:date="2022-10-20T17:46:00Z">
        <w:r w:rsidRPr="003B5235" w:rsidDel="00BF508E">
          <w:rPr>
            <w:rFonts w:eastAsia="함초롬바탕" w:hAnsi="함초롬바탕" w:cs="함초롬바탕"/>
            <w:color w:val="000000" w:themeColor="text1"/>
            <w:rPrChange w:id="481" w:author="csdl" w:date="2022-10-25T12:55:00Z">
              <w:rPr>
                <w:rFonts w:eastAsia="함초롬바탕" w:hAnsi="함초롬바탕" w:cs="함초롬바탕"/>
              </w:rPr>
            </w:rPrChange>
          </w:rPr>
          <w:delText>did a study about</w:delText>
        </w:r>
      </w:del>
      <w:r w:rsidRPr="003B5235">
        <w:rPr>
          <w:rFonts w:eastAsia="함초롬바탕" w:hAnsi="함초롬바탕" w:cs="함초롬바탕"/>
          <w:color w:val="000000" w:themeColor="text1"/>
          <w:rPrChange w:id="482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commentRangeEnd w:id="478"/>
      <w:r w:rsidR="00316EB1" w:rsidRPr="003B5235">
        <w:rPr>
          <w:rStyle w:val="a5"/>
          <w:rFonts w:asciiTheme="minorHAnsi" w:eastAsiaTheme="minorEastAsia" w:hAnsiTheme="minorHAnsi" w:cstheme="minorBidi"/>
          <w:color w:val="000000" w:themeColor="text1"/>
          <w:kern w:val="2"/>
          <w:rPrChange w:id="483" w:author="csdl" w:date="2022-10-25T12:55:00Z">
            <w:rPr>
              <w:rStyle w:val="a5"/>
              <w:rFonts w:asciiTheme="minorHAnsi" w:eastAsiaTheme="minorEastAsia" w:hAnsiTheme="minorHAnsi" w:cstheme="minorBidi"/>
              <w:color w:val="auto"/>
              <w:kern w:val="2"/>
            </w:rPr>
          </w:rPrChange>
        </w:rPr>
        <w:commentReference w:id="478"/>
      </w:r>
      <w:commentRangeEnd w:id="479"/>
      <w:r w:rsidR="007711DE" w:rsidRPr="003B5235">
        <w:rPr>
          <w:rStyle w:val="a5"/>
          <w:rFonts w:asciiTheme="minorHAnsi" w:eastAsiaTheme="minorEastAsia" w:hAnsiTheme="minorHAnsi" w:cstheme="minorBidi"/>
          <w:color w:val="000000" w:themeColor="text1"/>
          <w:kern w:val="2"/>
          <w:rPrChange w:id="484" w:author="csdl" w:date="2022-10-25T12:55:00Z">
            <w:rPr>
              <w:rStyle w:val="a5"/>
              <w:rFonts w:asciiTheme="minorHAnsi" w:eastAsiaTheme="minorEastAsia" w:hAnsiTheme="minorHAnsi" w:cstheme="minorBidi"/>
              <w:color w:val="auto"/>
              <w:kern w:val="2"/>
            </w:rPr>
          </w:rPrChange>
        </w:rPr>
        <w:commentReference w:id="479"/>
      </w:r>
      <w:del w:id="485" w:author="csdl" w:date="2022-10-20T17:46:00Z">
        <w:r w:rsidRPr="003B5235" w:rsidDel="00BF508E">
          <w:rPr>
            <w:rFonts w:eastAsia="함초롬바탕" w:hAnsi="함초롬바탕" w:cs="함초롬바탕"/>
            <w:color w:val="000000" w:themeColor="text1"/>
            <w:rPrChange w:id="486" w:author="csdl" w:date="2022-10-25T12:55:00Z">
              <w:rPr>
                <w:rFonts w:eastAsia="함초롬바탕" w:hAnsi="함초롬바탕" w:cs="함초롬바탕"/>
              </w:rPr>
            </w:rPrChange>
          </w:rPr>
          <w:delText>OMS</w:delText>
        </w:r>
      </w:del>
      <w:del w:id="487" w:author="csdl" w:date="2022-10-20T17:48:00Z">
        <w:r w:rsidRPr="003B5235" w:rsidDel="00BF508E">
          <w:rPr>
            <w:rFonts w:eastAsia="함초롬바탕" w:hAnsi="함초롬바탕" w:cs="함초롬바탕"/>
            <w:color w:val="000000" w:themeColor="text1"/>
            <w:rPrChange w:id="488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. </w:delText>
        </w:r>
      </w:del>
      <w:ins w:id="489" w:author="csdl" w:date="2022-10-20T17:47:00Z">
        <w:r w:rsidR="00BF508E" w:rsidRPr="00705DFB">
          <w:rPr>
            <w:rFonts w:eastAsia="함초롬바탕" w:hAnsi="함초롬바탕" w:cs="함초롬바탕"/>
            <w:color w:val="000000" w:themeColor="text1"/>
          </w:rPr>
          <w:t>Deep Learning</w:t>
        </w:r>
      </w:ins>
      <w:del w:id="490" w:author="Powell Natasha(인문사회학부)" w:date="2022-10-20T13:27:00Z">
        <w:r w:rsidRPr="003B5235" w:rsidDel="00A86A4F">
          <w:rPr>
            <w:rFonts w:eastAsia="함초롬바탕" w:hAnsi="함초롬바탕" w:cs="함초롬바탕"/>
            <w:color w:val="000000" w:themeColor="text1"/>
            <w:rPrChange w:id="491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It </w:delText>
        </w:r>
      </w:del>
      <w:ins w:id="492" w:author="Powell Natasha(인문사회학부)" w:date="2022-10-20T13:27:00Z">
        <w:del w:id="493" w:author="csdl" w:date="2022-10-20T17:47:00Z">
          <w:r w:rsidR="00A86A4F" w:rsidRPr="003B5235" w:rsidDel="00BF508E">
            <w:rPr>
              <w:rFonts w:eastAsia="함초롬바탕" w:hAnsi="함초롬바탕" w:cs="함초롬바탕"/>
              <w:color w:val="000000" w:themeColor="text1"/>
              <w:rPrChange w:id="494" w:author="csdl" w:date="2022-10-25T12:55:00Z">
                <w:rPr>
                  <w:rFonts w:eastAsia="함초롬바탕" w:hAnsi="함초롬바탕" w:cs="함초롬바탕"/>
                </w:rPr>
              </w:rPrChange>
            </w:rPr>
            <w:delText>The OMS algorithm</w:delText>
          </w:r>
        </w:del>
        <w:r w:rsidR="00A86A4F" w:rsidRPr="003B5235">
          <w:rPr>
            <w:rFonts w:eastAsia="함초롬바탕" w:hAnsi="함초롬바탕" w:cs="함초롬바탕"/>
            <w:color w:val="000000" w:themeColor="text1"/>
            <w:rPrChange w:id="495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r w:rsidRPr="003B5235">
        <w:rPr>
          <w:rFonts w:eastAsia="함초롬바탕" w:hAnsi="함초롬바탕" w:cs="함초롬바탕"/>
          <w:color w:val="000000" w:themeColor="text1"/>
          <w:rPrChange w:id="496" w:author="csdl" w:date="2022-10-25T12:55:00Z">
            <w:rPr>
              <w:rFonts w:eastAsia="함초롬바탕" w:hAnsi="함초롬바탕" w:cs="함초롬바탕"/>
            </w:rPr>
          </w:rPrChange>
        </w:rPr>
        <w:t xml:space="preserve">was used to obtain </w:t>
      </w:r>
      <w:ins w:id="497" w:author="csdl" w:date="2022-10-20T17:47:00Z">
        <w:r w:rsidR="00BF508E" w:rsidRPr="00705DFB">
          <w:rPr>
            <w:rFonts w:eastAsia="함초롬바탕" w:hAnsi="함초롬바탕" w:cs="함초롬바탕"/>
            <w:color w:val="000000" w:themeColor="text1"/>
          </w:rPr>
          <w:t xml:space="preserve">OMS’s </w:t>
        </w:r>
      </w:ins>
      <w:r w:rsidRPr="003B5235">
        <w:rPr>
          <w:rFonts w:eastAsia="함초롬바탕" w:hAnsi="함초롬바탕" w:cs="함초롬바탕"/>
          <w:color w:val="000000" w:themeColor="text1"/>
          <w:rPrChange w:id="498" w:author="csdl" w:date="2022-10-25T12:55:00Z">
            <w:rPr>
              <w:rFonts w:eastAsia="함초롬바탕" w:hAnsi="함초롬바탕" w:cs="함초롬바탕"/>
            </w:rPr>
          </w:rPrChange>
        </w:rPr>
        <w:t xml:space="preserve">optimized correction factor value. </w:t>
      </w:r>
      <w:ins w:id="499" w:author="csdl" w:date="2022-10-25T13:03:00Z">
        <w:r w:rsidR="005D467F" w:rsidRPr="00B24FFC">
          <w:rPr>
            <w:rFonts w:eastAsia="함초롬바탕" w:hAnsi="함초롬바탕" w:cs="함초롬바탕"/>
            <w:color w:val="FF0000"/>
            <w:rPrChange w:id="500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More computations result in more complexity, more load, h</w:t>
        </w:r>
      </w:ins>
      <w:ins w:id="501" w:author="csdl" w:date="2022-10-25T13:04:00Z">
        <w:r w:rsidR="005D467F" w:rsidRPr="00B24FFC">
          <w:rPr>
            <w:rFonts w:eastAsia="함초롬바탕" w:hAnsi="함초롬바탕" w:cs="함초롬바탕"/>
            <w:color w:val="FF0000"/>
            <w:rPrChange w:id="502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igher</w:t>
        </w:r>
      </w:ins>
      <w:ins w:id="503" w:author="csdl" w:date="2022-10-25T13:03:00Z">
        <w:r w:rsidR="005D467F" w:rsidRPr="00B24FFC">
          <w:rPr>
            <w:rFonts w:eastAsia="함초롬바탕" w:hAnsi="함초롬바탕" w:cs="함초롬바탕"/>
            <w:color w:val="FF0000"/>
            <w:rPrChange w:id="504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hardware </w:t>
        </w:r>
        <w:commentRangeStart w:id="505"/>
        <w:r w:rsidR="005D467F" w:rsidRPr="00B24FFC">
          <w:rPr>
            <w:rFonts w:eastAsia="함초롬바탕" w:hAnsi="함초롬바탕" w:cs="함초롬바탕"/>
            <w:color w:val="FF0000"/>
            <w:rPrChange w:id="506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device</w:t>
        </w:r>
        <w:del w:id="507" w:author="Powell Natasha(인문사회학부)" w:date="2022-10-27T14:11:00Z">
          <w:r w:rsidR="005D467F" w:rsidRPr="00B24FFC" w:rsidDel="00BF413E">
            <w:rPr>
              <w:rFonts w:eastAsia="함초롬바탕" w:hAnsi="함초롬바탕" w:cs="함초롬바탕"/>
              <w:color w:val="FF0000"/>
              <w:rPrChange w:id="508" w:author="csdl" w:date="2022-10-25T13:23:00Z">
                <w:rPr>
                  <w:rFonts w:eastAsia="함초롬바탕" w:hAnsi="함초롬바탕" w:cs="함초롬바탕"/>
                  <w:color w:val="000000" w:themeColor="text1"/>
                </w:rPr>
              </w:rPrChange>
            </w:rPr>
            <w:delText>s</w:delText>
          </w:r>
        </w:del>
      </w:ins>
      <w:ins w:id="509" w:author="csdl" w:date="2022-10-25T13:04:00Z">
        <w:r w:rsidR="005D467F" w:rsidRPr="00B24FFC">
          <w:rPr>
            <w:rFonts w:eastAsia="함초롬바탕" w:hAnsi="함초롬바탕" w:cs="함초롬바탕"/>
            <w:color w:val="FF0000"/>
            <w:rPrChange w:id="510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</w:t>
        </w:r>
      </w:ins>
      <w:ins w:id="511" w:author="csdl" w:date="2022-10-25T13:05:00Z">
        <w:r w:rsidR="005D467F" w:rsidRPr="00B24FFC">
          <w:rPr>
            <w:rFonts w:eastAsia="함초롬바탕" w:hAnsi="함초롬바탕" w:cs="함초롬바탕"/>
            <w:color w:val="FF0000"/>
            <w:rPrChange w:id="512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lastRenderedPageBreak/>
          <w:t>temperature</w:t>
        </w:r>
      </w:ins>
      <w:ins w:id="513" w:author="Powell Natasha(인문사회학부)" w:date="2022-10-27T14:11:00Z">
        <w:r w:rsidR="00BF413E">
          <w:rPr>
            <w:rFonts w:eastAsia="함초롬바탕" w:hAnsi="함초롬바탕" w:cs="함초롬바탕"/>
            <w:color w:val="FF0000"/>
          </w:rPr>
          <w:t>s</w:t>
        </w:r>
      </w:ins>
      <w:ins w:id="514" w:author="csdl" w:date="2022-10-25T13:03:00Z">
        <w:r w:rsidR="005D467F" w:rsidRPr="00B24FFC">
          <w:rPr>
            <w:rFonts w:eastAsia="함초롬바탕" w:hAnsi="함초롬바탕" w:cs="함초롬바탕"/>
            <w:color w:val="FF0000"/>
            <w:rPrChange w:id="515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, and permanent performance degradation. Therefore, to improve this, complexity </w:t>
        </w:r>
      </w:ins>
      <w:commentRangeEnd w:id="505"/>
      <w:r w:rsidR="00BF413E">
        <w:rPr>
          <w:rStyle w:val="a5"/>
          <w:rFonts w:asciiTheme="minorHAnsi" w:eastAsiaTheme="minorEastAsia" w:hAnsiTheme="minorHAnsi" w:cstheme="minorBidi"/>
          <w:color w:val="auto"/>
          <w:kern w:val="2"/>
        </w:rPr>
        <w:commentReference w:id="505"/>
      </w:r>
      <w:ins w:id="516" w:author="csdl" w:date="2022-10-25T13:03:00Z">
        <w:r w:rsidR="005D467F" w:rsidRPr="00B24FFC">
          <w:rPr>
            <w:rFonts w:eastAsia="함초롬바탕" w:hAnsi="함초롬바탕" w:cs="함초롬바탕"/>
            <w:color w:val="FF0000"/>
            <w:rPrChange w:id="517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is one of the problems that hardware must </w:t>
        </w:r>
      </w:ins>
      <w:ins w:id="518" w:author="csdl" w:date="2022-10-25T13:05:00Z">
        <w:r w:rsidR="00435C14" w:rsidRPr="00B24FFC">
          <w:rPr>
            <w:rFonts w:eastAsia="함초롬바탕" w:hAnsi="함초롬바탕" w:cs="함초롬바탕"/>
            <w:color w:val="FF0000"/>
            <w:rPrChange w:id="519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solve</w:t>
        </w:r>
      </w:ins>
      <w:ins w:id="520" w:author="csdl" w:date="2022-10-25T13:03:00Z">
        <w:r w:rsidR="005D467F" w:rsidRPr="00B24FFC">
          <w:rPr>
            <w:rFonts w:eastAsia="함초롬바탕" w:hAnsi="함초롬바탕" w:cs="함초롬바탕"/>
            <w:color w:val="FF0000"/>
            <w:rPrChange w:id="521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.</w:t>
        </w:r>
      </w:ins>
      <w:ins w:id="522" w:author="csdl" w:date="2022-10-25T13:02:00Z">
        <w:r w:rsidR="005D467F" w:rsidRPr="00B24FFC">
          <w:rPr>
            <w:rFonts w:eastAsia="함초롬바탕" w:hAnsi="함초롬바탕" w:cs="함초롬바탕"/>
            <w:color w:val="FF0000"/>
            <w:rPrChange w:id="523" w:author="csdl" w:date="2022-10-25T13:23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</w:t>
        </w:r>
      </w:ins>
      <w:r w:rsidRPr="003B5235">
        <w:rPr>
          <w:rFonts w:eastAsia="함초롬바탕" w:hAnsi="함초롬바탕" w:cs="함초롬바탕"/>
          <w:color w:val="000000" w:themeColor="text1"/>
          <w:rPrChange w:id="524" w:author="csdl" w:date="2022-10-25T12:55:00Z">
            <w:rPr>
              <w:rFonts w:eastAsia="함초롬바탕" w:hAnsi="함초롬바탕" w:cs="함초롬바탕"/>
            </w:rPr>
          </w:rPrChange>
        </w:rPr>
        <w:t xml:space="preserve">Particularly, OMS is an algorithm consisting of addition and subtraction, </w:t>
      </w:r>
      <w:r w:rsidRPr="00B24FFC">
        <w:rPr>
          <w:rFonts w:eastAsia="함초롬바탕" w:hAnsi="함초롬바탕" w:cs="함초롬바탕"/>
          <w:color w:val="FF0000"/>
          <w:rPrChange w:id="525" w:author="csdl" w:date="2022-10-25T13:23:00Z">
            <w:rPr>
              <w:rFonts w:eastAsia="함초롬바탕" w:hAnsi="함초롬바탕" w:cs="함초롬바탕"/>
            </w:rPr>
          </w:rPrChange>
        </w:rPr>
        <w:t xml:space="preserve">not </w:t>
      </w:r>
      <w:ins w:id="526" w:author="Powell Natasha(인문사회학부)" w:date="2022-10-27T14:11:00Z">
        <w:r w:rsidR="006C7328">
          <w:rPr>
            <w:rFonts w:eastAsia="함초롬바탕" w:hAnsi="함초롬바탕" w:cs="함초롬바탕"/>
            <w:color w:val="FF0000"/>
          </w:rPr>
          <w:t xml:space="preserve">a more </w:t>
        </w:r>
        <w:r w:rsidR="006C7328" w:rsidRPr="00C14697">
          <w:rPr>
            <w:rFonts w:eastAsia="함초롬바탕" w:hAnsi="함초롬바탕" w:cs="함초롬바탕"/>
            <w:color w:val="FF0000"/>
          </w:rPr>
          <w:t xml:space="preserve">complex </w:t>
        </w:r>
      </w:ins>
      <w:r w:rsidRPr="00B24FFC">
        <w:rPr>
          <w:rFonts w:eastAsia="함초롬바탕" w:hAnsi="함초롬바탕" w:cs="함초롬바탕"/>
          <w:color w:val="FF0000"/>
          <w:rPrChange w:id="527" w:author="csdl" w:date="2022-10-25T13:23:00Z">
            <w:rPr>
              <w:rFonts w:eastAsia="함초롬바탕" w:hAnsi="함초롬바탕" w:cs="함초롬바탕"/>
            </w:rPr>
          </w:rPrChange>
        </w:rPr>
        <w:t>multiplication</w:t>
      </w:r>
      <w:ins w:id="528" w:author="Powell Natasha(인문사회학부)" w:date="2022-10-27T14:11:00Z">
        <w:r w:rsidR="006C7328" w:rsidRPr="006C7328">
          <w:rPr>
            <w:rFonts w:eastAsia="함초롬바탕" w:hAnsi="함초롬바탕" w:cs="함초롬바탕"/>
            <w:color w:val="FF0000"/>
          </w:rPr>
          <w:t xml:space="preserve"> </w:t>
        </w:r>
        <w:r w:rsidR="006C7328" w:rsidRPr="00E61B8C">
          <w:rPr>
            <w:rFonts w:eastAsia="함초롬바탕" w:hAnsi="함초롬바탕" w:cs="함초롬바탕"/>
            <w:color w:val="FF0000"/>
          </w:rPr>
          <w:t>calculation</w:t>
        </w:r>
      </w:ins>
      <w:r w:rsidRPr="00B24FFC">
        <w:rPr>
          <w:rFonts w:eastAsia="함초롬바탕" w:hAnsi="함초롬바탕" w:cs="함초롬바탕"/>
          <w:color w:val="FF0000"/>
          <w:rPrChange w:id="529" w:author="csdl" w:date="2022-10-25T13:23:00Z">
            <w:rPr>
              <w:rFonts w:eastAsia="함초롬바탕" w:hAnsi="함초롬바탕" w:cs="함초롬바탕"/>
            </w:rPr>
          </w:rPrChange>
        </w:rPr>
        <w:t>,</w:t>
      </w:r>
      <w:del w:id="530" w:author="Powell Natasha(인문사회학부)" w:date="2022-10-27T14:11:00Z">
        <w:r w:rsidRPr="00B24FFC" w:rsidDel="006C7328">
          <w:rPr>
            <w:rFonts w:eastAsia="함초롬바탕" w:hAnsi="함초롬바탕" w:cs="함초롬바탕"/>
            <w:color w:val="FF0000"/>
            <w:rPrChange w:id="531" w:author="csdl" w:date="2022-10-25T13:23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  <w:ins w:id="532" w:author="csdl" w:date="2022-10-25T13:12:00Z">
        <w:del w:id="533" w:author="Powell Natasha(인문사회학부)" w:date="2022-10-27T14:11:00Z">
          <w:r w:rsidR="0004747B" w:rsidRPr="00B24FFC" w:rsidDel="006C7328">
            <w:rPr>
              <w:rFonts w:eastAsia="함초롬바탕" w:hAnsi="함초롬바탕" w:cs="함초롬바탕"/>
              <w:color w:val="FF0000"/>
              <w:rPrChange w:id="534" w:author="csdl" w:date="2022-10-25T13:23:00Z">
                <w:rPr>
                  <w:rFonts w:eastAsia="함초롬바탕" w:hAnsi="함초롬바탕" w:cs="함초롬바탕"/>
                  <w:color w:val="000000" w:themeColor="text1"/>
                </w:rPr>
              </w:rPrChange>
            </w:rPr>
            <w:delText>a</w:delText>
          </w:r>
        </w:del>
        <w:del w:id="535" w:author="Powell Natasha(인문사회학부)" w:date="2022-10-27T14:12:00Z">
          <w:r w:rsidR="0004747B" w:rsidRPr="00B24FFC" w:rsidDel="006C7328">
            <w:rPr>
              <w:rFonts w:eastAsia="함초롬바탕" w:hAnsi="함초롬바탕" w:cs="함초롬바탕"/>
              <w:color w:val="FF0000"/>
              <w:rPrChange w:id="536" w:author="csdl" w:date="2022-10-25T13:23:00Z">
                <w:rPr>
                  <w:rFonts w:eastAsia="함초롬바탕" w:hAnsi="함초롬바탕" w:cs="함초롬바탕"/>
                  <w:color w:val="000000" w:themeColor="text1"/>
                </w:rPr>
              </w:rPrChange>
            </w:rPr>
            <w:delText xml:space="preserve"> </w:delText>
          </w:r>
        </w:del>
        <w:del w:id="537" w:author="Powell Natasha(인문사회학부)" w:date="2022-10-27T14:11:00Z">
          <w:r w:rsidR="0004747B" w:rsidRPr="00B24FFC" w:rsidDel="006C7328">
            <w:rPr>
              <w:rFonts w:eastAsia="함초롬바탕" w:hAnsi="함초롬바탕" w:cs="함초롬바탕"/>
              <w:color w:val="FF0000"/>
              <w:rPrChange w:id="538" w:author="csdl" w:date="2022-10-25T13:23:00Z">
                <w:rPr>
                  <w:rFonts w:eastAsia="함초롬바탕" w:hAnsi="함초롬바탕" w:cs="함초롬바탕"/>
                  <w:color w:val="000000" w:themeColor="text1"/>
                </w:rPr>
              </w:rPrChange>
            </w:rPr>
            <w:delText>complex calculation</w:delText>
          </w:r>
          <w:r w:rsidR="0004747B" w:rsidDel="006C7328">
            <w:rPr>
              <w:rFonts w:eastAsia="함초롬바탕" w:hAnsi="함초롬바탕" w:cs="함초롬바탕"/>
              <w:color w:val="000000" w:themeColor="text1"/>
            </w:rPr>
            <w:delText>,</w:delText>
          </w:r>
        </w:del>
        <w:r w:rsidR="0004747B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r w:rsidRPr="003B5235">
        <w:rPr>
          <w:rFonts w:eastAsia="함초롬바탕" w:hAnsi="함초롬바탕" w:cs="함초롬바탕"/>
          <w:color w:val="000000" w:themeColor="text1"/>
          <w:rPrChange w:id="539" w:author="csdl" w:date="2022-10-25T12:55:00Z">
            <w:rPr>
              <w:rFonts w:eastAsia="함초롬바탕" w:hAnsi="함초롬바탕" w:cs="함초롬바탕"/>
            </w:rPr>
          </w:rPrChange>
        </w:rPr>
        <w:t xml:space="preserve">so it is a suitable method for </w:t>
      </w:r>
      <w:commentRangeStart w:id="540"/>
      <w:r w:rsidRPr="003B5235">
        <w:rPr>
          <w:rFonts w:eastAsia="함초롬바탕" w:hAnsi="함초롬바탕" w:cs="함초롬바탕"/>
          <w:color w:val="000000" w:themeColor="text1"/>
          <w:rPrChange w:id="541" w:author="csdl" w:date="2022-10-25T12:55:00Z">
            <w:rPr>
              <w:rFonts w:eastAsia="함초롬바탕" w:hAnsi="함초롬바탕" w:cs="함초롬바탕"/>
            </w:rPr>
          </w:rPrChange>
        </w:rPr>
        <w:t xml:space="preserve">an algorithm to hardware </w:t>
      </w:r>
      <w:commentRangeEnd w:id="540"/>
      <w:r w:rsidR="00BF0909" w:rsidRPr="003B5235">
        <w:rPr>
          <w:rStyle w:val="a5"/>
          <w:rFonts w:asciiTheme="minorHAnsi" w:eastAsiaTheme="minorEastAsia" w:hAnsiTheme="minorHAnsi" w:cstheme="minorBidi"/>
          <w:color w:val="000000" w:themeColor="text1"/>
          <w:kern w:val="2"/>
          <w:rPrChange w:id="542" w:author="csdl" w:date="2022-10-25T12:55:00Z">
            <w:rPr>
              <w:rStyle w:val="a5"/>
              <w:rFonts w:asciiTheme="minorHAnsi" w:eastAsiaTheme="minorEastAsia" w:hAnsiTheme="minorHAnsi" w:cstheme="minorBidi"/>
              <w:color w:val="auto"/>
              <w:kern w:val="2"/>
            </w:rPr>
          </w:rPrChange>
        </w:rPr>
        <w:commentReference w:id="540"/>
      </w:r>
      <w:r w:rsidRPr="003B5235">
        <w:rPr>
          <w:rFonts w:eastAsia="함초롬바탕" w:hAnsi="함초롬바탕" w:cs="함초롬바탕"/>
          <w:color w:val="000000" w:themeColor="text1"/>
          <w:rPrChange w:id="543" w:author="csdl" w:date="2022-10-25T12:55:00Z">
            <w:rPr>
              <w:rFonts w:eastAsia="함초롬바탕" w:hAnsi="함초롬바탕" w:cs="함초롬바탕"/>
            </w:rPr>
          </w:rPrChange>
        </w:rPr>
        <w:t xml:space="preserve">because of </w:t>
      </w:r>
      <w:ins w:id="544" w:author="Powell Natasha(인문사회학부)" w:date="2022-10-20T13:27:00Z">
        <w:r w:rsidR="00A86A4F" w:rsidRPr="003B5235">
          <w:rPr>
            <w:rFonts w:eastAsia="함초롬바탕" w:hAnsi="함초롬바탕" w:cs="함초롬바탕"/>
            <w:color w:val="000000" w:themeColor="text1"/>
            <w:rPrChange w:id="545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its </w:t>
        </w:r>
      </w:ins>
      <w:r w:rsidRPr="003B5235">
        <w:rPr>
          <w:rFonts w:eastAsia="함초롬바탕" w:hAnsi="함초롬바탕" w:cs="함초롬바탕"/>
          <w:color w:val="000000" w:themeColor="text1"/>
          <w:rPrChange w:id="546" w:author="csdl" w:date="2022-10-25T12:55:00Z">
            <w:rPr>
              <w:rFonts w:eastAsia="함초롬바탕" w:hAnsi="함초롬바탕" w:cs="함초롬바탕"/>
            </w:rPr>
          </w:rPrChange>
        </w:rPr>
        <w:t xml:space="preserve">low complexity. This algorithm is called </w:t>
      </w:r>
      <w:ins w:id="547" w:author="Powell Natasha(인문사회학부)" w:date="2022-10-20T13:29:00Z">
        <w:r w:rsidR="00765475" w:rsidRPr="003B5235">
          <w:rPr>
            <w:rFonts w:eastAsia="함초롬바탕" w:hAnsi="함초롬바탕" w:cs="함초롬바탕"/>
            <w:color w:val="000000" w:themeColor="text1"/>
            <w:rPrChange w:id="548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r w:rsidRPr="003B5235">
        <w:rPr>
          <w:rFonts w:eastAsia="함초롬바탕" w:hAnsi="함초롬바탕" w:cs="함초롬바탕"/>
          <w:color w:val="000000" w:themeColor="text1"/>
          <w:rPrChange w:id="549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neural offset min-sum</w:t>
      </w:r>
      <w:ins w:id="550" w:author="csdl" w:date="2022-10-21T09:27:00Z">
        <w:r w:rsidR="00521951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r w:rsidRPr="003B5235">
        <w:rPr>
          <w:rFonts w:eastAsia="함초롬바탕" w:hAnsi="함초롬바탕" w:cs="함초롬바탕"/>
          <w:color w:val="000000" w:themeColor="text1"/>
          <w:rPrChange w:id="551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(NOMS)</w:t>
      </w:r>
      <w:r w:rsidRPr="003B5235">
        <w:rPr>
          <w:rFonts w:eastAsia="함초롬바탕" w:hAnsi="함초롬바탕" w:cs="함초롬바탕"/>
          <w:color w:val="000000" w:themeColor="text1"/>
          <w:rPrChange w:id="552" w:author="csdl" w:date="2022-10-25T12:55:00Z">
            <w:rPr>
              <w:rFonts w:eastAsia="함초롬바탕" w:hAnsi="함초롬바탕" w:cs="함초롬바탕"/>
            </w:rPr>
          </w:rPrChange>
        </w:rPr>
        <w:t xml:space="preserve">. </w:t>
      </w:r>
      <w:del w:id="553" w:author="Powell Natasha(인문사회학부)" w:date="2022-10-20T13:30:00Z">
        <w:r w:rsidRPr="003B5235" w:rsidDel="00825980">
          <w:rPr>
            <w:rFonts w:eastAsia="함초롬바탕" w:hAnsi="함초롬바탕" w:cs="함초롬바탕"/>
            <w:color w:val="000000" w:themeColor="text1"/>
            <w:rPrChange w:id="554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In the case of </w:delText>
        </w:r>
      </w:del>
      <w:r w:rsidRPr="003B5235">
        <w:rPr>
          <w:rFonts w:eastAsia="함초롬바탕" w:hAnsi="함초롬바탕" w:cs="함초롬바탕"/>
          <w:color w:val="000000" w:themeColor="text1"/>
          <w:rPrChange w:id="555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[3]</w:t>
      </w:r>
      <w:del w:id="556" w:author="Powell Natasha(인문사회학부)" w:date="2022-10-20T13:30:00Z">
        <w:r w:rsidRPr="003B5235" w:rsidDel="00825980">
          <w:rPr>
            <w:rFonts w:eastAsia="함초롬바탕" w:hAnsi="함초롬바탕" w:cs="함초롬바탕"/>
            <w:color w:val="000000" w:themeColor="text1"/>
            <w:rPrChange w:id="557" w:author="csdl" w:date="2022-10-25T12:55:00Z">
              <w:rPr>
                <w:rFonts w:eastAsia="함초롬바탕" w:hAnsi="함초롬바탕" w:cs="함초롬바탕"/>
              </w:rPr>
            </w:rPrChange>
          </w:rPr>
          <w:delText>,</w:delText>
        </w:r>
      </w:del>
      <w:r w:rsidRPr="003B5235">
        <w:rPr>
          <w:rFonts w:eastAsia="함초롬바탕" w:hAnsi="함초롬바탕" w:cs="함초롬바탕"/>
          <w:color w:val="000000" w:themeColor="text1"/>
          <w:rPrChange w:id="558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del w:id="559" w:author="Powell Natasha(인문사회학부)" w:date="2022-10-20T13:30:00Z">
        <w:r w:rsidRPr="003B5235" w:rsidDel="00806BFD">
          <w:rPr>
            <w:rFonts w:eastAsia="함초롬바탕" w:hAnsi="함초롬바탕" w:cs="함초롬바탕"/>
            <w:color w:val="000000" w:themeColor="text1"/>
            <w:rPrChange w:id="560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which </w:delText>
        </w:r>
      </w:del>
      <w:r w:rsidRPr="003B5235">
        <w:rPr>
          <w:rFonts w:eastAsia="함초롬바탕" w:hAnsi="함초롬바탕" w:cs="함초롬바탕"/>
          <w:color w:val="000000" w:themeColor="text1"/>
          <w:rPrChange w:id="561" w:author="csdl" w:date="2022-10-25T12:55:00Z">
            <w:rPr>
              <w:rFonts w:eastAsia="함초롬바탕" w:hAnsi="함초롬바탕" w:cs="함초롬바탕"/>
            </w:rPr>
          </w:rPrChange>
        </w:rPr>
        <w:t xml:space="preserve">conducted </w:t>
      </w:r>
      <w:del w:id="562" w:author="Powell Natasha(인문사회학부)" w:date="2022-10-20T13:30:00Z">
        <w:r w:rsidRPr="003B5235" w:rsidDel="00825980">
          <w:rPr>
            <w:rFonts w:eastAsia="함초롬바탕" w:hAnsi="함초롬바탕" w:cs="함초롬바탕"/>
            <w:color w:val="000000" w:themeColor="text1"/>
            <w:rPrChange w:id="563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a </w:delText>
        </w:r>
      </w:del>
      <w:r w:rsidRPr="003B5235">
        <w:rPr>
          <w:rFonts w:eastAsia="함초롬바탕" w:hAnsi="함초롬바탕" w:cs="함초롬바탕"/>
          <w:color w:val="000000" w:themeColor="text1"/>
          <w:rPrChange w:id="564" w:author="csdl" w:date="2022-10-25T12:55:00Z">
            <w:rPr>
              <w:rFonts w:eastAsia="함초롬바탕" w:hAnsi="함초롬바탕" w:cs="함초롬바탕"/>
            </w:rPr>
          </w:rPrChange>
        </w:rPr>
        <w:t>similar research</w:t>
      </w:r>
      <w:ins w:id="565" w:author="Powell Natasha(인문사회학부)" w:date="2022-10-20T13:30:00Z">
        <w:r w:rsidR="00806BFD" w:rsidRPr="003B5235">
          <w:rPr>
            <w:rFonts w:eastAsia="함초롬바탕" w:hAnsi="함초롬바탕" w:cs="함초롬바탕"/>
            <w:color w:val="000000" w:themeColor="text1"/>
            <w:rPrChange w:id="566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where a</w:t>
        </w:r>
      </w:ins>
      <w:del w:id="567" w:author="Powell Natasha(인문사회학부)" w:date="2022-10-20T13:30:00Z">
        <w:r w:rsidRPr="003B5235" w:rsidDel="00825980">
          <w:rPr>
            <w:rFonts w:eastAsia="함초롬바탕" w:hAnsi="함초롬바탕" w:cs="함초롬바탕"/>
            <w:color w:val="000000" w:themeColor="text1"/>
            <w:rPrChange w:id="568" w:author="csdl" w:date="2022-10-25T12:55:00Z">
              <w:rPr>
                <w:rFonts w:eastAsia="함초롬바탕" w:hAnsi="함초롬바탕" w:cs="함초롬바탕"/>
              </w:rPr>
            </w:rPrChange>
          </w:rPr>
          <w:delText>,</w:delText>
        </w:r>
      </w:del>
      <w:r w:rsidRPr="003B5235">
        <w:rPr>
          <w:rFonts w:eastAsia="함초롬바탕" w:hAnsi="함초롬바탕" w:cs="함초롬바탕"/>
          <w:color w:val="000000" w:themeColor="text1"/>
          <w:rPrChange w:id="569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r w:rsidRPr="003B5235">
        <w:rPr>
          <w:rFonts w:eastAsia="함초롬바탕" w:hAnsi="함초롬바탕" w:cs="함초롬바탕"/>
          <w:color w:val="000000" w:themeColor="text1"/>
          <w:rPrChange w:id="570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neural normalized min-sum</w:t>
      </w:r>
      <w:ins w:id="571" w:author="csdl" w:date="2022-10-21T09:27:00Z">
        <w:r w:rsidR="004E33C0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r w:rsidRPr="003B5235">
        <w:rPr>
          <w:rFonts w:eastAsia="함초롬바탕" w:hAnsi="함초롬바탕" w:cs="함초롬바탕"/>
          <w:color w:val="000000" w:themeColor="text1"/>
          <w:rPrChange w:id="572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 xml:space="preserve">(NNMS) </w:t>
      </w:r>
      <w:r w:rsidRPr="003B5235">
        <w:rPr>
          <w:rFonts w:eastAsia="함초롬바탕" w:hAnsi="함초롬바탕" w:cs="함초롬바탕"/>
          <w:color w:val="000000" w:themeColor="text1"/>
          <w:rPrChange w:id="573" w:author="csdl" w:date="2022-10-25T12:55:00Z">
            <w:rPr>
              <w:rFonts w:eastAsia="함초롬바탕" w:hAnsi="함초롬바탕" w:cs="함초롬바탕"/>
            </w:rPr>
          </w:rPrChange>
        </w:rPr>
        <w:t xml:space="preserve">was proposed using an optimized correction factor </w:t>
      </w:r>
      <w:del w:id="574" w:author="Powell Natasha(인문사회학부)" w:date="2022-10-20T13:30:00Z">
        <w:r w:rsidRPr="003B5235" w:rsidDel="00806BFD">
          <w:rPr>
            <w:rFonts w:eastAsia="함초롬바탕" w:hAnsi="함초롬바탕" w:cs="함초롬바탕"/>
            <w:color w:val="000000" w:themeColor="text1"/>
            <w:rPrChange w:id="575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by </w:delText>
        </w:r>
      </w:del>
      <w:ins w:id="576" w:author="Powell Natasha(인문사회학부)" w:date="2022-10-20T13:30:00Z">
        <w:r w:rsidR="00806BFD" w:rsidRPr="003B5235">
          <w:rPr>
            <w:rFonts w:eastAsia="함초롬바탕" w:hAnsi="함초롬바탕" w:cs="함초롬바탕"/>
            <w:color w:val="000000" w:themeColor="text1"/>
            <w:rPrChange w:id="577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through </w:t>
        </w:r>
      </w:ins>
      <w:r w:rsidRPr="003B5235">
        <w:rPr>
          <w:rFonts w:eastAsia="함초롬바탕" w:hAnsi="함초롬바탕" w:cs="함초롬바탕"/>
          <w:color w:val="000000" w:themeColor="text1"/>
          <w:rPrChange w:id="578" w:author="csdl" w:date="2022-10-25T12:55:00Z">
            <w:rPr>
              <w:rFonts w:eastAsia="함초롬바탕" w:hAnsi="함초롬바탕" w:cs="함초롬바탕"/>
            </w:rPr>
          </w:rPrChange>
        </w:rPr>
        <w:t xml:space="preserve">deep learning. </w:t>
      </w:r>
      <w:del w:id="579" w:author="Powell Natasha(인문사회학부)" w:date="2022-10-20T13:30:00Z">
        <w:r w:rsidRPr="003B5235" w:rsidDel="00806BFD">
          <w:rPr>
            <w:rFonts w:eastAsia="함초롬바탕" w:hAnsi="함초롬바탕" w:cs="함초롬바탕"/>
            <w:color w:val="000000" w:themeColor="text1"/>
            <w:rPrChange w:id="580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And </w:delText>
        </w:r>
      </w:del>
      <w:ins w:id="581" w:author="Powell Natasha(인문사회학부)" w:date="2022-10-20T13:30:00Z">
        <w:r w:rsidR="00806BFD" w:rsidRPr="003B5235">
          <w:rPr>
            <w:rFonts w:eastAsia="함초롬바탕" w:hAnsi="함초롬바탕" w:cs="함초롬바탕"/>
            <w:color w:val="000000" w:themeColor="text1"/>
            <w:rPrChange w:id="582" w:author="csdl" w:date="2022-10-25T12:55:00Z">
              <w:rPr>
                <w:rFonts w:eastAsia="함초롬바탕" w:hAnsi="함초롬바탕" w:cs="함초롬바탕"/>
              </w:rPr>
            </w:rPrChange>
          </w:rPr>
          <w:t>A</w:t>
        </w:r>
      </w:ins>
      <w:ins w:id="583" w:author="Powell Natasha(인문사회학부)" w:date="2022-10-20T13:31:00Z">
        <w:r w:rsidR="00806BFD" w:rsidRPr="003B5235">
          <w:rPr>
            <w:rFonts w:eastAsia="함초롬바탕" w:hAnsi="함초롬바탕" w:cs="함초롬바탕"/>
            <w:color w:val="000000" w:themeColor="text1"/>
            <w:rPrChange w:id="584" w:author="csdl" w:date="2022-10-25T12:55:00Z">
              <w:rPr>
                <w:rFonts w:eastAsia="함초롬바탕" w:hAnsi="함초롬바탕" w:cs="함초롬바탕"/>
              </w:rPr>
            </w:rPrChange>
          </w:rPr>
          <w:t>lternatively,</w:t>
        </w:r>
      </w:ins>
      <w:ins w:id="585" w:author="Powell Natasha(인문사회학부)" w:date="2022-10-20T13:30:00Z">
        <w:r w:rsidR="00806BFD" w:rsidRPr="003B5235">
          <w:rPr>
            <w:rFonts w:eastAsia="함초롬바탕" w:hAnsi="함초롬바탕" w:cs="함초롬바탕"/>
            <w:color w:val="000000" w:themeColor="text1"/>
            <w:rPrChange w:id="586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r w:rsidRPr="003B5235">
        <w:rPr>
          <w:rFonts w:eastAsia="함초롬바탕" w:hAnsi="함초롬바탕" w:cs="함초롬바탕"/>
          <w:color w:val="000000" w:themeColor="text1"/>
          <w:rPrChange w:id="587" w:author="csdl" w:date="2022-10-25T12:55:00Z">
            <w:rPr>
              <w:rFonts w:eastAsia="함초롬바탕" w:hAnsi="함초롬바탕" w:cs="함초롬바탕"/>
            </w:rPr>
          </w:rPrChange>
        </w:rPr>
        <w:t>Wang</w:t>
      </w:r>
      <w:ins w:id="588" w:author="Powell Natasha(인문사회학부)" w:date="2022-10-24T17:13:00Z">
        <w:r w:rsidR="00980949" w:rsidRPr="00705DFB">
          <w:rPr>
            <w:rFonts w:eastAsia="함초롬바탕" w:hAnsi="함초롬바탕" w:cs="함초롬바탕"/>
            <w:color w:val="000000" w:themeColor="text1"/>
          </w:rPr>
          <w:t xml:space="preserve"> et. al</w:t>
        </w:r>
      </w:ins>
      <w:r w:rsidRPr="003B5235">
        <w:rPr>
          <w:rFonts w:eastAsia="함초롬바탕" w:hAnsi="함초롬바탕" w:cs="함초롬바탕"/>
          <w:color w:val="000000" w:themeColor="text1"/>
          <w:rPrChange w:id="589" w:author="csdl" w:date="2022-10-25T12:55:00Z">
            <w:rPr>
              <w:rFonts w:eastAsia="함초롬바탕" w:hAnsi="함초롬바탕" w:cs="함초롬바탕"/>
            </w:rPr>
          </w:rPrChange>
        </w:rPr>
        <w:t xml:space="preserve"> suggested </w:t>
      </w:r>
      <w:del w:id="590" w:author="Powell Natasha(인문사회학부)" w:date="2022-10-24T17:12:00Z">
        <w:r w:rsidRPr="003B5235" w:rsidDel="00980949">
          <w:rPr>
            <w:rFonts w:eastAsia="함초롬바탕" w:hAnsi="함초롬바탕" w:cs="함초롬바탕"/>
            <w:color w:val="000000" w:themeColor="text1"/>
            <w:rPrChange w:id="591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another </w:delText>
        </w:r>
      </w:del>
      <w:ins w:id="592" w:author="Powell Natasha(인문사회학부)" w:date="2022-10-24T17:12:00Z">
        <w:r w:rsidR="00980949" w:rsidRPr="00705DFB">
          <w:rPr>
            <w:rFonts w:eastAsia="함초롬바탕" w:hAnsi="함초롬바탕" w:cs="함초롬바탕"/>
            <w:color w:val="000000" w:themeColor="text1"/>
          </w:rPr>
          <w:t>a different</w:t>
        </w:r>
        <w:r w:rsidR="00980949" w:rsidRPr="003B5235">
          <w:rPr>
            <w:rFonts w:eastAsia="함초롬바탕" w:hAnsi="함초롬바탕" w:cs="함초롬바탕"/>
            <w:color w:val="000000" w:themeColor="text1"/>
            <w:rPrChange w:id="593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del w:id="594" w:author="Powell Natasha(인문사회학부)" w:date="2022-10-20T13:31:00Z">
        <w:r w:rsidRPr="003B5235" w:rsidDel="00806BFD">
          <w:rPr>
            <w:rFonts w:eastAsia="함초롬바탕" w:hAnsi="함초롬바탕" w:cs="함초롬바탕"/>
            <w:color w:val="000000" w:themeColor="text1"/>
            <w:rPrChange w:id="595" w:author="csdl" w:date="2022-10-25T12:55:00Z">
              <w:rPr>
                <w:rFonts w:eastAsia="함초롬바탕" w:hAnsi="함초롬바탕" w:cs="함초롬바탕"/>
              </w:rPr>
            </w:rPrChange>
          </w:rPr>
          <w:delText>way</w:delText>
        </w:r>
      </w:del>
      <w:ins w:id="596" w:author="Powell Natasha(인문사회학부)" w:date="2022-10-20T13:31:00Z">
        <w:r w:rsidR="00806BFD" w:rsidRPr="003B5235">
          <w:rPr>
            <w:rFonts w:eastAsia="함초롬바탕" w:hAnsi="함초롬바탕" w:cs="함초롬바탕"/>
            <w:color w:val="000000" w:themeColor="text1"/>
            <w:rPrChange w:id="597" w:author="csdl" w:date="2022-10-25T12:55:00Z">
              <w:rPr>
                <w:rFonts w:eastAsia="함초롬바탕" w:hAnsi="함초롬바탕" w:cs="함초롬바탕"/>
              </w:rPr>
            </w:rPrChange>
          </w:rPr>
          <w:t>method</w:t>
        </w:r>
      </w:ins>
      <w:r w:rsidRPr="003B5235">
        <w:rPr>
          <w:rFonts w:eastAsia="함초롬바탕" w:hAnsi="함초롬바탕" w:cs="함초롬바탕"/>
          <w:color w:val="000000" w:themeColor="text1"/>
          <w:rPrChange w:id="598" w:author="csdl" w:date="2022-10-25T12:55:00Z">
            <w:rPr>
              <w:rFonts w:eastAsia="함초롬바탕" w:hAnsi="함초롬바탕" w:cs="함초롬바탕"/>
            </w:rPr>
          </w:rPrChange>
        </w:rPr>
        <w:t xml:space="preserve">. In order to improve the complexity problem, </w:t>
      </w:r>
      <w:del w:id="599" w:author="Powell Natasha(인문사회학부)" w:date="2022-10-24T17:13:00Z">
        <w:r w:rsidRPr="003B5235" w:rsidDel="00980949">
          <w:rPr>
            <w:rFonts w:eastAsia="함초롬바탕" w:hAnsi="함초롬바탕" w:cs="함초롬바탕"/>
            <w:color w:val="000000" w:themeColor="text1"/>
            <w:rPrChange w:id="600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he </w:delText>
        </w:r>
      </w:del>
      <w:ins w:id="601" w:author="Powell Natasha(인문사회학부)" w:date="2022-10-24T17:13:00Z">
        <w:r w:rsidR="00980949" w:rsidRPr="00705DFB">
          <w:rPr>
            <w:rFonts w:eastAsia="함초롬바탕" w:hAnsi="함초롬바탕" w:cs="함초롬바탕"/>
            <w:color w:val="000000" w:themeColor="text1"/>
          </w:rPr>
          <w:t>they</w:t>
        </w:r>
        <w:r w:rsidR="00980949" w:rsidRPr="003B5235">
          <w:rPr>
            <w:rFonts w:eastAsia="함초롬바탕" w:hAnsi="함초롬바탕" w:cs="함초롬바탕"/>
            <w:color w:val="000000" w:themeColor="text1"/>
            <w:rPrChange w:id="602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r w:rsidRPr="003B5235">
        <w:rPr>
          <w:rFonts w:eastAsia="함초롬바탕" w:hAnsi="함초롬바탕" w:cs="함초롬바탕"/>
          <w:color w:val="000000" w:themeColor="text1"/>
          <w:rPrChange w:id="603" w:author="csdl" w:date="2022-10-25T12:55:00Z">
            <w:rPr>
              <w:rFonts w:eastAsia="함초롬바탕" w:hAnsi="함초롬바탕" w:cs="함초롬바탕"/>
            </w:rPr>
          </w:rPrChange>
        </w:rPr>
        <w:t xml:space="preserve">used </w:t>
      </w:r>
      <w:ins w:id="604" w:author="Powell Natasha(인문사회학부)" w:date="2022-10-20T13:31:00Z">
        <w:r w:rsidR="00806BFD" w:rsidRPr="003B5235">
          <w:rPr>
            <w:rFonts w:eastAsia="함초롬바탕" w:hAnsi="함초롬바탕" w:cs="함초롬바탕"/>
            <w:color w:val="000000" w:themeColor="text1"/>
            <w:rPrChange w:id="605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ins w:id="606" w:author="csdl" w:date="2022-10-21T09:28:00Z">
        <w:r w:rsidR="0055740D" w:rsidRPr="00705DFB">
          <w:rPr>
            <w:rFonts w:eastAsia="함초롬바탕" w:hAnsi="함초롬바탕" w:cs="함초롬바탕"/>
            <w:color w:val="000000" w:themeColor="text1"/>
          </w:rPr>
          <w:t xml:space="preserve">sharing </w:t>
        </w:r>
      </w:ins>
      <w:del w:id="607" w:author="csdl" w:date="2022-10-21T09:28:00Z">
        <w:r w:rsidRPr="003B5235" w:rsidDel="0055740D">
          <w:rPr>
            <w:rFonts w:eastAsia="함초롬바탕" w:hAnsi="함초롬바탕" w:cs="함초롬바탕"/>
            <w:color w:val="000000" w:themeColor="text1"/>
            <w:rPrChange w:id="608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shared </w:delText>
        </w:r>
      </w:del>
      <w:r w:rsidRPr="003B5235">
        <w:rPr>
          <w:rFonts w:eastAsia="함초롬바탕" w:hAnsi="함초롬바탕" w:cs="함초롬바탕"/>
          <w:color w:val="000000" w:themeColor="text1"/>
          <w:rPrChange w:id="609" w:author="csdl" w:date="2022-10-25T12:55:00Z">
            <w:rPr>
              <w:rFonts w:eastAsia="함초롬바탕" w:hAnsi="함초롬바탕" w:cs="함초롬바탕"/>
            </w:rPr>
          </w:rPrChange>
        </w:rPr>
        <w:t xml:space="preserve">method that uses the same correction factor value for each iteration, unlike recent </w:t>
      </w:r>
      <w:del w:id="610" w:author="Powell Natasha(인문사회학부)" w:date="2022-10-20T13:31:00Z">
        <w:r w:rsidRPr="003B5235" w:rsidDel="00415F6F">
          <w:rPr>
            <w:rFonts w:eastAsia="함초롬바탕" w:hAnsi="함초롬바탕" w:cs="함초롬바탕"/>
            <w:color w:val="000000" w:themeColor="text1"/>
            <w:rPrChange w:id="611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one </w:delText>
        </w:r>
      </w:del>
      <w:ins w:id="612" w:author="Powell Natasha(인문사회학부)" w:date="2022-10-20T13:31:00Z">
        <w:r w:rsidR="00415F6F" w:rsidRPr="003B5235">
          <w:rPr>
            <w:rFonts w:eastAsia="함초롬바탕" w:hAnsi="함초롬바탕" w:cs="함초롬바탕"/>
            <w:color w:val="000000" w:themeColor="text1"/>
            <w:rPrChange w:id="613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studies </w:t>
        </w:r>
      </w:ins>
      <w:r w:rsidRPr="003B5235">
        <w:rPr>
          <w:rFonts w:eastAsia="함초롬바탕" w:hAnsi="함초롬바탕" w:cs="함초롬바탕"/>
          <w:color w:val="000000" w:themeColor="text1"/>
          <w:rPrChange w:id="614" w:author="csdl" w:date="2022-10-25T12:55:00Z">
            <w:rPr>
              <w:rFonts w:eastAsia="함초롬바탕" w:hAnsi="함초롬바탕" w:cs="함초롬바탕"/>
            </w:rPr>
          </w:rPrChange>
        </w:rPr>
        <w:t xml:space="preserve">that used different correction factor values for each iteration and node. This algorithm is called </w:t>
      </w:r>
      <w:ins w:id="615" w:author="Powell Natasha(인문사회학부)" w:date="2022-10-20T13:45:00Z">
        <w:r w:rsidR="00CF6968" w:rsidRPr="003B5235">
          <w:rPr>
            <w:rFonts w:eastAsia="함초롬바탕" w:hAnsi="함초롬바탕" w:cs="함초롬바탕"/>
            <w:color w:val="000000" w:themeColor="text1"/>
            <w:rPrChange w:id="616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r w:rsidRPr="003B5235">
        <w:rPr>
          <w:rFonts w:eastAsia="함초롬바탕" w:hAnsi="함초롬바탕" w:cs="함초롬바탕"/>
          <w:color w:val="000000" w:themeColor="text1"/>
          <w:rPrChange w:id="617" w:author="csdl" w:date="2022-10-25T12:55:00Z">
            <w:rPr>
              <w:rFonts w:eastAsia="함초롬바탕" w:hAnsi="함초롬바탕" w:cs="함초롬바탕"/>
            </w:rPr>
          </w:rPrChange>
        </w:rPr>
        <w:t>Shared Neural NMS</w:t>
      </w:r>
      <w:ins w:id="618" w:author="csdl" w:date="2022-10-21T09:28:00Z">
        <w:r w:rsidR="0029425B" w:rsidRPr="003B5235">
          <w:rPr>
            <w:rFonts w:eastAsia="함초롬바탕" w:hAnsi="함초롬바탕" w:cs="함초롬바탕"/>
            <w:color w:val="000000" w:themeColor="text1"/>
            <w:rPrChange w:id="619" w:author="csdl" w:date="2022-10-25T12:55:00Z">
              <w:rPr>
                <w:rFonts w:eastAsia="함초롬바탕" w:hAnsi="함초롬바탕" w:cs="함초롬바탕"/>
                <w:color w:val="000000" w:themeColor="text1"/>
                <w:highlight w:val="yellow"/>
              </w:rPr>
            </w:rPrChange>
          </w:rPr>
          <w:t xml:space="preserve"> </w:t>
        </w:r>
      </w:ins>
      <w:r w:rsidRPr="003B5235">
        <w:rPr>
          <w:rFonts w:eastAsia="함초롬바탕" w:hAnsi="함초롬바탕" w:cs="함초롬바탕"/>
          <w:color w:val="000000" w:themeColor="text1"/>
          <w:rPrChange w:id="620" w:author="csdl" w:date="2022-10-25T12:55:00Z">
            <w:rPr>
              <w:rFonts w:eastAsia="함초롬바탕" w:hAnsi="함초롬바탕" w:cs="함초롬바탕"/>
            </w:rPr>
          </w:rPrChange>
        </w:rPr>
        <w:t xml:space="preserve">(SNNMS). </w:t>
      </w:r>
    </w:p>
    <w:p w14:paraId="46E74BB6" w14:textId="7966C44E" w:rsidR="00E37883" w:rsidRPr="003B5235" w:rsidRDefault="00980949">
      <w:pPr>
        <w:pStyle w:val="a3"/>
        <w:spacing w:line="288" w:lineRule="auto"/>
        <w:ind w:firstLine="800"/>
        <w:rPr>
          <w:ins w:id="621" w:author="Powell Natasha(인문사회학부)" w:date="2022-10-24T17:16:00Z"/>
          <w:rFonts w:eastAsia="함초롬바탕" w:hAnsi="함초롬바탕" w:cs="함초롬바탕"/>
          <w:color w:val="000000" w:themeColor="text1"/>
        </w:rPr>
      </w:pPr>
      <w:ins w:id="622" w:author="Powell Natasha(인문사회학부)" w:date="2022-10-24T17:13:00Z">
        <w:r w:rsidRPr="00705DFB">
          <w:rPr>
            <w:rFonts w:eastAsia="함초롬바탕" w:hAnsi="함초롬바탕" w:cs="함초롬바탕"/>
            <w:color w:val="000000" w:themeColor="text1"/>
          </w:rPr>
          <w:t xml:space="preserve">The </w:t>
        </w:r>
        <w:r w:rsidRPr="003B5235">
          <w:rPr>
            <w:rFonts w:eastAsia="함초롬바탕" w:hAnsi="함초롬바탕" w:cs="함초롬바탕"/>
            <w:color w:val="000000" w:themeColor="text1"/>
          </w:rPr>
          <w:t>a</w:t>
        </w:r>
      </w:ins>
      <w:ins w:id="623" w:author="Powell Natasha(인문사회학부)" w:date="2022-10-20T13:31:00Z">
        <w:r w:rsidR="00415F6F" w:rsidRPr="003B5235">
          <w:rPr>
            <w:rFonts w:eastAsia="함초롬바탕" w:hAnsi="함초롬바탕" w:cs="함초롬바탕"/>
            <w:color w:val="000000" w:themeColor="text1"/>
            <w:rPrChange w:id="624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forementioned </w:t>
        </w:r>
      </w:ins>
      <w:ins w:id="625" w:author="Powell Natasha(인문사회학부)" w:date="2022-10-20T13:32:00Z">
        <w:r w:rsidR="00415F6F" w:rsidRPr="003B5235">
          <w:rPr>
            <w:rFonts w:eastAsia="함초롬바탕" w:hAnsi="함초롬바탕" w:cs="함초롬바탕"/>
            <w:color w:val="000000" w:themeColor="text1"/>
            <w:rPrChange w:id="626" w:author="csdl" w:date="2022-10-25T12:55:00Z">
              <w:rPr>
                <w:rFonts w:eastAsia="함초롬바탕" w:hAnsi="함초롬바탕" w:cs="함초롬바탕"/>
              </w:rPr>
            </w:rPrChange>
          </w:rPr>
          <w:t>r</w:t>
        </w:r>
      </w:ins>
      <w:del w:id="627" w:author="Powell Natasha(인문사회학부)" w:date="2022-10-20T13:32:00Z">
        <w:r w:rsidR="00611695" w:rsidRPr="003B5235" w:rsidDel="00415F6F">
          <w:rPr>
            <w:rFonts w:eastAsia="함초롬바탕" w:hAnsi="함초롬바탕" w:cs="함초롬바탕"/>
            <w:color w:val="000000" w:themeColor="text1"/>
            <w:rPrChange w:id="628" w:author="csdl" w:date="2022-10-25T12:55:00Z">
              <w:rPr>
                <w:rFonts w:eastAsia="함초롬바탕" w:hAnsi="함초롬바탕" w:cs="함초롬바탕"/>
              </w:rPr>
            </w:rPrChange>
          </w:rPr>
          <w:delText>R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629" w:author="csdl" w:date="2022-10-25T12:55:00Z">
            <w:rPr>
              <w:rFonts w:eastAsia="함초롬바탕" w:hAnsi="함초롬바탕" w:cs="함초롬바탕"/>
            </w:rPr>
          </w:rPrChange>
        </w:rPr>
        <w:t>esearch</w:t>
      </w:r>
      <w:del w:id="630" w:author="Powell Natasha(인문사회학부)" w:date="2022-10-20T13:31:00Z">
        <w:r w:rsidR="00611695" w:rsidRPr="003B5235" w:rsidDel="00415F6F">
          <w:rPr>
            <w:rFonts w:eastAsia="함초롬바탕" w:hAnsi="함초롬바탕" w:cs="함초롬바탕"/>
            <w:color w:val="000000" w:themeColor="text1"/>
            <w:rPrChange w:id="631" w:author="csdl" w:date="2022-10-25T12:55:00Z">
              <w:rPr>
                <w:rFonts w:eastAsia="함초롬바탕" w:hAnsi="함초롬바탕" w:cs="함초롬바탕"/>
              </w:rPr>
            </w:rPrChange>
          </w:rPr>
          <w:delText>es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632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del w:id="633" w:author="Powell Natasha(인문사회학부)" w:date="2022-10-20T13:32:00Z">
        <w:r w:rsidR="00611695" w:rsidRPr="003B5235" w:rsidDel="00415F6F">
          <w:rPr>
            <w:rFonts w:eastAsia="함초롬바탕" w:hAnsi="함초롬바탕" w:cs="함초롬바탕"/>
            <w:color w:val="000000" w:themeColor="text1"/>
            <w:rPrChange w:id="634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mentioned 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635" w:author="csdl" w:date="2022-10-25T12:55:00Z">
            <w:rPr>
              <w:rFonts w:eastAsia="함초롬바탕" w:hAnsi="함초롬바탕" w:cs="함초롬바탕"/>
            </w:rPr>
          </w:rPrChange>
        </w:rPr>
        <w:t xml:space="preserve">used deep learning </w:t>
      </w:r>
      <w:del w:id="636" w:author="Powell Natasha(인문사회학부)" w:date="2022-10-20T13:32:00Z">
        <w:r w:rsidR="00611695" w:rsidRPr="003B5235" w:rsidDel="00415F6F">
          <w:rPr>
            <w:rFonts w:eastAsia="함초롬바탕" w:hAnsi="함초롬바탕" w:cs="함초롬바탕"/>
            <w:color w:val="000000" w:themeColor="text1"/>
            <w:rPrChange w:id="637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for </w:delText>
        </w:r>
      </w:del>
      <w:ins w:id="638" w:author="Powell Natasha(인문사회학부)" w:date="2022-10-20T13:32:00Z">
        <w:r w:rsidR="00415F6F" w:rsidRPr="003B5235">
          <w:rPr>
            <w:rFonts w:eastAsia="함초롬바탕" w:hAnsi="함초롬바탕" w:cs="함초롬바탕"/>
            <w:color w:val="000000" w:themeColor="text1"/>
            <w:rPrChange w:id="639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to 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640" w:author="csdl" w:date="2022-10-25T12:55:00Z">
            <w:rPr>
              <w:rFonts w:eastAsia="함초롬바탕" w:hAnsi="함초롬바탕" w:cs="함초롬바탕"/>
            </w:rPr>
          </w:rPrChange>
        </w:rPr>
        <w:t>optimizing correction factor. However, there is a study focusing on</w:t>
      </w:r>
      <w:ins w:id="641" w:author="Powell Natasha(인문사회학부)" w:date="2022-10-20T13:46:00Z">
        <w:r w:rsidR="00F14237" w:rsidRPr="003B5235">
          <w:rPr>
            <w:rFonts w:eastAsia="함초롬바탕" w:hAnsi="함초롬바탕" w:cs="함초롬바탕"/>
            <w:color w:val="000000" w:themeColor="text1"/>
            <w:rPrChange w:id="642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refining the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643" w:author="csdl" w:date="2022-10-25T12:55:00Z">
            <w:rPr>
              <w:rFonts w:eastAsia="함초롬바탕" w:hAnsi="함초롬바탕" w:cs="함초롬바탕"/>
            </w:rPr>
          </w:rPrChange>
        </w:rPr>
        <w:t xml:space="preserve"> deep learning architecture</w:t>
      </w:r>
      <w:ins w:id="644" w:author="Powell Natasha(인문사회학부)" w:date="2022-10-20T13:46:00Z">
        <w:r w:rsidR="00A65E57" w:rsidRPr="003B5235">
          <w:rPr>
            <w:rFonts w:eastAsia="함초롬바탕" w:hAnsi="함초롬바탕" w:cs="함초롬바탕"/>
            <w:color w:val="000000" w:themeColor="text1"/>
            <w:rPrChange w:id="645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for this a</w:t>
        </w:r>
      </w:ins>
      <w:ins w:id="646" w:author="Powell Natasha(인문사회학부)" w:date="2022-10-20T13:47:00Z">
        <w:r w:rsidR="00A65E57" w:rsidRPr="003B5235">
          <w:rPr>
            <w:rFonts w:eastAsia="함초롬바탕" w:hAnsi="함초롬바탕" w:cs="함초롬바탕"/>
            <w:color w:val="000000" w:themeColor="text1"/>
            <w:rPrChange w:id="647" w:author="csdl" w:date="2022-10-25T12:55:00Z">
              <w:rPr>
                <w:rFonts w:eastAsia="함초롬바탕" w:hAnsi="함초롬바탕" w:cs="함초롬바탕"/>
              </w:rPr>
            </w:rPrChange>
          </w:rPr>
          <w:t>pplication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648" w:author="csdl" w:date="2022-10-25T12:55:00Z">
            <w:rPr>
              <w:rFonts w:eastAsia="함초롬바탕" w:hAnsi="함초롬바탕" w:cs="함초롬바탕"/>
            </w:rPr>
          </w:rPrChange>
        </w:rPr>
        <w:t xml:space="preserve">. Deep Learning has several architectures such as </w:t>
      </w:r>
      <w:r w:rsidR="00611695" w:rsidRPr="003B5235">
        <w:rPr>
          <w:rFonts w:eastAsia="함초롬바탕" w:hAnsi="함초롬바탕" w:cs="함초롬바탕"/>
          <w:color w:val="000000" w:themeColor="text1"/>
          <w:rPrChange w:id="649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Deep Neural Network</w:t>
      </w:r>
      <w:ins w:id="650" w:author="csdl" w:date="2022-10-21T09:29:00Z">
        <w:r w:rsidR="00A327EE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651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 xml:space="preserve">(DNN), Convolutional Neural </w:t>
      </w:r>
      <w:proofErr w:type="gramStart"/>
      <w:r w:rsidR="00611695" w:rsidRPr="003B5235">
        <w:rPr>
          <w:rFonts w:eastAsia="함초롬바탕" w:hAnsi="함초롬바탕" w:cs="함초롬바탕"/>
          <w:color w:val="000000" w:themeColor="text1"/>
          <w:rPrChange w:id="652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Network(</w:t>
      </w:r>
      <w:proofErr w:type="gramEnd"/>
      <w:r w:rsidR="00611695" w:rsidRPr="003B5235">
        <w:rPr>
          <w:rFonts w:eastAsia="함초롬바탕" w:hAnsi="함초롬바탕" w:cs="함초롬바탕"/>
          <w:color w:val="000000" w:themeColor="text1"/>
          <w:rPrChange w:id="653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CNN), and Recurrent Neural Networks(RNN)</w:t>
      </w:r>
      <w:del w:id="654" w:author="Powell Natasha(인문사회학부)" w:date="2022-10-20T13:32:00Z">
        <w:r w:rsidR="00611695" w:rsidRPr="003B5235" w:rsidDel="00415F6F">
          <w:rPr>
            <w:rFonts w:eastAsia="함초롬바탕" w:hAnsi="함초롬바탕" w:cs="함초롬바탕"/>
            <w:color w:val="000000" w:themeColor="text1"/>
            <w:rPrChange w:id="655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and so on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656" w:author="csdl" w:date="2022-10-25T12:55:00Z">
            <w:rPr>
              <w:rFonts w:eastAsia="함초롬바탕" w:hAnsi="함초롬바탕" w:cs="함초롬바탕"/>
            </w:rPr>
          </w:rPrChange>
        </w:rPr>
        <w:t xml:space="preserve">. </w:t>
      </w:r>
      <w:del w:id="657" w:author="Powell Natasha(인문사회학부)" w:date="2022-10-20T13:32:00Z">
        <w:r w:rsidR="00611695" w:rsidRPr="003B5235" w:rsidDel="00415F6F">
          <w:rPr>
            <w:rFonts w:eastAsia="함초롬바탕" w:hAnsi="함초롬바탕" w:cs="함초롬바탕"/>
            <w:color w:val="000000" w:themeColor="text1"/>
            <w:rPrChange w:id="658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In 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659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[4]</w:t>
      </w:r>
      <w:ins w:id="660" w:author="Powell Natasha(인문사회학부)" w:date="2022-10-20T13:32:00Z">
        <w:r w:rsidR="00415F6F" w:rsidRPr="003B5235">
          <w:rPr>
            <w:rFonts w:eastAsia="함초롬바탕" w:hAnsi="함초롬바탕" w:cs="함초롬바탕"/>
            <w:color w:val="000000" w:themeColor="text1"/>
            <w:rPrChange w:id="661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del w:id="662" w:author="Powell Natasha(인문사회학부)" w:date="2022-10-20T13:32:00Z">
        <w:r w:rsidR="00611695" w:rsidRPr="003B5235" w:rsidDel="00415F6F">
          <w:rPr>
            <w:rFonts w:eastAsia="함초롬바탕" w:hAnsi="함초롬바탕" w:cs="함초롬바탕"/>
            <w:color w:val="000000" w:themeColor="text1"/>
            <w:rPrChange w:id="663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, it 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664" w:author="csdl" w:date="2022-10-25T12:55:00Z">
            <w:rPr>
              <w:rFonts w:eastAsia="함초롬바탕" w:hAnsi="함초롬바탕" w:cs="함초롬바탕"/>
            </w:rPr>
          </w:rPrChange>
        </w:rPr>
        <w:t>is a</w:t>
      </w:r>
      <w:ins w:id="665" w:author="Powell Natasha(인문사회학부)" w:date="2022-10-20T13:47:00Z">
        <w:r w:rsidR="00211C08" w:rsidRPr="003B5235">
          <w:rPr>
            <w:rFonts w:eastAsia="함초롬바탕" w:hAnsi="함초롬바탕" w:cs="함초롬바탕"/>
            <w:color w:val="000000" w:themeColor="text1"/>
            <w:rPrChange w:id="666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seminal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667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del w:id="668" w:author="Powell Natasha(인문사회학부)" w:date="2022-10-20T13:47:00Z">
        <w:r w:rsidR="00611695" w:rsidRPr="003B5235" w:rsidDel="00211C08">
          <w:rPr>
            <w:rFonts w:eastAsia="함초롬바탕" w:hAnsi="함초롬바탕" w:cs="함초롬바탕"/>
            <w:color w:val="000000" w:themeColor="text1"/>
            <w:rPrChange w:id="669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research </w:delText>
        </w:r>
      </w:del>
      <w:ins w:id="670" w:author="Powell Natasha(인문사회학부)" w:date="2022-10-20T13:47:00Z">
        <w:r w:rsidR="00211C08" w:rsidRPr="003B5235">
          <w:rPr>
            <w:rFonts w:eastAsia="함초롬바탕" w:hAnsi="함초롬바탕" w:cs="함초롬바탕"/>
            <w:color w:val="000000" w:themeColor="text1"/>
            <w:rPrChange w:id="671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work 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672" w:author="csdl" w:date="2022-10-25T12:55:00Z">
            <w:rPr>
              <w:rFonts w:eastAsia="함초롬바탕" w:hAnsi="함초롬바탕" w:cs="함초롬바탕"/>
            </w:rPr>
          </w:rPrChange>
        </w:rPr>
        <w:t>using ‘RNN’</w:t>
      </w:r>
      <w:ins w:id="673" w:author="Powell Natasha(인문사회학부)" w:date="2022-10-20T13:32:00Z">
        <w:r w:rsidR="00415F6F" w:rsidRPr="003B5235">
          <w:rPr>
            <w:rFonts w:eastAsia="함초롬바탕" w:hAnsi="함초롬바탕" w:cs="함초롬바탕"/>
            <w:color w:val="000000" w:themeColor="text1"/>
            <w:rPrChange w:id="674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del w:id="675" w:author="Powell Natasha(인문사회학부)" w:date="2022-10-20T13:32:00Z">
        <w:r w:rsidR="00611695" w:rsidRPr="003B5235" w:rsidDel="00415F6F">
          <w:rPr>
            <w:rFonts w:eastAsia="함초롬바탕" w:hAnsi="함초롬바탕" w:cs="함초롬바탕"/>
            <w:color w:val="000000" w:themeColor="text1"/>
            <w:rPrChange w:id="676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. It is 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677" w:author="csdl" w:date="2022-10-25T12:55:00Z">
            <w:rPr>
              <w:rFonts w:eastAsia="함초롬바탕" w:hAnsi="함초롬바탕" w:cs="함초롬바탕"/>
            </w:rPr>
          </w:rPrChange>
        </w:rPr>
        <w:t>called a ‘circular neural network’</w:t>
      </w:r>
      <w:ins w:id="678" w:author="Powell Natasha(인문사회학부)" w:date="2022-10-20T13:32:00Z">
        <w:r w:rsidR="00415F6F" w:rsidRPr="003B5235">
          <w:rPr>
            <w:rFonts w:eastAsia="함초롬바탕" w:hAnsi="함초롬바탕" w:cs="함초롬바탕"/>
            <w:color w:val="000000" w:themeColor="text1"/>
            <w:rPrChange w:id="679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. </w:t>
        </w:r>
      </w:ins>
      <w:del w:id="680" w:author="Powell Natasha(인문사회학부)" w:date="2022-10-20T13:32:00Z">
        <w:r w:rsidR="00611695" w:rsidRPr="003B5235" w:rsidDel="00A572F5">
          <w:rPr>
            <w:rFonts w:eastAsia="함초롬바탕" w:hAnsi="함초롬바탕" w:cs="함초롬바탕"/>
            <w:color w:val="000000" w:themeColor="text1"/>
            <w:rPrChange w:id="681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and </w:delText>
        </w:r>
      </w:del>
      <w:ins w:id="682" w:author="Powell Natasha(인문사회학부)" w:date="2022-10-20T13:32:00Z">
        <w:r w:rsidR="00A572F5" w:rsidRPr="003B5235">
          <w:rPr>
            <w:rFonts w:eastAsia="함초롬바탕" w:hAnsi="함초롬바탕" w:cs="함초롬바탕"/>
            <w:color w:val="000000" w:themeColor="text1"/>
            <w:rPrChange w:id="683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This RNN </w:t>
        </w:r>
      </w:ins>
      <w:del w:id="684" w:author="Powell Natasha(인문사회학부)" w:date="2022-10-20T13:32:00Z">
        <w:r w:rsidR="00611695" w:rsidRPr="003B5235" w:rsidDel="00A572F5">
          <w:rPr>
            <w:rFonts w:eastAsia="함초롬바탕" w:hAnsi="함초롬바탕" w:cs="함초롬바탕"/>
            <w:color w:val="000000" w:themeColor="text1"/>
            <w:rPrChange w:id="685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is a deep learning architecture that 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686" w:author="csdl" w:date="2022-10-25T12:55:00Z">
            <w:rPr>
              <w:rFonts w:eastAsia="함초롬바탕" w:hAnsi="함초롬바탕" w:cs="함초롬바탕"/>
            </w:rPr>
          </w:rPrChange>
        </w:rPr>
        <w:t xml:space="preserve">utilizes past data for learning through </w:t>
      </w:r>
      <w:ins w:id="687" w:author="Powell Natasha(인문사회학부)" w:date="2022-10-27T14:12:00Z">
        <w:r w:rsidR="00475282">
          <w:rPr>
            <w:rFonts w:eastAsia="함초롬바탕" w:hAnsi="함초롬바탕" w:cs="함초롬바탕"/>
            <w:color w:val="000000" w:themeColor="text1"/>
          </w:rPr>
          <w:t xml:space="preserve">the 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688" w:author="csdl" w:date="2022-10-25T12:55:00Z">
            <w:rPr>
              <w:rFonts w:eastAsia="함초롬바탕" w:hAnsi="함초롬바탕" w:cs="함초롬바탕"/>
            </w:rPr>
          </w:rPrChange>
        </w:rPr>
        <w:t xml:space="preserve">concept of </w:t>
      </w:r>
      <w:ins w:id="689" w:author="Powell Natasha(인문사회학부)" w:date="2022-10-20T13:32:00Z">
        <w:r w:rsidR="00A572F5" w:rsidRPr="003B5235">
          <w:rPr>
            <w:rFonts w:eastAsia="함초롬바탕" w:hAnsi="함초롬바탕" w:cs="함초롬바탕"/>
            <w:color w:val="000000" w:themeColor="text1"/>
            <w:rPrChange w:id="690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691" w:author="csdl" w:date="2022-10-25T12:55:00Z">
            <w:rPr>
              <w:rFonts w:eastAsia="함초롬바탕" w:hAnsi="함초롬바탕" w:cs="함초롬바탕"/>
            </w:rPr>
          </w:rPrChange>
        </w:rPr>
        <w:t xml:space="preserve">recurrent. In other words, it is an algorithm that utilizes not only current inputs but also past data for learning. </w:t>
      </w:r>
      <w:ins w:id="692" w:author="Powell Natasha(인문사회학부)" w:date="2022-10-20T13:33:00Z">
        <w:r w:rsidR="00AE3CC9" w:rsidRPr="003B5235">
          <w:rPr>
            <w:rFonts w:eastAsia="함초롬바탕" w:hAnsi="함초롬바탕" w:cs="함초롬바탕"/>
            <w:color w:val="000000" w:themeColor="text1"/>
            <w:rPrChange w:id="693" w:author="csdl" w:date="2022-10-25T12:55:00Z">
              <w:rPr>
                <w:rFonts w:eastAsia="함초롬바탕" w:hAnsi="함초롬바탕" w:cs="함초롬바탕"/>
              </w:rPr>
            </w:rPrChange>
          </w:rPr>
          <w:t>Remarkably, t</w:t>
        </w:r>
      </w:ins>
      <w:del w:id="694" w:author="Powell Natasha(인문사회학부)" w:date="2022-10-20T13:33:00Z">
        <w:r w:rsidR="00611695" w:rsidRPr="003B5235" w:rsidDel="00AE3CC9">
          <w:rPr>
            <w:rFonts w:eastAsia="함초롬바탕" w:hAnsi="함초롬바탕" w:cs="함초롬바탕"/>
            <w:color w:val="000000" w:themeColor="text1"/>
            <w:rPrChange w:id="695" w:author="csdl" w:date="2022-10-25T12:55:00Z">
              <w:rPr>
                <w:rFonts w:eastAsia="함초롬바탕" w:hAnsi="함초롬바탕" w:cs="함초롬바탕"/>
              </w:rPr>
            </w:rPrChange>
          </w:rPr>
          <w:delText>And, the</w:delText>
        </w:r>
        <w:r w:rsidR="00611695" w:rsidRPr="003B5235" w:rsidDel="00A572F5">
          <w:rPr>
            <w:rFonts w:eastAsia="함초롬바탕" w:hAnsi="함초롬바탕" w:cs="함초롬바탕"/>
            <w:color w:val="000000" w:themeColor="text1"/>
            <w:rPrChange w:id="696" w:author="csdl" w:date="2022-10-25T12:55:00Z">
              <w:rPr>
                <w:rFonts w:eastAsia="함초롬바탕" w:hAnsi="함초롬바탕" w:cs="함초롬바탕"/>
              </w:rPr>
            </w:rPrChange>
          </w:rPr>
          <w:delText>se</w:delText>
        </w:r>
        <w:r w:rsidR="00611695" w:rsidRPr="003B5235" w:rsidDel="00AE3CC9">
          <w:rPr>
            <w:rFonts w:eastAsia="함초롬바탕" w:hAnsi="함초롬바탕" w:cs="함초롬바탕"/>
            <w:color w:val="000000" w:themeColor="text1"/>
            <w:rPrChange w:id="697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research is remarkable. Because it</w:delText>
        </w:r>
      </w:del>
      <w:ins w:id="698" w:author="Powell Natasha(인문사회학부)" w:date="2022-10-20T13:33:00Z">
        <w:r w:rsidR="00AE3CC9" w:rsidRPr="003B5235">
          <w:rPr>
            <w:rFonts w:eastAsia="함초롬바탕" w:hAnsi="함초롬바탕" w:cs="함초롬바탕"/>
            <w:color w:val="000000" w:themeColor="text1"/>
            <w:rPrChange w:id="699" w:author="csdl" w:date="2022-10-25T12:55:00Z">
              <w:rPr>
                <w:rFonts w:eastAsia="함초롬바탕" w:hAnsi="함초롬바탕" w:cs="함초롬바탕"/>
              </w:rPr>
            </w:rPrChange>
          </w:rPr>
          <w:t>h</w:t>
        </w:r>
      </w:ins>
      <w:ins w:id="700" w:author="Powell Natasha(인문사회학부)" w:date="2022-10-20T13:50:00Z">
        <w:r w:rsidR="0025236A" w:rsidRPr="003B5235">
          <w:rPr>
            <w:rFonts w:eastAsia="함초롬바탕" w:hAnsi="함초롬바탕" w:cs="함초롬바탕"/>
            <w:color w:val="000000" w:themeColor="text1"/>
            <w:rPrChange w:id="701" w:author="csdl" w:date="2022-10-25T12:55:00Z">
              <w:rPr>
                <w:rFonts w:eastAsia="함초롬바탕" w:hAnsi="함초롬바탕" w:cs="함초롬바탕"/>
              </w:rPr>
            </w:rPrChange>
          </w:rPr>
          <w:t>is</w:t>
        </w:r>
      </w:ins>
      <w:del w:id="702" w:author="Powell Natasha(인문사회학부)" w:date="2022-10-20T13:33:00Z">
        <w:r w:rsidR="00611695" w:rsidRPr="003B5235" w:rsidDel="00AE3CC9">
          <w:rPr>
            <w:rFonts w:eastAsia="함초롬바탕" w:hAnsi="함초롬바탕" w:cs="함초롬바탕"/>
            <w:color w:val="000000" w:themeColor="text1"/>
            <w:rPrChange w:id="703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was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704" w:author="csdl" w:date="2022-10-25T12:55:00Z">
            <w:rPr>
              <w:rFonts w:eastAsia="함초롬바탕" w:hAnsi="함초롬바탕" w:cs="함초롬바탕"/>
            </w:rPr>
          </w:rPrChange>
        </w:rPr>
        <w:t xml:space="preserve"> first study to incorporate ‘RNN’ into </w:t>
      </w:r>
      <w:ins w:id="705" w:author="Powell Natasha(인문사회학부)" w:date="2022-10-20T13:33:00Z">
        <w:r w:rsidR="00AE3CC9" w:rsidRPr="003B5235">
          <w:rPr>
            <w:rFonts w:eastAsia="함초롬바탕" w:hAnsi="함초롬바탕" w:cs="함초롬바탕"/>
            <w:color w:val="000000" w:themeColor="text1"/>
            <w:rPrChange w:id="706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707" w:author="csdl" w:date="2022-10-25T12:55:00Z">
            <w:rPr>
              <w:rFonts w:eastAsia="함초롬바탕" w:hAnsi="함초롬바탕" w:cs="함초롬바탕"/>
            </w:rPr>
          </w:rPrChange>
        </w:rPr>
        <w:t>decoding process</w:t>
      </w:r>
      <w:del w:id="708" w:author="Powell Natasha(인문사회학부)" w:date="2022-10-20T13:34:00Z">
        <w:r w:rsidR="00611695" w:rsidRPr="003B5235" w:rsidDel="00AE3CC9">
          <w:rPr>
            <w:rFonts w:eastAsia="함초롬바탕" w:hAnsi="함초롬바탕" w:cs="함초롬바탕"/>
            <w:color w:val="000000" w:themeColor="text1"/>
            <w:rPrChange w:id="709" w:author="csdl" w:date="2022-10-25T12:55:00Z">
              <w:rPr>
                <w:rFonts w:eastAsia="함초롬바탕" w:hAnsi="함초롬바탕" w:cs="함초롬바탕"/>
              </w:rPr>
            </w:rPrChange>
          </w:rPr>
          <w:delText>, and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710" w:author="csdl" w:date="2022-10-25T12:55:00Z">
            <w:rPr>
              <w:rFonts w:eastAsia="함초롬바탕" w:hAnsi="함초롬바탕" w:cs="함초롬바탕"/>
            </w:rPr>
          </w:rPrChange>
        </w:rPr>
        <w:t xml:space="preserve"> showed similar performance to </w:t>
      </w:r>
      <w:del w:id="711" w:author="Powell Natasha(인문사회학부)" w:date="2022-10-20T13:34:00Z">
        <w:r w:rsidR="00611695" w:rsidRPr="003B5235" w:rsidDel="00AE3CC9">
          <w:rPr>
            <w:rFonts w:eastAsia="함초롬바탕" w:hAnsi="함초롬바탕" w:cs="함초롬바탕"/>
            <w:color w:val="000000" w:themeColor="text1"/>
            <w:rPrChange w:id="712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previous </w:delText>
        </w:r>
      </w:del>
      <w:ins w:id="713" w:author="Powell Natasha(인문사회학부)" w:date="2022-10-20T13:34:00Z">
        <w:r w:rsidR="00AE3CC9" w:rsidRPr="003B5235">
          <w:rPr>
            <w:rFonts w:eastAsia="함초롬바탕" w:hAnsi="함초롬바탕" w:cs="함초롬바탕"/>
            <w:color w:val="000000" w:themeColor="text1"/>
            <w:rPrChange w:id="714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prior </w:t>
        </w:r>
      </w:ins>
      <w:r w:rsidR="00611695" w:rsidRPr="003B5235">
        <w:rPr>
          <w:rFonts w:eastAsia="함초롬바탕" w:hAnsi="함초롬바탕" w:cs="함초롬바탕"/>
          <w:color w:val="000000" w:themeColor="text1"/>
          <w:rPrChange w:id="715" w:author="csdl" w:date="2022-10-25T12:55:00Z">
            <w:rPr>
              <w:rFonts w:eastAsia="함초롬바탕" w:hAnsi="함초롬바탕" w:cs="함초롬바탕"/>
            </w:rPr>
          </w:rPrChange>
        </w:rPr>
        <w:t>stud</w:t>
      </w:r>
      <w:ins w:id="716" w:author="Powell Natasha(인문사회학부)" w:date="2022-10-20T13:34:00Z">
        <w:r w:rsidR="00AE3CC9" w:rsidRPr="003B5235">
          <w:rPr>
            <w:rFonts w:eastAsia="함초롬바탕" w:hAnsi="함초롬바탕" w:cs="함초롬바탕"/>
            <w:color w:val="000000" w:themeColor="text1"/>
            <w:rPrChange w:id="717" w:author="csdl" w:date="2022-10-25T12:55:00Z">
              <w:rPr>
                <w:rFonts w:eastAsia="함초롬바탕" w:hAnsi="함초롬바탕" w:cs="함초롬바탕"/>
              </w:rPr>
            </w:rPrChange>
          </w:rPr>
          <w:t>ies</w:t>
        </w:r>
      </w:ins>
      <w:del w:id="718" w:author="Powell Natasha(인문사회학부)" w:date="2022-10-20T13:34:00Z">
        <w:r w:rsidR="00611695" w:rsidRPr="003B5235" w:rsidDel="00AE3CC9">
          <w:rPr>
            <w:rFonts w:eastAsia="함초롬바탕" w:hAnsi="함초롬바탕" w:cs="함초롬바탕"/>
            <w:color w:val="000000" w:themeColor="text1"/>
            <w:rPrChange w:id="719" w:author="csdl" w:date="2022-10-25T12:55:00Z">
              <w:rPr>
                <w:rFonts w:eastAsia="함초롬바탕" w:hAnsi="함초롬바탕" w:cs="함초롬바탕"/>
              </w:rPr>
            </w:rPrChange>
          </w:rPr>
          <w:delText>y</w:delText>
        </w:r>
      </w:del>
      <w:r w:rsidR="00611695" w:rsidRPr="003B5235">
        <w:rPr>
          <w:rFonts w:eastAsia="함초롬바탕" w:hAnsi="함초롬바탕" w:cs="함초롬바탕"/>
          <w:color w:val="000000" w:themeColor="text1"/>
          <w:rPrChange w:id="720" w:author="csdl" w:date="2022-10-25T12:55:00Z">
            <w:rPr>
              <w:rFonts w:eastAsia="함초롬바탕" w:hAnsi="함초롬바탕" w:cs="함초롬바탕"/>
            </w:rPr>
          </w:rPrChange>
        </w:rPr>
        <w:t xml:space="preserve"> using fewer parameters. </w:t>
      </w:r>
      <w:commentRangeStart w:id="721"/>
      <w:commentRangeStart w:id="722"/>
      <w:ins w:id="723" w:author="csdl" w:date="2022-10-25T13:22:00Z">
        <w:r w:rsidR="0059567B" w:rsidRPr="00B24FFC">
          <w:rPr>
            <w:rFonts w:eastAsia="함초롬바탕" w:hAnsi="함초롬바탕" w:cs="함초롬바탕"/>
            <w:color w:val="FF0000"/>
            <w:rPrChange w:id="724" w:author="csdl" w:date="2022-10-25T13:24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Subsequently, </w:t>
        </w:r>
      </w:ins>
      <w:ins w:id="725" w:author="csdl" w:date="2022-10-25T13:24:00Z">
        <w:r w:rsidR="00B24FFC">
          <w:rPr>
            <w:rFonts w:eastAsia="함초롬바탕" w:hAnsi="함초롬바탕" w:cs="함초롬바탕"/>
            <w:color w:val="FF0000"/>
          </w:rPr>
          <w:t>resear</w:t>
        </w:r>
      </w:ins>
      <w:ins w:id="726" w:author="csdl" w:date="2022-10-25T13:25:00Z">
        <w:r w:rsidR="00B24FFC">
          <w:rPr>
            <w:rFonts w:eastAsia="함초롬바탕" w:hAnsi="함초롬바탕" w:cs="함초롬바탕"/>
            <w:color w:val="FF0000"/>
          </w:rPr>
          <w:t>che</w:t>
        </w:r>
      </w:ins>
      <w:ins w:id="727" w:author="csdl" w:date="2022-10-25T13:22:00Z">
        <w:r w:rsidR="0059567B" w:rsidRPr="00B24FFC">
          <w:rPr>
            <w:rFonts w:eastAsia="함초롬바탕" w:hAnsi="함초롬바탕" w:cs="함초롬바탕"/>
            <w:color w:val="FF0000"/>
            <w:rPrChange w:id="728" w:author="csdl" w:date="2022-10-25T13:24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r improved performance by incorporating </w:t>
        </w:r>
      </w:ins>
      <w:ins w:id="729" w:author="csdl" w:date="2022-10-25T13:25:00Z">
        <w:r w:rsidR="00B24FFC">
          <w:rPr>
            <w:rFonts w:eastAsia="함초롬바탕" w:hAnsi="함초롬바탕" w:cs="함초롬바탕"/>
            <w:color w:val="FF0000"/>
          </w:rPr>
          <w:t>“relaxation”</w:t>
        </w:r>
      </w:ins>
      <w:ins w:id="730" w:author="csdl" w:date="2022-10-25T13:22:00Z">
        <w:r w:rsidR="0059567B" w:rsidRPr="00B24FFC">
          <w:rPr>
            <w:rFonts w:eastAsia="함초롬바탕" w:hAnsi="함초롬바탕" w:cs="함초롬바탕"/>
            <w:color w:val="FF0000"/>
            <w:rPrChange w:id="731" w:author="csdl" w:date="2022-10-25T13:24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into the RNN </w:t>
        </w:r>
      </w:ins>
      <w:ins w:id="732" w:author="csdl" w:date="2022-10-25T13:55:00Z">
        <w:r w:rsidR="0068735F">
          <w:rPr>
            <w:rFonts w:eastAsia="함초롬바탕" w:hAnsi="함초롬바탕" w:cs="함초롬바탕"/>
            <w:color w:val="FF0000"/>
          </w:rPr>
          <w:t xml:space="preserve">architecture </w:t>
        </w:r>
      </w:ins>
      <w:ins w:id="733" w:author="csdl" w:date="2022-10-25T13:22:00Z">
        <w:r w:rsidR="0059567B" w:rsidRPr="0062020E">
          <w:rPr>
            <w:rFonts w:eastAsia="함초롬바탕" w:hAnsi="함초롬바탕" w:cs="함초롬바탕"/>
            <w:color w:val="FF0000"/>
            <w:rPrChange w:id="734" w:author="csdl" w:date="2022-10-25T13:26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in [5]</w:t>
        </w:r>
      </w:ins>
      <w:ins w:id="735" w:author="csdl" w:date="2022-10-25T13:15:00Z">
        <w:r w:rsidR="000546E9" w:rsidRPr="0062020E">
          <w:rPr>
            <w:rFonts w:eastAsia="함초롬바탕" w:hAnsi="함초롬바탕" w:cs="함초롬바탕"/>
            <w:color w:val="FF0000"/>
            <w:rPrChange w:id="736" w:author="csdl" w:date="2022-10-25T13:26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.</w:t>
        </w:r>
      </w:ins>
      <w:ins w:id="737" w:author="csdl" w:date="2022-10-25T13:16:00Z">
        <w:r w:rsidR="000546E9" w:rsidRPr="0062020E">
          <w:rPr>
            <w:rFonts w:eastAsia="함초롬바탕" w:hAnsi="함초롬바탕" w:cs="함초롬바탕"/>
            <w:color w:val="FF0000"/>
            <w:rPrChange w:id="738" w:author="csdl" w:date="2022-10-25T13:26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</w:t>
        </w:r>
      </w:ins>
      <w:commentRangeEnd w:id="721"/>
      <w:ins w:id="739" w:author="csdl" w:date="2022-10-25T13:24:00Z">
        <w:r w:rsidR="00B24FFC" w:rsidRPr="0062020E">
          <w:rPr>
            <w:rStyle w:val="a5"/>
            <w:rFonts w:asciiTheme="minorHAnsi" w:eastAsiaTheme="minorEastAsia" w:hAnsiTheme="minorHAnsi" w:cstheme="minorBidi"/>
            <w:color w:val="FF0000"/>
            <w:kern w:val="2"/>
            <w:rPrChange w:id="740" w:author="csdl" w:date="2022-10-25T13:26:00Z">
              <w:rPr>
                <w:rStyle w:val="a5"/>
                <w:rFonts w:asciiTheme="minorHAnsi" w:eastAsiaTheme="minorEastAsia" w:hAnsiTheme="minorHAnsi" w:cstheme="minorBidi"/>
                <w:color w:val="auto"/>
                <w:kern w:val="2"/>
              </w:rPr>
            </w:rPrChange>
          </w:rPr>
          <w:commentReference w:id="721"/>
        </w:r>
      </w:ins>
      <w:commentRangeEnd w:id="722"/>
      <w:r w:rsidR="009E58F8">
        <w:rPr>
          <w:rStyle w:val="a5"/>
          <w:rFonts w:asciiTheme="minorHAnsi" w:eastAsiaTheme="minorEastAsia" w:hAnsiTheme="minorHAnsi" w:cstheme="minorBidi"/>
          <w:color w:val="auto"/>
          <w:kern w:val="2"/>
        </w:rPr>
        <w:commentReference w:id="722"/>
      </w:r>
      <w:ins w:id="741" w:author="Powell Natasha(인문사회학부)" w:date="2022-10-27T14:13:00Z">
        <w:r w:rsidR="009E58F8">
          <w:rPr>
            <w:rFonts w:eastAsia="함초롬바탕" w:hAnsi="함초롬바탕" w:cs="함초롬바탕"/>
            <w:color w:val="FF0000"/>
          </w:rPr>
          <w:t xml:space="preserve">The </w:t>
        </w:r>
      </w:ins>
      <w:ins w:id="742" w:author="csdl" w:date="2022-10-25T13:16:00Z">
        <w:del w:id="743" w:author="Powell Natasha(인문사회학부)" w:date="2022-10-27T14:13:00Z">
          <w:r w:rsidR="000546E9" w:rsidRPr="0062020E" w:rsidDel="009E58F8">
            <w:rPr>
              <w:rFonts w:eastAsia="함초롬바탕" w:hAnsi="함초롬바탕" w:cs="함초롬바탕"/>
              <w:color w:val="FF0000"/>
              <w:rPrChange w:id="744" w:author="csdl" w:date="2022-10-25T13:26:00Z">
                <w:rPr>
                  <w:rFonts w:eastAsia="함초롬바탕" w:hAnsi="함초롬바탕" w:cs="함초롬바탕"/>
                  <w:color w:val="000000" w:themeColor="text1"/>
                </w:rPr>
              </w:rPrChange>
            </w:rPr>
            <w:delText>P</w:delText>
          </w:r>
        </w:del>
      </w:ins>
      <w:ins w:id="745" w:author="Powell Natasha(인문사회학부)" w:date="2022-10-27T14:13:00Z">
        <w:r w:rsidR="009E58F8">
          <w:rPr>
            <w:rFonts w:eastAsia="함초롬바탕" w:hAnsi="함초롬바탕" w:cs="함초롬바탕"/>
            <w:color w:val="FF0000"/>
          </w:rPr>
          <w:t>p</w:t>
        </w:r>
      </w:ins>
      <w:ins w:id="746" w:author="csdl" w:date="2022-10-25T13:16:00Z">
        <w:r w:rsidR="000546E9" w:rsidRPr="0062020E">
          <w:rPr>
            <w:rFonts w:eastAsia="함초롬바탕" w:hAnsi="함초롬바탕" w:cs="함초롬바탕"/>
            <w:color w:val="FF0000"/>
            <w:rPrChange w:id="747" w:author="csdl" w:date="2022-10-25T13:26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urpose of using </w:t>
        </w:r>
      </w:ins>
      <w:ins w:id="748" w:author="Powell Natasha(인문사회학부)" w:date="2022-10-27T14:13:00Z">
        <w:r w:rsidR="009E58F8">
          <w:rPr>
            <w:rFonts w:eastAsia="함초롬바탕" w:hAnsi="함초롬바탕" w:cs="함초롬바탕"/>
            <w:color w:val="FF0000"/>
          </w:rPr>
          <w:t xml:space="preserve">this </w:t>
        </w:r>
      </w:ins>
      <w:ins w:id="749" w:author="csdl" w:date="2022-10-25T13:16:00Z">
        <w:r w:rsidR="000546E9" w:rsidRPr="0062020E">
          <w:rPr>
            <w:rFonts w:eastAsia="함초롬바탕" w:hAnsi="함초롬바탕" w:cs="함초롬바탕"/>
            <w:color w:val="FF0000"/>
            <w:rPrChange w:id="750" w:author="csdl" w:date="2022-10-25T13:26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relaxation concept was to determine how much previous data to use. Notably, this me</w:t>
        </w:r>
      </w:ins>
      <w:ins w:id="751" w:author="csdl" w:date="2022-10-25T13:17:00Z">
        <w:r w:rsidR="000546E9" w:rsidRPr="0062020E">
          <w:rPr>
            <w:rFonts w:eastAsia="함초롬바탕" w:hAnsi="함초롬바탕" w:cs="함초롬바탕"/>
            <w:color w:val="FF0000"/>
            <w:rPrChange w:id="752" w:author="csdl" w:date="2022-10-25T13:26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thod optimized the decoder relaxation factor through deep learning as opposed to the previous method, brute force simulation.</w:t>
        </w:r>
      </w:ins>
    </w:p>
    <w:p w14:paraId="79188CF2" w14:textId="14619E92" w:rsidR="00611695" w:rsidRPr="00A12EE8" w:rsidDel="00726E12" w:rsidRDefault="00611695">
      <w:pPr>
        <w:pStyle w:val="a3"/>
        <w:spacing w:line="288" w:lineRule="auto"/>
        <w:ind w:firstLine="800"/>
        <w:rPr>
          <w:del w:id="753" w:author="csdl" w:date="2022-10-20T18:18:00Z"/>
          <w:rFonts w:eastAsia="함초롬바탕" w:hAnsi="함초롬바탕" w:cs="함초롬바탕"/>
          <w:color w:val="000000" w:themeColor="text1"/>
          <w:rPrChange w:id="754" w:author="csdl" w:date="2022-10-25T13:17:00Z">
            <w:rPr>
              <w:del w:id="755" w:author="csdl" w:date="2022-10-20T18:18:00Z"/>
              <w:rFonts w:eastAsia="함초롬바탕" w:hAnsi="함초롬바탕" w:cs="함초롬바탕"/>
            </w:rPr>
          </w:rPrChange>
        </w:rPr>
        <w:pPrChange w:id="756" w:author="Powell Natasha(인문사회학부)" w:date="2022-10-20T13:21:00Z">
          <w:pPr>
            <w:pStyle w:val="a3"/>
            <w:spacing w:line="288" w:lineRule="auto"/>
          </w:pPr>
        </w:pPrChange>
      </w:pPr>
      <w:r w:rsidRPr="003B5235">
        <w:rPr>
          <w:rFonts w:eastAsia="함초롬바탕" w:hAnsi="함초롬바탕" w:cs="함초롬바탕"/>
          <w:color w:val="000000" w:themeColor="text1"/>
          <w:rPrChange w:id="757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However,</w:t>
      </w:r>
      <w:ins w:id="758" w:author="Powell Natasha(인문사회학부)" w:date="2022-10-20T13:34:00Z">
        <w:r w:rsidR="00AE3CC9" w:rsidRPr="003B5235">
          <w:rPr>
            <w:rFonts w:eastAsia="함초롬바탕" w:hAnsi="함초롬바탕" w:cs="함초롬바탕"/>
            <w:color w:val="000000" w:themeColor="text1"/>
            <w:rPrChange w:id="759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 </w:t>
        </w:r>
        <w:del w:id="760" w:author="csdl" w:date="2022-10-25T13:26:00Z">
          <w:r w:rsidR="00AE3CC9" w:rsidRPr="003B5235" w:rsidDel="00ED3501">
            <w:rPr>
              <w:rFonts w:eastAsia="함초롬바탕" w:hAnsi="함초롬바탕" w:cs="함초롬바탕"/>
              <w:color w:val="000000" w:themeColor="text1"/>
              <w:rPrChange w:id="761" w:author="csdl" w:date="2022-10-25T12:55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>this</w:delText>
          </w:r>
        </w:del>
      </w:ins>
      <w:del w:id="762" w:author="csdl" w:date="2022-10-25T13:26:00Z">
        <w:r w:rsidRPr="003B5235" w:rsidDel="00ED3501">
          <w:rPr>
            <w:rFonts w:eastAsia="함초롬바탕" w:hAnsi="함초롬바탕" w:cs="함초롬바탕"/>
            <w:color w:val="000000" w:themeColor="text1"/>
            <w:rPrChange w:id="763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delText xml:space="preserve"> </w:delText>
        </w:r>
      </w:del>
      <w:r w:rsidRPr="003B5235">
        <w:rPr>
          <w:rFonts w:eastAsia="함초롬바탕" w:hAnsi="함초롬바탕" w:cs="함초롬바탕"/>
          <w:color w:val="000000" w:themeColor="text1"/>
          <w:rPrChange w:id="764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‘RNN’</w:t>
      </w:r>
      <w:ins w:id="765" w:author="csdl" w:date="2022-10-25T13:38:00Z">
        <w:r w:rsidR="00B6419A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del w:id="766" w:author="csdl" w:date="2022-10-25T13:38:00Z">
        <w:r w:rsidRPr="003B5235" w:rsidDel="00B6419A">
          <w:rPr>
            <w:rFonts w:eastAsia="함초롬바탕" w:hAnsi="함초롬바탕" w:cs="함초롬바탕"/>
            <w:color w:val="000000" w:themeColor="text1"/>
            <w:rPrChange w:id="767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delText xml:space="preserve"> </w:delText>
        </w:r>
      </w:del>
      <w:ins w:id="768" w:author="Powell Natasha(인문사회학부)" w:date="2022-10-20T13:34:00Z">
        <w:del w:id="769" w:author="csdl" w:date="2022-10-25T13:38:00Z">
          <w:r w:rsidR="00AE3CC9" w:rsidRPr="003B5235" w:rsidDel="00B6419A">
            <w:rPr>
              <w:rFonts w:eastAsia="함초롬바탕" w:hAnsi="함초롬바탕" w:cs="함초롬바탕"/>
              <w:color w:val="000000" w:themeColor="text1"/>
              <w:rPrChange w:id="770" w:author="csdl" w:date="2022-10-25T12:55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 xml:space="preserve">based method </w:delText>
          </w:r>
        </w:del>
      </w:ins>
      <w:r w:rsidRPr="003B5235">
        <w:rPr>
          <w:rFonts w:eastAsia="함초롬바탕" w:hAnsi="함초롬바탕" w:cs="함초롬바탕"/>
          <w:color w:val="000000" w:themeColor="text1"/>
          <w:rPrChange w:id="771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has two limitations.</w:t>
      </w:r>
      <w:r w:rsidRPr="003B5235">
        <w:rPr>
          <w:rFonts w:eastAsia="함초롬바탕" w:hAnsi="함초롬바탕" w:cs="함초롬바탕"/>
          <w:color w:val="000000" w:themeColor="text1"/>
          <w:rPrChange w:id="772" w:author="csdl" w:date="2022-10-25T12:55:00Z">
            <w:rPr>
              <w:rFonts w:eastAsia="함초롬바탕" w:hAnsi="함초롬바탕" w:cs="함초롬바탕"/>
            </w:rPr>
          </w:rPrChange>
        </w:rPr>
        <w:t xml:space="preserve"> To be specific, input vectors are entered sequentially to enable sequential data processing, but </w:t>
      </w:r>
      <w:r w:rsidRPr="003B5235">
        <w:rPr>
          <w:rFonts w:eastAsia="함초롬바탕" w:hAnsi="함초롬바탕" w:cs="함초롬바탕"/>
          <w:color w:val="000000" w:themeColor="text1"/>
          <w:rPrChange w:id="773" w:author="csdl" w:date="2022-10-25T12:55:00Z">
            <w:rPr>
              <w:rFonts w:eastAsia="함초롬바탕" w:hAnsi="함초롬바탕" w:cs="함초롬바탕"/>
              <w:color w:val="FF0000"/>
            </w:rPr>
          </w:rPrChange>
        </w:rPr>
        <w:t>‘parallelization operation’</w:t>
      </w:r>
      <w:r w:rsidRPr="003B5235">
        <w:rPr>
          <w:rFonts w:eastAsia="함초롬바탕" w:hAnsi="함초롬바탕" w:cs="함초롬바탕"/>
          <w:color w:val="000000" w:themeColor="text1"/>
          <w:rPrChange w:id="774" w:author="csdl" w:date="2022-10-25T12:55:00Z">
            <w:rPr>
              <w:rFonts w:eastAsia="함초롬바탕" w:hAnsi="함초롬바탕" w:cs="함초롬바탕"/>
            </w:rPr>
          </w:rPrChange>
        </w:rPr>
        <w:t xml:space="preserve"> is not possible. </w:t>
      </w:r>
      <w:del w:id="775" w:author="Powell Natasha(인문사회학부)" w:date="2022-10-20T13:35:00Z">
        <w:r w:rsidRPr="003B5235" w:rsidDel="00714749">
          <w:rPr>
            <w:rFonts w:eastAsia="함초롬바탕" w:hAnsi="함초롬바탕" w:cs="함초롬바탕"/>
            <w:color w:val="000000" w:themeColor="text1"/>
            <w:rPrChange w:id="776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And </w:delText>
        </w:r>
      </w:del>
      <w:ins w:id="777" w:author="Powell Natasha(인문사회학부)" w:date="2022-10-20T13:35:00Z">
        <w:r w:rsidR="00714749" w:rsidRPr="003B5235">
          <w:rPr>
            <w:rFonts w:eastAsia="함초롬바탕" w:hAnsi="함초롬바탕" w:cs="함초롬바탕"/>
            <w:color w:val="000000" w:themeColor="text1"/>
            <w:rPrChange w:id="778" w:author="csdl" w:date="2022-10-25T12:55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Pr="003B5235">
        <w:rPr>
          <w:rFonts w:eastAsia="함초롬바탕" w:hAnsi="함초롬바탕" w:cs="함초롬바탕"/>
          <w:color w:val="000000" w:themeColor="text1"/>
          <w:rPrChange w:id="779" w:author="csdl" w:date="2022-10-25T12:55:00Z">
            <w:rPr>
              <w:rFonts w:eastAsia="함초롬바탕" w:hAnsi="함초롬바탕" w:cs="함초롬바탕"/>
            </w:rPr>
          </w:rPrChange>
        </w:rPr>
        <w:t xml:space="preserve">derivative value of tanh, </w:t>
      </w:r>
      <w:r w:rsidRPr="00A12EE8">
        <w:rPr>
          <w:rFonts w:eastAsia="함초롬바탕" w:hAnsi="함초롬바탕" w:cs="함초롬바탕"/>
          <w:color w:val="000000" w:themeColor="text1"/>
          <w:rPrChange w:id="780" w:author="csdl" w:date="2022-10-25T13:17:00Z">
            <w:rPr>
              <w:rFonts w:eastAsia="함초롬바탕" w:hAnsi="함초롬바탕" w:cs="함초롬바탕"/>
            </w:rPr>
          </w:rPrChange>
        </w:rPr>
        <w:t>activation function of RNN, is used</w:t>
      </w:r>
      <w:ins w:id="781" w:author="Powell Natasha(인문사회학부)" w:date="2022-10-20T13:35:00Z">
        <w:r w:rsidR="00714749" w:rsidRPr="00A12EE8">
          <w:rPr>
            <w:rFonts w:eastAsia="함초롬바탕" w:hAnsi="함초롬바탕" w:cs="함초롬바탕"/>
            <w:color w:val="000000" w:themeColor="text1"/>
            <w:rPrChange w:id="782" w:author="csdl" w:date="2022-10-25T13:17:00Z">
              <w:rPr>
                <w:rFonts w:eastAsia="함초롬바탕" w:hAnsi="함초롬바탕" w:cs="함초롬바탕"/>
              </w:rPr>
            </w:rPrChange>
          </w:rPr>
          <w:t xml:space="preserve"> in this case. However</w:t>
        </w:r>
      </w:ins>
      <w:r w:rsidRPr="00A12EE8">
        <w:rPr>
          <w:rFonts w:eastAsia="함초롬바탕" w:hAnsi="함초롬바탕" w:cs="함초롬바탕"/>
          <w:color w:val="000000" w:themeColor="text1"/>
          <w:rPrChange w:id="783" w:author="csdl" w:date="2022-10-25T13:17:00Z">
            <w:rPr>
              <w:rFonts w:eastAsia="함초롬바탕" w:hAnsi="함초롬바탕" w:cs="함초롬바탕"/>
            </w:rPr>
          </w:rPrChange>
        </w:rPr>
        <w:t xml:space="preserve">, there is a disadvantage that back propagation information is rarely transferred because </w:t>
      </w:r>
      <w:ins w:id="784" w:author="Powell Natasha(인문사회학부)" w:date="2022-10-20T13:35:00Z">
        <w:r w:rsidR="00714749" w:rsidRPr="00A12EE8">
          <w:rPr>
            <w:rFonts w:eastAsia="함초롬바탕" w:hAnsi="함초롬바탕" w:cs="함초롬바탕"/>
            <w:color w:val="000000" w:themeColor="text1"/>
            <w:rPrChange w:id="785" w:author="csdl" w:date="2022-10-25T13:17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r w:rsidRPr="00A12EE8">
        <w:rPr>
          <w:rFonts w:eastAsia="함초롬바탕" w:hAnsi="함초롬바탕" w:cs="함초롬바탕"/>
          <w:color w:val="000000" w:themeColor="text1"/>
          <w:rPrChange w:id="786" w:author="csdl" w:date="2022-10-25T13:17:00Z">
            <w:rPr>
              <w:rFonts w:eastAsia="함초롬바탕" w:hAnsi="함초롬바탕" w:cs="함초롬바탕"/>
            </w:rPr>
          </w:rPrChange>
        </w:rPr>
        <w:t>vanishing gradient occurs.</w:t>
      </w:r>
      <w:ins w:id="787" w:author="csdl" w:date="2022-10-20T18:18:00Z">
        <w:r w:rsidR="00726E12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del w:id="788" w:author="csdl" w:date="2022-10-20T18:18:00Z">
        <w:r w:rsidRPr="00A12EE8" w:rsidDel="00726E12">
          <w:rPr>
            <w:rFonts w:eastAsia="함초롬바탕" w:hAnsi="함초롬바탕" w:cs="함초롬바탕"/>
            <w:color w:val="000000" w:themeColor="text1"/>
            <w:rPrChange w:id="789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</w:p>
    <w:p w14:paraId="79188CF3" w14:textId="77777777" w:rsidR="00611695" w:rsidRPr="00A12EE8" w:rsidDel="00726E12" w:rsidRDefault="00611695" w:rsidP="00611695">
      <w:pPr>
        <w:pStyle w:val="a3"/>
        <w:spacing w:line="288" w:lineRule="auto"/>
        <w:rPr>
          <w:del w:id="790" w:author="csdl" w:date="2022-10-20T18:18:00Z"/>
          <w:rFonts w:eastAsia="함초롬바탕" w:hAnsi="함초롬바탕" w:cs="함초롬바탕"/>
          <w:color w:val="000000" w:themeColor="text1"/>
          <w:rPrChange w:id="791" w:author="csdl" w:date="2022-10-25T13:17:00Z">
            <w:rPr>
              <w:del w:id="792" w:author="csdl" w:date="2022-10-20T18:18:00Z"/>
              <w:rFonts w:eastAsia="함초롬바탕" w:hAnsi="함초롬바탕" w:cs="함초롬바탕"/>
            </w:rPr>
          </w:rPrChange>
        </w:rPr>
      </w:pPr>
    </w:p>
    <w:p w14:paraId="79188CF4" w14:textId="448E6697" w:rsidR="00611695" w:rsidRPr="003B5235" w:rsidRDefault="00611695">
      <w:pPr>
        <w:pStyle w:val="a3"/>
        <w:spacing w:line="288" w:lineRule="auto"/>
        <w:ind w:firstLine="800"/>
        <w:rPr>
          <w:rFonts w:ascii="Helvetica" w:hAnsi="Helvetica" w:cs="Helvetica"/>
          <w:color w:val="000000" w:themeColor="text1"/>
          <w:sz w:val="24"/>
          <w:szCs w:val="24"/>
          <w:rPrChange w:id="793" w:author="csdl" w:date="2022-10-25T12:55:00Z">
            <w:rPr>
              <w:rFonts w:eastAsia="함초롬바탕" w:hAnsi="함초롬바탕" w:cs="함초롬바탕"/>
            </w:rPr>
          </w:rPrChange>
        </w:rPr>
        <w:pPrChange w:id="794" w:author="csdl" w:date="2022-10-20T18:24:00Z">
          <w:pPr>
            <w:pStyle w:val="a3"/>
            <w:spacing w:line="288" w:lineRule="auto"/>
          </w:pPr>
        </w:pPrChange>
      </w:pPr>
      <w:del w:id="795" w:author="Powell Natasha(인문사회학부)" w:date="2022-10-20T13:35:00Z">
        <w:r w:rsidRPr="00A12EE8" w:rsidDel="00714749">
          <w:rPr>
            <w:rFonts w:eastAsia="함초롬바탕" w:hAnsi="함초롬바탕" w:cs="함초롬바탕"/>
            <w:color w:val="000000" w:themeColor="text1"/>
            <w:rPrChange w:id="796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The way that I came up with </w:delText>
        </w:r>
      </w:del>
      <w:ins w:id="797" w:author="Powell Natasha(인문사회학부)" w:date="2022-10-20T13:35:00Z">
        <w:r w:rsidR="00714749" w:rsidRPr="00A12EE8">
          <w:rPr>
            <w:rFonts w:eastAsia="함초롬바탕" w:hAnsi="함초롬바탕" w:cs="함초롬바탕"/>
            <w:color w:val="000000" w:themeColor="text1"/>
            <w:rPrChange w:id="798" w:author="csdl" w:date="2022-10-25T13:17:00Z">
              <w:rPr>
                <w:rFonts w:eastAsia="함초롬바탕" w:hAnsi="함초롬바탕" w:cs="함초롬바탕"/>
              </w:rPr>
            </w:rPrChange>
          </w:rPr>
          <w:t>T</w:t>
        </w:r>
      </w:ins>
      <w:del w:id="799" w:author="Powell Natasha(인문사회학부)" w:date="2022-10-20T13:35:00Z">
        <w:r w:rsidRPr="00A12EE8" w:rsidDel="00714749">
          <w:rPr>
            <w:rFonts w:eastAsia="함초롬바탕" w:hAnsi="함초롬바탕" w:cs="함초롬바탕"/>
            <w:color w:val="000000" w:themeColor="text1"/>
            <w:rPrChange w:id="800" w:author="csdl" w:date="2022-10-25T13:17:00Z">
              <w:rPr>
                <w:rFonts w:eastAsia="함초롬바탕" w:hAnsi="함초롬바탕" w:cs="함초롬바탕"/>
              </w:rPr>
            </w:rPrChange>
          </w:rPr>
          <w:delText>t</w:delText>
        </w:r>
      </w:del>
      <w:r w:rsidRPr="00A12EE8">
        <w:rPr>
          <w:rFonts w:eastAsia="함초롬바탕" w:hAnsi="함초롬바탕" w:cs="함초롬바탕"/>
          <w:color w:val="000000" w:themeColor="text1"/>
          <w:rPrChange w:id="801" w:author="csdl" w:date="2022-10-25T13:17:00Z">
            <w:rPr>
              <w:rFonts w:eastAsia="함초롬바탕" w:hAnsi="함초롬바탕" w:cs="함초롬바탕"/>
            </w:rPr>
          </w:rPrChange>
        </w:rPr>
        <w:t>o solve these problems</w:t>
      </w:r>
      <w:ins w:id="802" w:author="Powell Natasha(인문사회학부)" w:date="2022-10-20T13:35:00Z">
        <w:r w:rsidR="008865E3" w:rsidRPr="00A12EE8">
          <w:rPr>
            <w:rFonts w:eastAsia="함초롬바탕" w:hAnsi="함초롬바탕" w:cs="함초롬바탕"/>
            <w:color w:val="000000" w:themeColor="text1"/>
            <w:rPrChange w:id="803" w:author="csdl" w:date="2022-10-25T13:17:00Z">
              <w:rPr>
                <w:rFonts w:eastAsia="함초롬바탕" w:hAnsi="함초롬바탕" w:cs="함초롬바탕"/>
              </w:rPr>
            </w:rPrChange>
          </w:rPr>
          <w:t>,</w:t>
        </w:r>
      </w:ins>
      <w:commentRangeStart w:id="804"/>
      <w:ins w:id="805" w:author="Powell Natasha(인문사회학부)" w:date="2022-10-24T17:16:00Z">
        <w:del w:id="806" w:author="csdl" w:date="2022-10-25T13:39:00Z">
          <w:r w:rsidR="00A550A8" w:rsidRPr="00705DFB" w:rsidDel="00B6419A">
            <w:rPr>
              <w:rFonts w:eastAsia="함초롬바탕" w:hAnsi="함초롬바탕" w:cs="함초롬바탕"/>
              <w:color w:val="000000" w:themeColor="text1"/>
            </w:rPr>
            <w:delText xml:space="preserve"> </w:delText>
          </w:r>
          <w:r w:rsidR="00E37883" w:rsidRPr="00A12EE8" w:rsidDel="00B6419A">
            <w:rPr>
              <w:rFonts w:eastAsia="함초롬바탕" w:hAnsi="함초롬바탕" w:cs="함초롬바탕"/>
              <w:color w:val="000000" w:themeColor="text1"/>
            </w:rPr>
            <w:delText>a</w:delText>
          </w:r>
        </w:del>
      </w:ins>
      <w:ins w:id="807" w:author="Powell Natasha(인문사회학부)" w:date="2022-10-20T13:35:00Z">
        <w:r w:rsidR="008865E3" w:rsidRPr="00A12EE8">
          <w:rPr>
            <w:rFonts w:eastAsia="함초롬바탕" w:hAnsi="함초롬바탕" w:cs="함초롬바탕"/>
            <w:color w:val="000000" w:themeColor="text1"/>
            <w:rPrChange w:id="808" w:author="csdl" w:date="2022-10-25T13:17:00Z">
              <w:rPr>
                <w:rFonts w:eastAsia="함초롬바탕" w:hAnsi="함초롬바탕" w:cs="함초롬바탕"/>
              </w:rPr>
            </w:rPrChange>
          </w:rPr>
          <w:t xml:space="preserve"> </w:t>
        </w:r>
        <w:del w:id="809" w:author="csdl" w:date="2022-10-20T18:19:00Z">
          <w:r w:rsidR="008865E3" w:rsidRPr="0068735F" w:rsidDel="0004493B">
            <w:rPr>
              <w:rFonts w:eastAsia="함초롬바탕" w:hAnsi="함초롬바탕" w:cs="함초롬바탕"/>
              <w:color w:val="FF0000"/>
              <w:rPrChange w:id="810" w:author="csdl" w:date="2022-10-25T13:55:00Z">
                <w:rPr>
                  <w:rFonts w:eastAsia="함초롬바탕" w:hAnsi="함초롬바탕" w:cs="함초롬바탕"/>
                </w:rPr>
              </w:rPrChange>
            </w:rPr>
            <w:delText>this study</w:delText>
          </w:r>
        </w:del>
      </w:ins>
      <w:ins w:id="811" w:author="csdl" w:date="2022-10-25T13:39:00Z">
        <w:r w:rsidR="00B6419A" w:rsidRPr="0068735F">
          <w:rPr>
            <w:rFonts w:eastAsia="함초롬바탕" w:hAnsi="함초롬바탕" w:cs="함초롬바탕"/>
            <w:color w:val="FF0000"/>
            <w:rPrChange w:id="812" w:author="csdl" w:date="2022-10-25T13:55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our </w:t>
        </w:r>
      </w:ins>
      <w:ins w:id="813" w:author="csdl" w:date="2022-10-20T18:19:00Z">
        <w:r w:rsidR="0004493B" w:rsidRPr="0068735F">
          <w:rPr>
            <w:rFonts w:eastAsia="함초롬바탕" w:hAnsi="함초롬바탕" w:cs="함초롬바탕"/>
            <w:color w:val="FF0000"/>
            <w:rPrChange w:id="814" w:author="csdl" w:date="2022-10-25T13:55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method</w:t>
        </w:r>
      </w:ins>
      <w:r w:rsidRPr="0068735F">
        <w:rPr>
          <w:rFonts w:eastAsia="함초롬바탕" w:hAnsi="함초롬바탕" w:cs="함초롬바탕"/>
          <w:color w:val="FF0000"/>
          <w:rPrChange w:id="815" w:author="csdl" w:date="2022-10-25T13:55:00Z">
            <w:rPr>
              <w:rFonts w:eastAsia="함초롬바탕" w:hAnsi="함초롬바탕" w:cs="함초롬바탕"/>
            </w:rPr>
          </w:rPrChange>
        </w:rPr>
        <w:t xml:space="preserve"> </w:t>
      </w:r>
      <w:commentRangeEnd w:id="804"/>
      <w:r w:rsidR="00B6419A" w:rsidRPr="0068735F">
        <w:rPr>
          <w:rStyle w:val="a5"/>
          <w:rFonts w:asciiTheme="minorHAnsi" w:eastAsiaTheme="minorEastAsia" w:hAnsiTheme="minorHAnsi" w:cstheme="minorBidi"/>
          <w:color w:val="FF0000"/>
          <w:kern w:val="2"/>
          <w:rPrChange w:id="816" w:author="csdl" w:date="2022-10-25T13:55:00Z">
            <w:rPr>
              <w:rStyle w:val="a5"/>
              <w:rFonts w:asciiTheme="minorHAnsi" w:eastAsiaTheme="minorEastAsia" w:hAnsiTheme="minorHAnsi" w:cstheme="minorBidi"/>
              <w:color w:val="auto"/>
              <w:kern w:val="2"/>
            </w:rPr>
          </w:rPrChange>
        </w:rPr>
        <w:commentReference w:id="804"/>
      </w:r>
      <w:del w:id="817" w:author="Powell Natasha(인문사회학부)" w:date="2022-10-24T17:16:00Z">
        <w:r w:rsidRPr="00A12EE8" w:rsidDel="00A550A8">
          <w:rPr>
            <w:rFonts w:eastAsia="함초롬바탕" w:hAnsi="함초롬바탕" w:cs="함초롬바탕"/>
            <w:color w:val="000000" w:themeColor="text1"/>
            <w:rPrChange w:id="818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is </w:delText>
        </w:r>
      </w:del>
      <w:r w:rsidRPr="00A12EE8">
        <w:rPr>
          <w:rFonts w:eastAsia="함초롬바탕" w:hAnsi="함초롬바탕" w:cs="함초롬바탕"/>
          <w:color w:val="000000" w:themeColor="text1"/>
          <w:rPrChange w:id="819" w:author="csdl" w:date="2022-10-25T13:17:00Z">
            <w:rPr>
              <w:rFonts w:eastAsia="함초롬바탕" w:hAnsi="함초롬바탕" w:cs="함초롬바탕"/>
            </w:rPr>
          </w:rPrChange>
        </w:rPr>
        <w:t>us</w:t>
      </w:r>
      <w:ins w:id="820" w:author="Powell Natasha(인문사회학부)" w:date="2022-10-24T17:16:00Z">
        <w:r w:rsidR="00A550A8" w:rsidRPr="00705DFB">
          <w:rPr>
            <w:rFonts w:eastAsia="함초롬바탕" w:hAnsi="함초롬바탕" w:cs="함초롬바탕"/>
            <w:color w:val="000000" w:themeColor="text1"/>
          </w:rPr>
          <w:t>e</w:t>
        </w:r>
        <w:r w:rsidR="00E37883" w:rsidRPr="00A12EE8">
          <w:rPr>
            <w:rFonts w:eastAsia="함초롬바탕" w:hAnsi="함초롬바탕" w:cs="함초롬바탕"/>
            <w:color w:val="000000" w:themeColor="text1"/>
          </w:rPr>
          <w:t>d</w:t>
        </w:r>
      </w:ins>
      <w:del w:id="821" w:author="Powell Natasha(인문사회학부)" w:date="2022-10-24T17:16:00Z">
        <w:r w:rsidRPr="00A12EE8" w:rsidDel="00A550A8">
          <w:rPr>
            <w:rFonts w:eastAsia="함초롬바탕" w:hAnsi="함초롬바탕" w:cs="함초롬바탕"/>
            <w:color w:val="000000" w:themeColor="text1"/>
            <w:rPrChange w:id="822" w:author="csdl" w:date="2022-10-25T13:17:00Z">
              <w:rPr>
                <w:rFonts w:eastAsia="함초롬바탕" w:hAnsi="함초롬바탕" w:cs="함초롬바탕"/>
              </w:rPr>
            </w:rPrChange>
          </w:rPr>
          <w:delText>ing</w:delText>
        </w:r>
      </w:del>
      <w:r w:rsidRPr="00A12EE8">
        <w:rPr>
          <w:rFonts w:eastAsia="함초롬바탕" w:hAnsi="함초롬바탕" w:cs="함초롬바탕"/>
          <w:color w:val="000000" w:themeColor="text1"/>
          <w:rPrChange w:id="823" w:author="csdl" w:date="2022-10-25T13:17:00Z">
            <w:rPr>
              <w:rFonts w:eastAsia="함초롬바탕" w:hAnsi="함초롬바탕" w:cs="함초롬바탕"/>
            </w:rPr>
          </w:rPrChange>
        </w:rPr>
        <w:t xml:space="preserve"> Long Short Term Memory (LSTM</w:t>
      </w:r>
      <w:ins w:id="824" w:author="csdl" w:date="2022-10-25T13:56:00Z">
        <w:r w:rsidR="0068735F">
          <w:rPr>
            <w:rFonts w:eastAsia="함초롬바탕" w:hAnsi="함초롬바탕" w:cs="함초롬바탕"/>
            <w:color w:val="000000" w:themeColor="text1"/>
          </w:rPr>
          <w:t>, a special case of RNN)</w:t>
        </w:r>
      </w:ins>
      <w:del w:id="825" w:author="csdl" w:date="2022-10-25T13:56:00Z">
        <w:r w:rsidRPr="00A12EE8" w:rsidDel="0068735F">
          <w:rPr>
            <w:rFonts w:eastAsia="함초롬바탕" w:hAnsi="함초롬바탕" w:cs="함초롬바탕"/>
            <w:color w:val="000000" w:themeColor="text1"/>
            <w:rPrChange w:id="826" w:author="csdl" w:date="2022-10-25T13:17:00Z">
              <w:rPr>
                <w:rFonts w:eastAsia="함초롬바탕" w:hAnsi="함초롬바탕" w:cs="함초롬바탕"/>
              </w:rPr>
            </w:rPrChange>
          </w:rPr>
          <w:delText>)</w:delText>
        </w:r>
      </w:del>
      <w:ins w:id="827" w:author="Powell Natasha(인문사회학부)" w:date="2022-10-20T13:35:00Z">
        <w:r w:rsidR="008865E3" w:rsidRPr="00A12EE8">
          <w:rPr>
            <w:rFonts w:eastAsia="함초롬바탕" w:hAnsi="함초롬바탕" w:cs="함초롬바탕"/>
            <w:color w:val="000000" w:themeColor="text1"/>
            <w:rPrChange w:id="828" w:author="csdl" w:date="2022-10-25T13:17:00Z">
              <w:rPr>
                <w:rFonts w:eastAsia="함초롬바탕" w:hAnsi="함초롬바탕" w:cs="함초롬바탕"/>
              </w:rPr>
            </w:rPrChange>
          </w:rPr>
          <w:t xml:space="preserve"> along with</w:t>
        </w:r>
      </w:ins>
      <w:del w:id="829" w:author="Powell Natasha(인문사회학부)" w:date="2022-10-20T13:35:00Z">
        <w:r w:rsidRPr="00A12EE8" w:rsidDel="008865E3">
          <w:rPr>
            <w:rFonts w:eastAsia="함초롬바탕" w:hAnsi="함초롬바탕" w:cs="함초롬바탕"/>
            <w:color w:val="000000" w:themeColor="text1"/>
            <w:rPrChange w:id="830" w:author="csdl" w:date="2022-10-25T13:17:00Z">
              <w:rPr>
                <w:rFonts w:eastAsia="함초롬바탕" w:hAnsi="함초롬바탕" w:cs="함초롬바탕"/>
              </w:rPr>
            </w:rPrChange>
          </w:rPr>
          <w:delText>.</w:delText>
        </w:r>
      </w:del>
      <w:del w:id="831" w:author="Powell Natasha(인문사회학부)" w:date="2022-10-20T13:36:00Z">
        <w:r w:rsidRPr="00A12EE8" w:rsidDel="008865E3">
          <w:rPr>
            <w:rFonts w:eastAsia="함초롬바탕" w:hAnsi="함초롬바탕" w:cs="함초롬바탕"/>
            <w:color w:val="000000" w:themeColor="text1"/>
            <w:rPrChange w:id="832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 And proposed method used </w:delText>
        </w:r>
      </w:del>
      <w:ins w:id="833" w:author="Powell Natasha(인문사회학부)" w:date="2022-10-20T13:36:00Z">
        <w:r w:rsidR="008865E3" w:rsidRPr="00A12EE8">
          <w:rPr>
            <w:rFonts w:eastAsia="함초롬바탕" w:hAnsi="함초롬바탕" w:cs="함초롬바탕"/>
            <w:color w:val="000000" w:themeColor="text1"/>
            <w:rPrChange w:id="834" w:author="csdl" w:date="2022-10-25T13:17:00Z">
              <w:rPr>
                <w:rFonts w:eastAsia="함초롬바탕" w:hAnsi="함초롬바탕" w:cs="함초롬바탕"/>
              </w:rPr>
            </w:rPrChange>
          </w:rPr>
          <w:t xml:space="preserve"> the </w:t>
        </w:r>
      </w:ins>
      <w:r w:rsidRPr="00A12EE8">
        <w:rPr>
          <w:rFonts w:eastAsia="함초롬바탕" w:hAnsi="함초롬바탕" w:cs="함초롬바탕"/>
          <w:color w:val="000000" w:themeColor="text1"/>
          <w:rPrChange w:id="835" w:author="csdl" w:date="2022-10-25T13:17:00Z">
            <w:rPr>
              <w:rFonts w:eastAsia="함초롬바탕" w:hAnsi="함초롬바탕" w:cs="함초롬바탕"/>
            </w:rPr>
          </w:rPrChange>
        </w:rPr>
        <w:t>concept of relaxation</w:t>
      </w:r>
      <w:del w:id="836" w:author="csdl" w:date="2022-10-25T13:17:00Z">
        <w:r w:rsidRPr="00A12EE8" w:rsidDel="000546E9">
          <w:rPr>
            <w:rFonts w:eastAsia="함초롬바탕" w:hAnsi="함초롬바탕" w:cs="함초롬바탕"/>
            <w:color w:val="000000" w:themeColor="text1"/>
            <w:rPrChange w:id="837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 [5]</w:delText>
        </w:r>
      </w:del>
      <w:ins w:id="838" w:author="Powell Natasha(인문사회학부)" w:date="2022-10-20T13:36:00Z">
        <w:r w:rsidR="00DF2200" w:rsidRPr="00A12EE8">
          <w:rPr>
            <w:rFonts w:eastAsia="함초롬바탕" w:hAnsi="함초롬바탕" w:cs="함초롬바탕"/>
            <w:color w:val="000000" w:themeColor="text1"/>
            <w:rPrChange w:id="839" w:author="csdl" w:date="2022-10-25T13:17:00Z">
              <w:rPr>
                <w:rFonts w:eastAsia="함초롬바탕" w:hAnsi="함초롬바탕" w:cs="함초롬바탕"/>
              </w:rPr>
            </w:rPrChange>
          </w:rPr>
          <w:t>.</w:t>
        </w:r>
      </w:ins>
      <w:del w:id="840" w:author="Powell Natasha(인문사회학부)" w:date="2022-10-20T13:36:00Z">
        <w:r w:rsidRPr="00A12EE8" w:rsidDel="00DF2200">
          <w:rPr>
            <w:rFonts w:eastAsia="함초롬바탕" w:hAnsi="함초롬바탕" w:cs="함초롬바탕"/>
            <w:color w:val="000000" w:themeColor="text1"/>
            <w:rPrChange w:id="841" w:author="csdl" w:date="2022-10-25T13:17:00Z">
              <w:rPr>
                <w:rFonts w:eastAsia="함초롬바탕" w:hAnsi="함초롬바탕" w:cs="함초롬바탕"/>
              </w:rPr>
            </w:rPrChange>
          </w:rPr>
          <w:delText>,</w:delText>
        </w:r>
      </w:del>
      <w:ins w:id="842" w:author="csdl" w:date="2022-10-25T13:17:00Z">
        <w:r w:rsidR="000546E9" w:rsidRPr="00A12EE8">
          <w:rPr>
            <w:rFonts w:eastAsia="함초롬바탕" w:hAnsi="함초롬바탕" w:cs="함초롬바탕"/>
            <w:color w:val="000000" w:themeColor="text1"/>
            <w:rPrChange w:id="843" w:author="csdl" w:date="2022-10-25T13:17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 </w:t>
        </w:r>
      </w:ins>
      <w:ins w:id="844" w:author="Powell Natasha(인문사회학부)" w:date="2022-10-24T17:18:00Z">
        <w:del w:id="845" w:author="csdl" w:date="2022-10-25T13:17:00Z">
          <w:r w:rsidR="0069031E" w:rsidRPr="00A12EE8" w:rsidDel="000546E9">
            <w:rPr>
              <w:rFonts w:eastAsia="함초롬바탕" w:hAnsi="함초롬바탕" w:cs="함초롬바탕"/>
              <w:color w:val="000000" w:themeColor="text1"/>
              <w:rPrChange w:id="846" w:author="csdl" w:date="2022-10-25T13:17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>purpose of using ()</w:delText>
          </w:r>
        </w:del>
      </w:ins>
      <w:ins w:id="847" w:author="Powell Natasha(인문사회학부)" w:date="2022-10-24T17:17:00Z">
        <w:del w:id="848" w:author="csdl" w:date="2022-10-25T13:17:00Z">
          <w:r w:rsidR="0069031E" w:rsidRPr="00A12EE8" w:rsidDel="000546E9">
            <w:rPr>
              <w:rFonts w:eastAsia="함초롬바탕" w:hAnsi="함초롬바탕" w:cs="함초롬바탕"/>
              <w:color w:val="000000" w:themeColor="text1"/>
              <w:rPrChange w:id="849" w:author="csdl" w:date="2022-10-25T13:17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 xml:space="preserve">the </w:delText>
          </w:r>
        </w:del>
      </w:ins>
      <w:commentRangeStart w:id="850"/>
      <w:ins w:id="851" w:author="Powell Natasha(인문사회학부)" w:date="2022-10-24T17:18:00Z">
        <w:del w:id="852" w:author="csdl" w:date="2022-10-25T13:17:00Z">
          <w:r w:rsidR="0069031E" w:rsidRPr="00A12EE8" w:rsidDel="000546E9">
            <w:rPr>
              <w:rFonts w:eastAsia="함초롬바탕" w:hAnsi="함초롬바탕" w:cs="함초롬바탕"/>
              <w:color w:val="000000" w:themeColor="text1"/>
              <w:rPrChange w:id="853" w:author="csdl" w:date="2022-10-25T13:17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>was</w:delText>
          </w:r>
        </w:del>
      </w:ins>
      <w:commentRangeEnd w:id="850"/>
      <w:del w:id="854" w:author="csdl" w:date="2022-10-25T13:17:00Z">
        <w:r w:rsidR="0069031E" w:rsidRPr="00A12EE8" w:rsidDel="000546E9">
          <w:rPr>
            <w:rStyle w:val="a5"/>
            <w:rFonts w:asciiTheme="minorHAnsi" w:eastAsiaTheme="minorEastAsia" w:hAnsiTheme="minorHAnsi" w:cstheme="minorBidi"/>
            <w:color w:val="000000" w:themeColor="text1"/>
            <w:kern w:val="2"/>
            <w:rPrChange w:id="855" w:author="csdl" w:date="2022-10-25T13:17:00Z">
              <w:rPr>
                <w:rStyle w:val="a5"/>
                <w:rFonts w:asciiTheme="minorHAnsi" w:eastAsiaTheme="minorEastAsia" w:hAnsiTheme="minorHAnsi" w:cstheme="minorBidi"/>
                <w:color w:val="auto"/>
                <w:kern w:val="2"/>
              </w:rPr>
            </w:rPrChange>
          </w:rPr>
          <w:commentReference w:id="850"/>
        </w:r>
      </w:del>
      <w:ins w:id="856" w:author="Powell Natasha(인문사회학부)" w:date="2022-10-20T13:36:00Z">
        <w:del w:id="857" w:author="csdl" w:date="2022-10-20T18:21:00Z">
          <w:r w:rsidR="00DF2200" w:rsidRPr="00A12EE8" w:rsidDel="0004493B">
            <w:rPr>
              <w:rFonts w:eastAsia="함초롬바탕" w:hAnsi="함초롬바탕" w:cs="함초롬바탕"/>
              <w:color w:val="000000" w:themeColor="text1"/>
              <w:rPrChange w:id="858" w:author="csdl" w:date="2022-10-25T13:17:00Z">
                <w:rPr>
                  <w:rFonts w:eastAsia="함초롬바탕" w:hAnsi="함초롬바탕" w:cs="함초롬바탕"/>
                </w:rPr>
              </w:rPrChange>
            </w:rPr>
            <w:delText xml:space="preserve"> </w:delText>
          </w:r>
        </w:del>
      </w:ins>
      <w:del w:id="859" w:author="csdl" w:date="2022-10-25T13:17:00Z">
        <w:r w:rsidRPr="00A12EE8" w:rsidDel="000546E9">
          <w:rPr>
            <w:rFonts w:eastAsia="함초롬바탕" w:hAnsi="함초롬바탕" w:cs="함초롬바탕"/>
            <w:color w:val="000000" w:themeColor="text1"/>
            <w:rPrChange w:id="860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 and </w:delText>
        </w:r>
      </w:del>
      <w:ins w:id="861" w:author="Powell Natasha(인문사회학부)" w:date="2022-10-20T13:36:00Z">
        <w:del w:id="862" w:author="csdl" w:date="2022-10-20T18:21:00Z">
          <w:r w:rsidR="00DF2200" w:rsidRPr="00A12EE8" w:rsidDel="0004493B">
            <w:rPr>
              <w:rFonts w:eastAsia="함초롬바탕" w:hAnsi="함초롬바탕" w:cs="함초롬바탕"/>
              <w:color w:val="000000" w:themeColor="text1"/>
              <w:rPrChange w:id="863" w:author="csdl" w:date="2022-10-25T13:17:00Z">
                <w:rPr>
                  <w:rFonts w:eastAsia="함초롬바탕" w:hAnsi="함초롬바탕" w:cs="함초롬바탕"/>
                </w:rPr>
              </w:rPrChange>
            </w:rPr>
            <w:delText xml:space="preserve">The </w:delText>
          </w:r>
        </w:del>
      </w:ins>
      <w:del w:id="864" w:author="csdl" w:date="2022-10-20T18:21:00Z">
        <w:r w:rsidRPr="00A12EE8" w:rsidDel="0004493B">
          <w:rPr>
            <w:rFonts w:eastAsia="함초롬바탕" w:hAnsi="함초롬바탕" w:cs="함초롬바탕"/>
            <w:color w:val="000000" w:themeColor="text1"/>
            <w:rPrChange w:id="865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purpose of </w:delText>
        </w:r>
      </w:del>
      <w:ins w:id="866" w:author="Powell Natasha(인문사회학부)" w:date="2022-10-20T13:36:00Z">
        <w:del w:id="867" w:author="csdl" w:date="2022-10-20T18:19:00Z">
          <w:r w:rsidR="00DF2200" w:rsidRPr="00A12EE8" w:rsidDel="0004493B">
            <w:rPr>
              <w:rFonts w:eastAsia="함초롬바탕" w:hAnsi="함초롬바탕" w:cs="함초롬바탕"/>
              <w:color w:val="000000" w:themeColor="text1"/>
              <w:rPrChange w:id="868" w:author="csdl" w:date="2022-10-25T13:17:00Z">
                <w:rPr>
                  <w:rFonts w:eastAsia="함초롬바탕" w:hAnsi="함초롬바탕" w:cs="함초롬바탕"/>
                </w:rPr>
              </w:rPrChange>
            </w:rPr>
            <w:delText xml:space="preserve">the </w:delText>
          </w:r>
        </w:del>
      </w:ins>
      <w:del w:id="869" w:author="csdl" w:date="2022-10-20T18:19:00Z">
        <w:r w:rsidRPr="00A12EE8" w:rsidDel="0004493B">
          <w:rPr>
            <w:rFonts w:eastAsia="함초롬바탕" w:hAnsi="함초롬바탕" w:cs="함초롬바탕"/>
            <w:color w:val="000000" w:themeColor="text1"/>
            <w:rPrChange w:id="870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proposed method </w:delText>
        </w:r>
      </w:del>
      <w:del w:id="871" w:author="csdl" w:date="2022-10-20T18:21:00Z">
        <w:r w:rsidRPr="00A12EE8" w:rsidDel="0004493B">
          <w:rPr>
            <w:rFonts w:eastAsia="함초롬바탕" w:hAnsi="함초롬바탕" w:cs="함초롬바탕"/>
            <w:color w:val="000000" w:themeColor="text1"/>
            <w:rPrChange w:id="872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is </w:delText>
        </w:r>
      </w:del>
      <w:del w:id="873" w:author="csdl" w:date="2022-10-25T13:17:00Z">
        <w:r w:rsidRPr="00A12EE8" w:rsidDel="000546E9">
          <w:rPr>
            <w:rFonts w:eastAsia="함초롬바탕" w:hAnsi="함초롬바탕" w:cs="함초롬바탕"/>
            <w:color w:val="000000" w:themeColor="text1"/>
            <w:rPrChange w:id="874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to determine how much </w:delText>
        </w:r>
      </w:del>
      <w:ins w:id="875" w:author="Powell Natasha(인문사회학부)" w:date="2022-10-20T13:36:00Z">
        <w:del w:id="876" w:author="csdl" w:date="2022-10-25T13:17:00Z">
          <w:r w:rsidR="00DF2200" w:rsidRPr="00A12EE8" w:rsidDel="000546E9">
            <w:rPr>
              <w:rFonts w:eastAsia="함초롬바탕" w:hAnsi="함초롬바탕" w:cs="함초롬바탕"/>
              <w:color w:val="000000" w:themeColor="text1"/>
              <w:rPrChange w:id="877" w:author="csdl" w:date="2022-10-25T13:17:00Z">
                <w:rPr>
                  <w:rFonts w:eastAsia="함초롬바탕" w:hAnsi="함초롬바탕" w:cs="함초롬바탕"/>
                </w:rPr>
              </w:rPrChange>
            </w:rPr>
            <w:delText xml:space="preserve">previous data </w:delText>
          </w:r>
        </w:del>
      </w:ins>
      <w:del w:id="878" w:author="csdl" w:date="2022-10-25T13:17:00Z">
        <w:r w:rsidRPr="00A12EE8" w:rsidDel="000546E9">
          <w:rPr>
            <w:rFonts w:eastAsia="함초롬바탕" w:hAnsi="함초롬바탕" w:cs="함초롬바탕"/>
            <w:color w:val="000000" w:themeColor="text1"/>
            <w:rPrChange w:id="879" w:author="csdl" w:date="2022-10-25T13:17:00Z">
              <w:rPr>
                <w:rFonts w:eastAsia="함초롬바탕" w:hAnsi="함초롬바탕" w:cs="함초롬바탕"/>
              </w:rPr>
            </w:rPrChange>
          </w:rPr>
          <w:delText>to use previous data.</w:delText>
        </w:r>
      </w:del>
      <w:ins w:id="880" w:author="Powell Natasha(인문사회학부)" w:date="2022-10-24T17:19:00Z">
        <w:del w:id="881" w:author="csdl" w:date="2022-10-25T13:17:00Z">
          <w:r w:rsidR="0069031E" w:rsidRPr="00A12EE8" w:rsidDel="000546E9">
            <w:rPr>
              <w:rFonts w:eastAsia="함초롬바탕" w:hAnsi="함초롬바탕" w:cs="함초롬바탕"/>
              <w:color w:val="000000" w:themeColor="text1"/>
              <w:rPrChange w:id="882" w:author="csdl" w:date="2022-10-25T13:17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>Notably,</w:delText>
          </w:r>
        </w:del>
      </w:ins>
      <w:ins w:id="883" w:author="Powell Natasha(인문사회학부)" w:date="2022-10-24T17:29:00Z">
        <w:del w:id="884" w:author="csdl" w:date="2022-10-25T13:17:00Z">
          <w:r w:rsidR="007C0372" w:rsidRPr="00A12EE8" w:rsidDel="000546E9">
            <w:rPr>
              <w:rFonts w:eastAsia="함초롬바탕" w:hAnsi="함초롬바탕" w:cs="함초롬바탕"/>
              <w:color w:val="000000" w:themeColor="text1"/>
              <w:rPrChange w:id="885" w:author="csdl" w:date="2022-10-25T13:17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>th</w:delText>
          </w:r>
        </w:del>
      </w:ins>
      <w:ins w:id="886" w:author="Powell Natasha(인문사회학부)" w:date="2022-10-24T17:30:00Z">
        <w:del w:id="887" w:author="csdl" w:date="2022-10-25T13:17:00Z">
          <w:r w:rsidR="007C0372" w:rsidRPr="00A12EE8" w:rsidDel="000546E9">
            <w:rPr>
              <w:rFonts w:eastAsia="함초롬바탕" w:hAnsi="함초롬바탕" w:cs="함초롬바탕"/>
              <w:color w:val="000000" w:themeColor="text1"/>
              <w:rPrChange w:id="888" w:author="csdl" w:date="2022-10-25T13:17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 xml:space="preserve">e </w:delText>
          </w:r>
          <w:r w:rsidR="00AB30F2" w:rsidRPr="00A12EE8" w:rsidDel="000546E9">
            <w:rPr>
              <w:rFonts w:eastAsia="함초롬바탕" w:hAnsi="함초롬바탕" w:cs="함초롬바탕"/>
              <w:color w:val="000000" w:themeColor="text1"/>
              <w:rPrChange w:id="889" w:author="csdl" w:date="2022-10-25T13:17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>as opposed toe</w:delText>
          </w:r>
        </w:del>
      </w:ins>
      <w:del w:id="890" w:author="csdl" w:date="2022-10-20T18:02:00Z">
        <w:r w:rsidRPr="00A12EE8" w:rsidDel="0046313E">
          <w:rPr>
            <w:rFonts w:eastAsia="함초롬바탕" w:hAnsi="함초롬바탕" w:cs="함초롬바탕"/>
            <w:color w:val="000000" w:themeColor="text1"/>
            <w:rPrChange w:id="891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  <w:r w:rsidRPr="00A12EE8">
        <w:rPr>
          <w:rFonts w:eastAsia="함초롬바탕" w:hAnsi="함초롬바탕" w:cs="함초롬바탕"/>
          <w:color w:val="000000" w:themeColor="text1"/>
          <w:rPrChange w:id="892" w:author="csdl" w:date="2022-10-25T13:17:00Z">
            <w:rPr>
              <w:rFonts w:eastAsia="함초롬바탕" w:hAnsi="함초롬바탕" w:cs="함초롬바탕"/>
            </w:rPr>
          </w:rPrChange>
        </w:rPr>
        <w:t xml:space="preserve">In order to show </w:t>
      </w:r>
      <w:ins w:id="893" w:author="Powell Natasha(인문사회학부)" w:date="2022-10-20T13:36:00Z">
        <w:r w:rsidR="00DF2200" w:rsidRPr="00A12EE8">
          <w:rPr>
            <w:rFonts w:eastAsia="함초롬바탕" w:hAnsi="함초롬바탕" w:cs="함초롬바탕"/>
            <w:color w:val="000000" w:themeColor="text1"/>
            <w:rPrChange w:id="894" w:author="csdl" w:date="2022-10-25T13:17:00Z">
              <w:rPr>
                <w:rFonts w:eastAsia="함초롬바탕" w:hAnsi="함초롬바탕" w:cs="함초롬바탕"/>
              </w:rPr>
            </w:rPrChange>
          </w:rPr>
          <w:t xml:space="preserve">excellent </w:t>
        </w:r>
      </w:ins>
      <w:r w:rsidRPr="00A12EE8">
        <w:rPr>
          <w:rFonts w:eastAsia="함초롬바탕" w:hAnsi="함초롬바탕" w:cs="함초롬바탕"/>
          <w:color w:val="000000" w:themeColor="text1"/>
          <w:rPrChange w:id="895" w:author="csdl" w:date="2022-10-25T13:17:00Z">
            <w:rPr>
              <w:rFonts w:eastAsia="함초롬바탕" w:hAnsi="함초롬바탕" w:cs="함초롬바탕"/>
            </w:rPr>
          </w:rPrChange>
        </w:rPr>
        <w:t xml:space="preserve">performance </w:t>
      </w:r>
      <w:del w:id="896" w:author="Powell Natasha(인문사회학부)" w:date="2022-10-20T13:36:00Z">
        <w:r w:rsidRPr="00A12EE8" w:rsidDel="00DF2200">
          <w:rPr>
            <w:rFonts w:eastAsia="함초롬바탕" w:hAnsi="함초롬바탕" w:cs="함초롬바탕"/>
            <w:color w:val="000000" w:themeColor="text1"/>
            <w:rPrChange w:id="897" w:author="csdl" w:date="2022-10-25T13:17:00Z">
              <w:rPr>
                <w:rFonts w:eastAsia="함초롬바탕" w:hAnsi="함초롬바탕" w:cs="함초롬바탕"/>
              </w:rPr>
            </w:rPrChange>
          </w:rPr>
          <w:delText>excellence of</w:delText>
        </w:r>
      </w:del>
      <w:ins w:id="898" w:author="Powell Natasha(인문사회학부)" w:date="2022-10-20T13:36:00Z">
        <w:r w:rsidR="00DF2200" w:rsidRPr="00A12EE8">
          <w:rPr>
            <w:rFonts w:eastAsia="함초롬바탕" w:hAnsi="함초롬바탕" w:cs="함초롬바탕"/>
            <w:color w:val="000000" w:themeColor="text1"/>
            <w:rPrChange w:id="899" w:author="csdl" w:date="2022-10-25T13:17:00Z">
              <w:rPr>
                <w:rFonts w:eastAsia="함초롬바탕" w:hAnsi="함초롬바탕" w:cs="함초롬바탕"/>
              </w:rPr>
            </w:rPrChange>
          </w:rPr>
          <w:t>from</w:t>
        </w:r>
      </w:ins>
      <w:ins w:id="900" w:author="Powell Natasha(인문사회학부)" w:date="2022-10-27T14:13:00Z">
        <w:r w:rsidR="004E1A54">
          <w:rPr>
            <w:rFonts w:eastAsia="함초롬바탕" w:hAnsi="함초롬바탕" w:cs="함초롬바탕"/>
            <w:color w:val="000000" w:themeColor="text1"/>
          </w:rPr>
          <w:t xml:space="preserve"> the</w:t>
        </w:r>
      </w:ins>
      <w:ins w:id="901" w:author="Powell Natasha(인문사회학부)" w:date="2022-10-20T13:36:00Z">
        <w:del w:id="902" w:author="csdl" w:date="2022-10-25T13:40:00Z">
          <w:r w:rsidR="00DF2200" w:rsidRPr="00A12EE8" w:rsidDel="00B6419A">
            <w:rPr>
              <w:rFonts w:eastAsia="함초롬바탕" w:hAnsi="함초롬바탕" w:cs="함초롬바탕"/>
              <w:color w:val="000000" w:themeColor="text1"/>
              <w:rPrChange w:id="903" w:author="csdl" w:date="2022-10-25T13:17:00Z">
                <w:rPr>
                  <w:rFonts w:eastAsia="함초롬바탕" w:hAnsi="함초롬바탕" w:cs="함초롬바탕"/>
                </w:rPr>
              </w:rPrChange>
            </w:rPr>
            <w:delText xml:space="preserve"> our</w:delText>
          </w:r>
        </w:del>
      </w:ins>
      <w:r w:rsidRPr="00A12EE8">
        <w:rPr>
          <w:rFonts w:eastAsia="함초롬바탕" w:hAnsi="함초롬바탕" w:cs="함초롬바탕"/>
          <w:color w:val="000000" w:themeColor="text1"/>
          <w:rPrChange w:id="904" w:author="csdl" w:date="2022-10-25T13:17:00Z">
            <w:rPr>
              <w:rFonts w:eastAsia="함초롬바탕" w:hAnsi="함초롬바탕" w:cs="함초롬바탕"/>
            </w:rPr>
          </w:rPrChange>
        </w:rPr>
        <w:t xml:space="preserve"> proposed method, simulations were conducted in BCH code, which is a </w:t>
      </w:r>
      <w:del w:id="905" w:author="Powell Natasha(인문사회학부)" w:date="2022-10-24T17:30:00Z">
        <w:r w:rsidRPr="00A12EE8" w:rsidDel="00AB30F2">
          <w:rPr>
            <w:rFonts w:eastAsia="함초롬바탕" w:hAnsi="함초롬바탕" w:cs="함초롬바탕"/>
            <w:color w:val="000000" w:themeColor="text1"/>
            <w:rPrChange w:id="906" w:author="csdl" w:date="2022-10-25T13:17:00Z">
              <w:rPr>
                <w:rFonts w:eastAsia="함초롬바탕" w:hAnsi="함초롬바탕" w:cs="함초롬바탕"/>
              </w:rPr>
            </w:rPrChange>
          </w:rPr>
          <w:delText>high density</w:delText>
        </w:r>
      </w:del>
      <w:ins w:id="907" w:author="Powell Natasha(인문사회학부)" w:date="2022-10-24T17:30:00Z">
        <w:r w:rsidR="00AB30F2" w:rsidRPr="00705DFB">
          <w:rPr>
            <w:rFonts w:eastAsia="함초롬바탕" w:hAnsi="함초롬바탕" w:cs="함초롬바탕"/>
            <w:color w:val="000000" w:themeColor="text1"/>
          </w:rPr>
          <w:t>high-density</w:t>
        </w:r>
      </w:ins>
      <w:r w:rsidRPr="00A12EE8">
        <w:rPr>
          <w:rFonts w:eastAsia="함초롬바탕" w:hAnsi="함초롬바탕" w:cs="함초롬바탕"/>
          <w:color w:val="000000" w:themeColor="text1"/>
          <w:rPrChange w:id="908" w:author="csdl" w:date="2022-10-25T13:17:00Z">
            <w:rPr>
              <w:rFonts w:eastAsia="함초롬바탕" w:hAnsi="함초롬바탕" w:cs="함초롬바탕"/>
            </w:rPr>
          </w:rPrChange>
        </w:rPr>
        <w:t xml:space="preserve"> parity check code</w:t>
      </w:r>
      <w:ins w:id="909" w:author="csdl" w:date="2022-10-21T09:34:00Z">
        <w:r w:rsidR="00451315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r w:rsidRPr="00A12EE8">
        <w:rPr>
          <w:rFonts w:eastAsia="함초롬바탕" w:hAnsi="함초롬바탕" w:cs="함초롬바탕"/>
          <w:color w:val="000000" w:themeColor="text1"/>
          <w:rPrChange w:id="910" w:author="csdl" w:date="2022-10-25T13:17:00Z">
            <w:rPr>
              <w:rFonts w:eastAsia="함초롬바탕" w:hAnsi="함초롬바탕" w:cs="함초롬바탕"/>
            </w:rPr>
          </w:rPrChange>
        </w:rPr>
        <w:t>(HDPC) and low density parity check code (LDPC) with different lengths.</w:t>
      </w:r>
      <w:ins w:id="911" w:author="csdl" w:date="2022-10-20T18:24:00Z">
        <w:r w:rsidR="0004493B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  <w:del w:id="912" w:author="Powell Natasha(인문사회학부)" w:date="2022-10-24T17:30:00Z">
          <w:r w:rsidR="0004493B" w:rsidRPr="00A12EE8" w:rsidDel="00AB30F2">
            <w:rPr>
              <w:rFonts w:eastAsia="함초롬바탕" w:hAnsi="함초롬바탕" w:cs="함초롬바탕"/>
              <w:color w:val="000000" w:themeColor="text1"/>
            </w:rPr>
            <w:delText>And</w:delText>
          </w:r>
        </w:del>
      </w:ins>
      <w:ins w:id="913" w:author="Powell Natasha(인문사회학부)" w:date="2022-10-24T17:30:00Z">
        <w:r w:rsidR="00AB30F2" w:rsidRPr="00A12EE8">
          <w:rPr>
            <w:rFonts w:eastAsia="함초롬바탕" w:hAnsi="함초롬바탕" w:cs="함초롬바탕"/>
            <w:color w:val="000000" w:themeColor="text1"/>
            <w:rPrChange w:id="914" w:author="csdl" w:date="2022-10-25T13:17:00Z">
              <w:rPr>
                <w:rFonts w:eastAsia="함초롬바탕" w:hAnsi="함초롬바탕" w:cs="함초롬바탕"/>
                <w:color w:val="FF0000"/>
              </w:rPr>
            </w:rPrChange>
          </w:rPr>
          <w:t>Also, the s</w:t>
        </w:r>
      </w:ins>
      <w:ins w:id="915" w:author="csdl" w:date="2022-10-20T18:23:00Z">
        <w:del w:id="916" w:author="Powell Natasha(인문사회학부)" w:date="2022-10-24T17:30:00Z">
          <w:r w:rsidR="0004493B" w:rsidRPr="00705DFB" w:rsidDel="00AB30F2">
            <w:rPr>
              <w:rFonts w:eastAsia="함초롬바탕" w:hAnsi="함초롬바탕" w:cs="함초롬바탕"/>
              <w:color w:val="000000" w:themeColor="text1"/>
            </w:rPr>
            <w:delText xml:space="preserve"> </w:delText>
          </w:r>
        </w:del>
      </w:ins>
      <w:ins w:id="917" w:author="csdl" w:date="2022-10-20T18:24:00Z">
        <w:del w:id="918" w:author="Powell Natasha(인문사회학부)" w:date="2022-10-24T17:30:00Z">
          <w:r w:rsidR="0004493B" w:rsidRPr="00A12EE8" w:rsidDel="00AB30F2">
            <w:rPr>
              <w:rFonts w:eastAsia="함초롬바탕" w:hAnsi="함초롬바탕" w:cs="함초롬바탕"/>
              <w:color w:val="000000" w:themeColor="text1"/>
            </w:rPr>
            <w:delText>S</w:delText>
          </w:r>
        </w:del>
      </w:ins>
      <w:del w:id="919" w:author="csdl" w:date="2022-10-20T18:24:00Z">
        <w:r w:rsidRPr="00A12EE8" w:rsidDel="0004493B">
          <w:rPr>
            <w:rFonts w:eastAsia="함초롬바탕" w:hAnsi="함초롬바탕" w:cs="함초롬바탕"/>
            <w:color w:val="000000" w:themeColor="text1"/>
            <w:rPrChange w:id="920" w:author="csdl" w:date="2022-10-25T13:17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  <w:ins w:id="921" w:author="csdl" w:date="2022-10-20T17:57:00Z">
        <w:r w:rsidR="0046313E" w:rsidRPr="00705DFB">
          <w:rPr>
            <w:rFonts w:eastAsia="함초롬바탕" w:hAnsi="함초롬바탕" w:cs="함초롬바탕"/>
            <w:color w:val="000000" w:themeColor="text1"/>
          </w:rPr>
          <w:t>emiconductor</w:t>
        </w:r>
        <w:r w:rsidR="0046313E" w:rsidRPr="00A12EE8">
          <w:rPr>
            <w:rFonts w:eastAsia="함초롬바탕" w:hAnsi="함초롬바탕" w:cs="함초롬바탕"/>
            <w:color w:val="000000" w:themeColor="text1"/>
          </w:rPr>
          <w:t xml:space="preserve"> company ‘NVIDIA’</w:t>
        </w:r>
      </w:ins>
      <w:ins w:id="922" w:author="csdl" w:date="2022-10-20T17:56:00Z">
        <w:r w:rsidR="00C32DAA" w:rsidRPr="00A12EE8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ins w:id="923" w:author="csdl" w:date="2022-10-20T17:58:00Z">
        <w:r w:rsidR="0046313E" w:rsidRPr="00A12EE8">
          <w:rPr>
            <w:rFonts w:eastAsia="함초롬바탕" w:hAnsi="함초롬바탕" w:cs="함초롬바탕"/>
            <w:color w:val="000000" w:themeColor="text1"/>
          </w:rPr>
          <w:t xml:space="preserve">recently </w:t>
        </w:r>
      </w:ins>
      <w:ins w:id="924" w:author="csdl" w:date="2022-10-20T17:56:00Z">
        <w:r w:rsidR="00C32DAA" w:rsidRPr="00A12EE8">
          <w:rPr>
            <w:rFonts w:eastAsia="함초롬바탕" w:hAnsi="함초롬바탕" w:cs="함초롬바탕"/>
            <w:color w:val="000000" w:themeColor="text1"/>
          </w:rPr>
          <w:t xml:space="preserve">announced </w:t>
        </w:r>
        <w:r w:rsidR="00C32DAA" w:rsidRPr="003B5235">
          <w:rPr>
            <w:rFonts w:eastAsia="함초롬바탕" w:hAnsi="함초롬바탕" w:cs="함초롬바탕"/>
            <w:color w:val="000000" w:themeColor="text1"/>
          </w:rPr>
          <w:t>an open source</w:t>
        </w:r>
      </w:ins>
      <w:ins w:id="925" w:author="csdl" w:date="2022-10-20T17:57:00Z">
        <w:r w:rsidR="0046313E" w:rsidRPr="003B5235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ins w:id="926" w:author="Powell Natasha(인문사회학부)" w:date="2022-10-24T17:31:00Z">
        <w:r w:rsidR="00AB30F2" w:rsidRPr="003B5235">
          <w:rPr>
            <w:rFonts w:eastAsia="함초롬바탕" w:hAnsi="함초롬바탕" w:cs="함초롬바탕"/>
            <w:color w:val="000000" w:themeColor="text1"/>
            <w:rPrChange w:id="927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simulator </w:t>
        </w:r>
      </w:ins>
      <w:ins w:id="928" w:author="csdl" w:date="2022-10-20T17:57:00Z">
        <w:r w:rsidR="0046313E" w:rsidRPr="00705DFB">
          <w:rPr>
            <w:rFonts w:eastAsia="함초롬바탕" w:hAnsi="함초롬바탕" w:cs="함초롬바탕"/>
            <w:color w:val="000000" w:themeColor="text1"/>
          </w:rPr>
          <w:t>‘</w:t>
        </w:r>
        <w:proofErr w:type="spellStart"/>
        <w:del w:id="929" w:author="Powell Natasha(인문사회학부)" w:date="2022-10-24T17:31:00Z">
          <w:r w:rsidR="0046313E" w:rsidRPr="003B5235" w:rsidDel="00AB30F2">
            <w:rPr>
              <w:rFonts w:eastAsia="함초롬바탕" w:hAnsi="함초롬바탕" w:cs="함초롬바탕"/>
              <w:color w:val="000000" w:themeColor="text1"/>
            </w:rPr>
            <w:delText>s</w:delText>
          </w:r>
        </w:del>
      </w:ins>
      <w:ins w:id="930" w:author="Powell Natasha(인문사회학부)" w:date="2022-10-24T17:31:00Z">
        <w:r w:rsidR="00AB30F2" w:rsidRPr="003B5235">
          <w:rPr>
            <w:rFonts w:eastAsia="함초롬바탕" w:hAnsi="함초롬바탕" w:cs="함초롬바탕"/>
            <w:color w:val="000000" w:themeColor="text1"/>
            <w:rPrChange w:id="931" w:author="csdl" w:date="2022-10-25T12:55:00Z">
              <w:rPr>
                <w:rFonts w:eastAsia="함초롬바탕" w:hAnsi="함초롬바탕" w:cs="함초롬바탕"/>
                <w:color w:val="FF0000"/>
              </w:rPr>
            </w:rPrChange>
          </w:rPr>
          <w:t>S</w:t>
        </w:r>
      </w:ins>
      <w:ins w:id="932" w:author="csdl" w:date="2022-10-20T17:57:00Z">
        <w:r w:rsidR="0046313E" w:rsidRPr="00705DFB">
          <w:rPr>
            <w:rFonts w:eastAsia="함초롬바탕" w:hAnsi="함초롬바탕" w:cs="함초롬바탕"/>
            <w:color w:val="000000" w:themeColor="text1"/>
          </w:rPr>
          <w:t>ionna</w:t>
        </w:r>
        <w:proofErr w:type="spellEnd"/>
        <w:r w:rsidR="0046313E" w:rsidRPr="00705DFB">
          <w:rPr>
            <w:rFonts w:eastAsia="함초롬바탕" w:hAnsi="함초롬바탕" w:cs="함초롬바탕"/>
            <w:color w:val="000000" w:themeColor="text1"/>
          </w:rPr>
          <w:t>’</w:t>
        </w:r>
      </w:ins>
      <w:ins w:id="933" w:author="csdl" w:date="2022-10-20T17:56:00Z">
        <w:r w:rsidR="00C32DAA" w:rsidRPr="003B5235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ins w:id="934" w:author="csdl" w:date="2022-10-20T17:58:00Z">
        <w:r w:rsidR="0046313E" w:rsidRPr="003B5235">
          <w:rPr>
            <w:rFonts w:eastAsia="함초롬바탕" w:hAnsi="함초롬바탕" w:cs="함초롬바탕"/>
            <w:color w:val="000000" w:themeColor="text1"/>
          </w:rPr>
          <w:t xml:space="preserve">[6] </w:t>
        </w:r>
      </w:ins>
      <w:ins w:id="935" w:author="csdl" w:date="2022-10-20T17:56:00Z">
        <w:r w:rsidR="00C32DAA" w:rsidRPr="003B5235">
          <w:rPr>
            <w:rFonts w:eastAsia="함초롬바탕" w:hAnsi="함초롬바탕" w:cs="함초롬바탕"/>
            <w:color w:val="000000" w:themeColor="text1"/>
          </w:rPr>
          <w:t>to help research 5G communication using deep learning.</w:t>
        </w:r>
      </w:ins>
      <w:ins w:id="936" w:author="csdl" w:date="2022-10-20T17:57:00Z">
        <w:r w:rsidR="0046313E" w:rsidRPr="003B5235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ins w:id="937" w:author="csdl" w:date="2022-10-27T14:22:00Z">
        <w:r w:rsidR="00D3347F" w:rsidRPr="00D3347F">
          <w:rPr>
            <w:rFonts w:eastAsia="함초롬바탕" w:hAnsi="함초롬바탕" w:cs="함초롬바탕"/>
            <w:color w:val="000000" w:themeColor="text1"/>
          </w:rPr>
          <w:t>In channel coding, there are many</w:t>
        </w:r>
        <w:r w:rsidR="00D3347F">
          <w:rPr>
            <w:rFonts w:eastAsia="함초롬바탕" w:hAnsi="함초롬바탕" w:cs="함초롬바탕"/>
            <w:color w:val="000000" w:themeColor="text1"/>
          </w:rPr>
          <w:t xml:space="preserve"> </w:t>
        </w:r>
        <w:r w:rsidR="00D3347F">
          <w:rPr>
            <w:rFonts w:eastAsia="함초롬바탕" w:hAnsi="함초롬바탕" w:cs="함초롬바탕" w:hint="eastAsia"/>
            <w:color w:val="000000" w:themeColor="text1"/>
          </w:rPr>
          <w:t>m</w:t>
        </w:r>
        <w:r w:rsidR="00D3347F">
          <w:rPr>
            <w:rFonts w:eastAsia="함초롬바탕" w:hAnsi="함초롬바탕" w:cs="함초롬바탕"/>
            <w:color w:val="000000" w:themeColor="text1"/>
          </w:rPr>
          <w:t>ethod</w:t>
        </w:r>
        <w:r w:rsidR="00D3347F" w:rsidRPr="00D3347F">
          <w:rPr>
            <w:rFonts w:eastAsia="함초롬바탕" w:hAnsi="함초롬바탕" w:cs="함초롬바탕"/>
            <w:color w:val="000000" w:themeColor="text1"/>
          </w:rPr>
          <w:t xml:space="preserve">s to compare performance, and I used </w:t>
        </w:r>
      </w:ins>
      <w:ins w:id="938" w:author="csdl" w:date="2022-10-27T14:23:00Z">
        <w:r w:rsidR="00D3347F">
          <w:rPr>
            <w:rFonts w:eastAsia="함초롬바탕" w:hAnsi="함초롬바탕" w:cs="함초롬바탕"/>
            <w:color w:val="000000" w:themeColor="text1"/>
          </w:rPr>
          <w:t>Bit Error Rate (BER)</w:t>
        </w:r>
        <w:r w:rsidR="00D3347F" w:rsidRPr="00695412">
          <w:rPr>
            <w:rFonts w:eastAsia="함초롬바탕" w:hAnsi="함초롬바탕" w:cs="함초롬바탕"/>
            <w:color w:val="000000" w:themeColor="text1"/>
          </w:rPr>
          <w:t xml:space="preserve">, </w:t>
        </w:r>
        <w:r w:rsidR="00D3347F" w:rsidRPr="00695412">
          <w:rPr>
            <w:rFonts w:eastAsia="함초롬바탕" w:hAnsi="함초롬바탕" w:cs="함초롬바탕"/>
            <w:color w:val="000000" w:themeColor="text1"/>
          </w:rPr>
          <w:lastRenderedPageBreak/>
          <w:t>which is number of bits that have errors in the process of being transmitted to the number of bits received.</w:t>
        </w:r>
        <w:r w:rsidR="00D3347F" w:rsidRPr="00695412">
          <w:rPr>
            <w:rStyle w:val="a5"/>
            <w:rFonts w:asciiTheme="minorHAnsi" w:eastAsiaTheme="minorEastAsia" w:hAnsiTheme="minorHAnsi" w:cstheme="minorBidi"/>
            <w:color w:val="000000" w:themeColor="text1"/>
            <w:kern w:val="2"/>
          </w:rPr>
          <w:commentReference w:id="939"/>
        </w:r>
      </w:ins>
      <w:ins w:id="940" w:author="csdl" w:date="2022-10-27T14:22:00Z">
        <w:r w:rsidR="00D3347F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ins w:id="941" w:author="csdl" w:date="2022-10-27T14:27:00Z">
        <w:r w:rsidR="00DE5669" w:rsidRPr="00DE5669">
          <w:rPr>
            <w:rFonts w:eastAsia="함초롬바탕" w:hAnsi="함초롬바탕" w:cs="함초롬바탕"/>
            <w:color w:val="000000" w:themeColor="text1"/>
          </w:rPr>
          <w:t>In the simulation part</w:t>
        </w:r>
      </w:ins>
      <w:commentRangeStart w:id="942"/>
      <w:del w:id="943" w:author="csdl" w:date="2022-10-20T17:58:00Z">
        <w:r w:rsidRPr="003B5235" w:rsidDel="0046313E">
          <w:rPr>
            <w:rFonts w:eastAsia="함초롬바탕" w:hAnsi="함초롬바탕" w:cs="함초롬바탕"/>
            <w:color w:val="000000" w:themeColor="text1"/>
            <w:rPrChange w:id="944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Then, </w:delText>
        </w:r>
      </w:del>
      <w:ins w:id="945" w:author="Powell Natasha(인문사회학부)" w:date="2022-10-20T13:37:00Z">
        <w:del w:id="946" w:author="csdl" w:date="2022-10-20T17:58:00Z">
          <w:r w:rsidR="00DF2200" w:rsidRPr="003B5235" w:rsidDel="0046313E">
            <w:rPr>
              <w:rFonts w:eastAsia="함초롬바탕" w:hAnsi="함초롬바탕" w:cs="함초롬바탕"/>
              <w:color w:val="000000" w:themeColor="text1"/>
              <w:rPrChange w:id="947" w:author="csdl" w:date="2022-10-25T12:55:00Z">
                <w:rPr>
                  <w:rFonts w:eastAsia="함초롬바탕" w:hAnsi="함초롬바탕" w:cs="함초롬바탕"/>
                </w:rPr>
              </w:rPrChange>
            </w:rPr>
            <w:delText>u</w:delText>
          </w:r>
        </w:del>
      </w:ins>
      <w:del w:id="948" w:author="csdl" w:date="2022-10-27T14:27:00Z">
        <w:r w:rsidRPr="003B5235" w:rsidDel="00DE5669">
          <w:rPr>
            <w:rFonts w:eastAsia="함초롬바탕" w:hAnsi="함초롬바탕" w:cs="함초롬바탕"/>
            <w:color w:val="000000" w:themeColor="text1"/>
            <w:rPrChange w:id="949" w:author="csdl" w:date="2022-10-25T12:55:00Z">
              <w:rPr>
                <w:rFonts w:eastAsia="함초롬바탕" w:hAnsi="함초롬바탕" w:cs="함초롬바탕"/>
              </w:rPr>
            </w:rPrChange>
          </w:rPr>
          <w:delText>Using 'sionna'</w:delText>
        </w:r>
      </w:del>
      <w:ins w:id="950" w:author="Powell Natasha(인문사회학부)" w:date="2022-10-24T17:31:00Z">
        <w:del w:id="951" w:author="csdl" w:date="2022-10-27T14:27:00Z">
          <w:r w:rsidR="00AB30F2" w:rsidRPr="003B5235" w:rsidDel="00DE5669">
            <w:rPr>
              <w:rFonts w:eastAsia="함초롬바탕" w:hAnsi="함초롬바탕" w:cs="함초롬바탕"/>
              <w:color w:val="000000" w:themeColor="text1"/>
              <w:rPrChange w:id="952" w:author="csdl" w:date="2022-10-25T12:55:00Z">
                <w:rPr>
                  <w:rFonts w:eastAsia="함초롬바탕" w:hAnsi="함초롬바탕" w:cs="함초롬바탕"/>
                </w:rPr>
              </w:rPrChange>
            </w:rPr>
            <w:delText>'</w:delText>
          </w:r>
          <w:r w:rsidR="00AB30F2" w:rsidRPr="003B5235" w:rsidDel="00DE5669">
            <w:rPr>
              <w:rFonts w:eastAsia="함초롬바탕" w:hAnsi="함초롬바탕" w:cs="함초롬바탕"/>
              <w:color w:val="000000" w:themeColor="text1"/>
              <w:rPrChange w:id="953" w:author="csdl" w:date="2022-10-25T12:55:00Z">
                <w:rPr>
                  <w:rFonts w:eastAsia="함초롬바탕" w:hAnsi="함초롬바탕" w:cs="함초롬바탕"/>
                  <w:color w:val="FF0000"/>
                </w:rPr>
              </w:rPrChange>
            </w:rPr>
            <w:delText>S</w:delText>
          </w:r>
          <w:r w:rsidR="00AB30F2" w:rsidRPr="003B5235" w:rsidDel="00DE5669">
            <w:rPr>
              <w:rFonts w:eastAsia="함초롬바탕" w:hAnsi="함초롬바탕" w:cs="함초롬바탕"/>
              <w:color w:val="000000" w:themeColor="text1"/>
              <w:rPrChange w:id="954" w:author="csdl" w:date="2022-10-25T12:55:00Z">
                <w:rPr>
                  <w:rFonts w:eastAsia="함초롬바탕" w:hAnsi="함초롬바탕" w:cs="함초롬바탕"/>
                </w:rPr>
              </w:rPrChange>
            </w:rPr>
            <w:delText>ionna'</w:delText>
          </w:r>
        </w:del>
      </w:ins>
      <w:del w:id="955" w:author="csdl" w:date="2022-10-20T17:58:00Z">
        <w:r w:rsidRPr="003B5235" w:rsidDel="0046313E">
          <w:rPr>
            <w:rFonts w:eastAsia="함초롬바탕" w:hAnsi="함초롬바탕" w:cs="함초롬바탕"/>
            <w:color w:val="000000" w:themeColor="text1"/>
            <w:rPrChange w:id="956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[6]</w:delText>
        </w:r>
      </w:del>
      <w:r w:rsidRPr="003B5235">
        <w:rPr>
          <w:rFonts w:eastAsia="함초롬바탕" w:hAnsi="함초롬바탕" w:cs="함초롬바탕"/>
          <w:color w:val="000000" w:themeColor="text1"/>
          <w:rPrChange w:id="957" w:author="csdl" w:date="2022-10-25T12:55:00Z">
            <w:rPr>
              <w:rFonts w:eastAsia="함초롬바탕" w:hAnsi="함초롬바탕" w:cs="함초롬바탕"/>
            </w:rPr>
          </w:rPrChange>
        </w:rPr>
        <w:t>,</w:t>
      </w:r>
      <w:del w:id="958" w:author="csdl" w:date="2022-10-20T17:58:00Z">
        <w:r w:rsidRPr="003B5235" w:rsidDel="0046313E">
          <w:rPr>
            <w:rFonts w:eastAsia="함초롬바탕" w:hAnsi="함초롬바탕" w:cs="함초롬바탕"/>
            <w:color w:val="000000" w:themeColor="text1"/>
            <w:rPrChange w:id="959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a tensorflow</w:delText>
        </w:r>
      </w:del>
      <w:ins w:id="960" w:author="Powell Natasha(인문사회학부)" w:date="2022-10-20T13:37:00Z">
        <w:del w:id="961" w:author="csdl" w:date="2022-10-20T17:58:00Z">
          <w:r w:rsidR="00DF2200" w:rsidRPr="003B5235" w:rsidDel="0046313E">
            <w:rPr>
              <w:rFonts w:eastAsia="함초롬바탕" w:hAnsi="함초롬바탕" w:cs="함초롬바탕"/>
              <w:color w:val="000000" w:themeColor="text1"/>
              <w:rPrChange w:id="962" w:author="csdl" w:date="2022-10-25T12:55:00Z">
                <w:rPr>
                  <w:rFonts w:eastAsia="함초롬바탕" w:hAnsi="함초롬바탕" w:cs="함초롬바탕"/>
                </w:rPr>
              </w:rPrChange>
            </w:rPr>
            <w:delText>TensorFlow</w:delText>
          </w:r>
        </w:del>
      </w:ins>
      <w:del w:id="963" w:author="csdl" w:date="2022-10-20T17:58:00Z">
        <w:r w:rsidRPr="003B5235" w:rsidDel="0046313E">
          <w:rPr>
            <w:rFonts w:eastAsia="함초롬바탕" w:hAnsi="함초롬바탕" w:cs="함초롬바탕"/>
            <w:color w:val="000000" w:themeColor="text1"/>
            <w:rPrChange w:id="964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open-source library recently published by nvdia</w:delText>
        </w:r>
      </w:del>
      <w:ins w:id="965" w:author="Powell Natasha(인문사회학부)" w:date="2022-10-20T13:37:00Z">
        <w:del w:id="966" w:author="csdl" w:date="2022-10-20T17:58:00Z">
          <w:r w:rsidR="00DF2200" w:rsidRPr="003B5235" w:rsidDel="0046313E">
            <w:rPr>
              <w:rFonts w:eastAsia="함초롬바탕" w:hAnsi="함초롬바탕" w:cs="함초롬바탕"/>
              <w:color w:val="000000" w:themeColor="text1"/>
              <w:rPrChange w:id="967" w:author="csdl" w:date="2022-10-25T12:55:00Z">
                <w:rPr>
                  <w:rFonts w:eastAsia="함초롬바탕" w:hAnsi="함초롬바탕" w:cs="함초롬바탕"/>
                </w:rPr>
              </w:rPrChange>
            </w:rPr>
            <w:delText>NVidia</w:delText>
          </w:r>
        </w:del>
      </w:ins>
      <w:del w:id="968" w:author="csdl" w:date="2022-10-20T17:58:00Z">
        <w:r w:rsidRPr="003B5235" w:rsidDel="0046313E">
          <w:rPr>
            <w:rFonts w:eastAsia="함초롬바탕" w:hAnsi="함초롬바탕" w:cs="함초롬바탕"/>
            <w:color w:val="000000" w:themeColor="text1"/>
            <w:rPrChange w:id="969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research group,</w:delText>
        </w:r>
      </w:del>
      <w:r w:rsidRPr="003B5235">
        <w:rPr>
          <w:rFonts w:eastAsia="함초롬바탕" w:hAnsi="함초롬바탕" w:cs="함초롬바탕"/>
          <w:color w:val="000000" w:themeColor="text1"/>
          <w:rPrChange w:id="970" w:author="csdl" w:date="2022-10-25T12:55:00Z">
            <w:rPr>
              <w:rFonts w:eastAsia="함초롬바탕" w:hAnsi="함초롬바탕" w:cs="함초롬바탕"/>
            </w:rPr>
          </w:rPrChange>
        </w:rPr>
        <w:t xml:space="preserve"> </w:t>
      </w:r>
      <w:commentRangeStart w:id="971"/>
      <w:commentRangeStart w:id="972"/>
      <w:del w:id="973" w:author="Powell Natasha(인문사회학부)" w:date="2022-10-24T17:31:00Z">
        <w:r w:rsidRPr="003B5235" w:rsidDel="00AB30F2">
          <w:rPr>
            <w:rFonts w:eastAsia="함초롬바탕" w:hAnsi="함초롬바탕" w:cs="함초롬바탕"/>
            <w:color w:val="000000" w:themeColor="text1"/>
            <w:rPrChange w:id="974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I compared </w:delText>
        </w:r>
      </w:del>
      <w:r w:rsidRPr="003B5235">
        <w:rPr>
          <w:rFonts w:eastAsia="함초롬바탕" w:hAnsi="함초롬바탕" w:cs="함초롬바탕"/>
          <w:color w:val="000000" w:themeColor="text1"/>
          <w:rPrChange w:id="975" w:author="csdl" w:date="2022-10-25T12:55:00Z">
            <w:rPr>
              <w:rFonts w:eastAsia="함초롬바탕" w:hAnsi="함초롬바탕" w:cs="함초롬바탕"/>
            </w:rPr>
          </w:rPrChange>
        </w:rPr>
        <w:t xml:space="preserve">performance </w:t>
      </w:r>
      <w:ins w:id="976" w:author="Powell Natasha(인문사회학부)" w:date="2022-10-24T17:31:00Z">
        <w:r w:rsidR="00AB30F2" w:rsidRPr="00705DFB">
          <w:rPr>
            <w:rFonts w:eastAsia="함초롬바탕" w:hAnsi="함초롬바탕" w:cs="함초롬바탕"/>
            <w:color w:val="000000" w:themeColor="text1"/>
          </w:rPr>
          <w:t xml:space="preserve">was compared </w:t>
        </w:r>
      </w:ins>
      <w:r w:rsidRPr="003B5235">
        <w:rPr>
          <w:rFonts w:eastAsia="함초롬바탕" w:hAnsi="함초롬바탕" w:cs="함초롬바탕"/>
          <w:color w:val="000000" w:themeColor="text1"/>
          <w:rPrChange w:id="977" w:author="csdl" w:date="2022-10-25T12:55:00Z">
            <w:rPr>
              <w:rFonts w:eastAsia="함초롬바탕" w:hAnsi="함초롬바탕" w:cs="함초롬바탕"/>
            </w:rPr>
          </w:rPrChange>
        </w:rPr>
        <w:t>through simulation of</w:t>
      </w:r>
      <w:ins w:id="978" w:author="Powell Natasha(인문사회학부)" w:date="2022-10-24T17:31:00Z">
        <w:r w:rsidR="00AB30F2" w:rsidRPr="00705DFB">
          <w:rPr>
            <w:rFonts w:eastAsia="함초롬바탕" w:hAnsi="함초롬바탕" w:cs="함초롬바탕"/>
            <w:color w:val="000000" w:themeColor="text1"/>
          </w:rPr>
          <w:t xml:space="preserve"> </w:t>
        </w:r>
        <w:del w:id="979" w:author="csdl" w:date="2022-10-27T14:23:00Z">
          <w:r w:rsidR="00AB30F2" w:rsidRPr="00705DFB" w:rsidDel="00D3347F">
            <w:rPr>
              <w:rFonts w:eastAsia="함초롬바탕" w:hAnsi="함초롬바탕" w:cs="함초롬바탕"/>
              <w:color w:val="000000" w:themeColor="text1"/>
            </w:rPr>
            <w:delText>the</w:delText>
          </w:r>
        </w:del>
      </w:ins>
      <w:del w:id="980" w:author="csdl" w:date="2022-10-27T14:23:00Z">
        <w:r w:rsidRPr="003B5235" w:rsidDel="00D3347F">
          <w:rPr>
            <w:rFonts w:eastAsia="함초롬바탕" w:hAnsi="함초롬바탕" w:cs="함초롬바탕"/>
            <w:color w:val="000000" w:themeColor="text1"/>
            <w:rPrChange w:id="981" w:author="csdl" w:date="2022-10-25T12:55:00Z">
              <w:rPr>
                <w:rFonts w:eastAsia="함초롬바탕" w:hAnsi="함초롬바탕" w:cs="함초롬바탕"/>
              </w:rPr>
            </w:rPrChange>
          </w:rPr>
          <w:delText xml:space="preserve"> Bit Error Rate (</w:delText>
        </w:r>
      </w:del>
      <w:r w:rsidRPr="003B5235">
        <w:rPr>
          <w:rFonts w:eastAsia="함초롬바탕" w:hAnsi="함초롬바탕" w:cs="함초롬바탕"/>
          <w:color w:val="000000" w:themeColor="text1"/>
          <w:rPrChange w:id="982" w:author="csdl" w:date="2022-10-25T12:55:00Z">
            <w:rPr>
              <w:rFonts w:eastAsia="함초롬바탕" w:hAnsi="함초롬바탕" w:cs="함초롬바탕"/>
            </w:rPr>
          </w:rPrChange>
        </w:rPr>
        <w:t>BER</w:t>
      </w:r>
      <w:ins w:id="983" w:author="csdl" w:date="2022-10-27T14:27:00Z">
        <w:r w:rsidR="00DE5669">
          <w:rPr>
            <w:rFonts w:eastAsia="함초롬바탕" w:hAnsi="함초롬바탕" w:cs="함초롬바탕"/>
            <w:color w:val="000000" w:themeColor="text1"/>
          </w:rPr>
          <w:t xml:space="preserve"> and </w:t>
        </w:r>
      </w:ins>
      <w:ins w:id="984" w:author="csdl" w:date="2022-10-27T14:26:00Z">
        <w:r w:rsidR="00DE5669" w:rsidRPr="00DE5669">
          <w:rPr>
            <w:rFonts w:eastAsia="함초롬바탕" w:hAnsi="함초롬바탕" w:cs="함초롬바탕"/>
            <w:color w:val="000000" w:themeColor="text1"/>
          </w:rPr>
          <w:t>it will be shown that performance is better when using</w:t>
        </w:r>
      </w:ins>
      <w:ins w:id="985" w:author="csdl" w:date="2022-10-27T14:27:00Z">
        <w:r w:rsidR="00A9219F">
          <w:rPr>
            <w:rFonts w:eastAsia="함초롬바탕" w:hAnsi="함초롬바탕" w:cs="함초롬바탕"/>
            <w:color w:val="000000" w:themeColor="text1"/>
          </w:rPr>
          <w:t xml:space="preserve"> our proposed method</w:t>
        </w:r>
      </w:ins>
      <w:ins w:id="986" w:author="csdl" w:date="2022-10-27T14:26:00Z">
        <w:r w:rsidR="00DE5669" w:rsidRPr="00DE5669">
          <w:rPr>
            <w:rFonts w:eastAsia="함초롬바탕" w:hAnsi="함초롬바탕" w:cs="함초롬바탕"/>
            <w:color w:val="000000" w:themeColor="text1"/>
          </w:rPr>
          <w:t xml:space="preserve"> than when using </w:t>
        </w:r>
      </w:ins>
      <w:ins w:id="987" w:author="csdl" w:date="2022-10-27T14:27:00Z">
        <w:r w:rsidR="00A9219F">
          <w:rPr>
            <w:rFonts w:eastAsia="함초롬바탕" w:hAnsi="함초롬바탕" w:cs="함초롬바탕"/>
            <w:color w:val="000000" w:themeColor="text1"/>
          </w:rPr>
          <w:t>RNN</w:t>
        </w:r>
      </w:ins>
      <w:bookmarkStart w:id="988" w:name="_GoBack"/>
      <w:bookmarkEnd w:id="988"/>
      <w:ins w:id="989" w:author="csdl" w:date="2022-10-27T14:26:00Z">
        <w:r w:rsidR="00DE5669" w:rsidRPr="00DE5669">
          <w:rPr>
            <w:rFonts w:eastAsia="함초롬바탕" w:hAnsi="함초롬바탕" w:cs="함초롬바탕"/>
            <w:color w:val="000000" w:themeColor="text1"/>
          </w:rPr>
          <w:t>.</w:t>
        </w:r>
      </w:ins>
      <w:del w:id="990" w:author="csdl" w:date="2022-10-27T14:23:00Z">
        <w:r w:rsidRPr="003B5235" w:rsidDel="00D3347F">
          <w:rPr>
            <w:rFonts w:eastAsia="함초롬바탕" w:hAnsi="함초롬바탕" w:cs="함초롬바탕"/>
            <w:color w:val="000000" w:themeColor="text1"/>
            <w:rPrChange w:id="991" w:author="csdl" w:date="2022-10-25T12:55:00Z">
              <w:rPr>
                <w:rFonts w:eastAsia="함초롬바탕" w:hAnsi="함초롬바탕" w:cs="함초롬바탕"/>
              </w:rPr>
            </w:rPrChange>
          </w:rPr>
          <w:delText>), which is number of bits that have errors in the process of being transmitted to the number of bits received.</w:delText>
        </w:r>
        <w:commentRangeEnd w:id="942"/>
        <w:r w:rsidR="00E6161D" w:rsidRPr="003B5235" w:rsidDel="00D3347F">
          <w:rPr>
            <w:rStyle w:val="a5"/>
            <w:rFonts w:asciiTheme="minorHAnsi" w:eastAsiaTheme="minorEastAsia" w:hAnsiTheme="minorHAnsi" w:cstheme="minorBidi"/>
            <w:color w:val="000000" w:themeColor="text1"/>
            <w:kern w:val="2"/>
            <w:rPrChange w:id="992" w:author="csdl" w:date="2022-10-25T12:55:00Z">
              <w:rPr>
                <w:rStyle w:val="a5"/>
                <w:rFonts w:asciiTheme="minorHAnsi" w:eastAsiaTheme="minorEastAsia" w:hAnsiTheme="minorHAnsi" w:cstheme="minorBidi"/>
                <w:color w:val="auto"/>
                <w:kern w:val="2"/>
              </w:rPr>
            </w:rPrChange>
          </w:rPr>
          <w:commentReference w:id="942"/>
        </w:r>
      </w:del>
      <w:commentRangeEnd w:id="971"/>
      <w:r w:rsidR="008A1337">
        <w:rPr>
          <w:rStyle w:val="a5"/>
          <w:rFonts w:asciiTheme="minorHAnsi" w:eastAsiaTheme="minorEastAsia" w:hAnsiTheme="minorHAnsi" w:cstheme="minorBidi"/>
          <w:color w:val="auto"/>
          <w:kern w:val="2"/>
        </w:rPr>
        <w:commentReference w:id="971"/>
      </w:r>
      <w:commentRangeEnd w:id="972"/>
      <w:r w:rsidR="002A1276">
        <w:rPr>
          <w:rStyle w:val="a5"/>
          <w:rFonts w:asciiTheme="minorHAnsi" w:eastAsiaTheme="minorEastAsia" w:hAnsiTheme="minorHAnsi" w:cstheme="minorBidi"/>
          <w:color w:val="auto"/>
          <w:kern w:val="2"/>
        </w:rPr>
        <w:commentReference w:id="972"/>
      </w:r>
    </w:p>
    <w:p w14:paraId="79188CF5" w14:textId="77777777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993" w:author="csdl" w:date="2022-10-25T12:55:00Z">
            <w:rPr>
              <w:rFonts w:eastAsia="함초롬바탕" w:hAnsi="함초롬바탕" w:cs="함초롬바탕"/>
            </w:rPr>
          </w:rPrChange>
        </w:rPr>
      </w:pPr>
    </w:p>
    <w:p w14:paraId="79188CF6" w14:textId="77777777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994" w:author="csdl" w:date="2022-10-25T12:55:00Z">
            <w:rPr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bCs/>
          <w:color w:val="000000" w:themeColor="text1"/>
          <w:sz w:val="30"/>
          <w:szCs w:val="30"/>
          <w:rPrChange w:id="995" w:author="csdl" w:date="2022-10-25T12:55:00Z">
            <w:rPr>
              <w:rFonts w:eastAsia="함초롬바탕" w:hAnsi="함초롬바탕" w:cs="함초롬바탕"/>
              <w:bCs/>
              <w:color w:val="FF0000"/>
              <w:sz w:val="30"/>
              <w:szCs w:val="30"/>
            </w:rPr>
          </w:rPrChange>
        </w:rPr>
        <w:t>&lt;reference&gt;</w:t>
      </w:r>
    </w:p>
    <w:p w14:paraId="79188CF7" w14:textId="77777777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996" w:author="csdl" w:date="2022-10-25T12:55:00Z">
            <w:rPr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color w:val="000000" w:themeColor="text1"/>
          <w:rPrChange w:id="997" w:author="csdl" w:date="2022-10-25T12:55:00Z">
            <w:rPr>
              <w:rFonts w:eastAsia="함초롬바탕" w:hAnsi="함초롬바탕" w:cs="함초롬바탕"/>
            </w:rPr>
          </w:rPrChange>
        </w:rPr>
        <w:t xml:space="preserve">[1]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98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Nachmani</w:t>
      </w:r>
      <w:proofErr w:type="spellEnd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999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,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1000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Eliya</w:t>
      </w:r>
      <w:proofErr w:type="spellEnd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1001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,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1002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Yair</w:t>
      </w:r>
      <w:proofErr w:type="spellEnd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1003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1004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Be'ery</w:t>
      </w:r>
      <w:proofErr w:type="spellEnd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1005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, and David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1006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Burshtein</w:t>
      </w:r>
      <w:proofErr w:type="spellEnd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1007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. "Learning to decode linear codes using deep learning."</w:t>
      </w:r>
      <w:r w:rsidRPr="003B5235">
        <w:rPr>
          <w:rFonts w:eastAsia="함초롬바탕" w:hAnsi="함초롬바탕" w:cs="함초롬바탕"/>
          <w:color w:val="000000" w:themeColor="text1"/>
          <w:rPrChange w:id="1008" w:author="csdl" w:date="2022-10-25T12:55:00Z">
            <w:rPr>
              <w:rFonts w:eastAsia="함초롬바탕" w:hAnsi="함초롬바탕" w:cs="함초롬바탕"/>
            </w:rPr>
          </w:rPrChange>
        </w:rPr>
        <w:t>2016 54th Annual Allerton Conference on Communication, Control, and Computing (Allerton)</w:t>
      </w:r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1009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. IEEE, 2016.</w:t>
      </w:r>
    </w:p>
    <w:p w14:paraId="79188CF8" w14:textId="77777777" w:rsidR="00611695" w:rsidRPr="003B5235" w:rsidRDefault="00611695" w:rsidP="00611695">
      <w:pPr>
        <w:pStyle w:val="a3"/>
        <w:shd w:val="clear" w:color="auto" w:fill="FFFFFF"/>
        <w:spacing w:line="288" w:lineRule="auto"/>
        <w:rPr>
          <w:rFonts w:eastAsia="함초롬바탕" w:hAnsi="함초롬바탕" w:cs="함초롬바탕"/>
          <w:color w:val="000000" w:themeColor="text1"/>
          <w:rPrChange w:id="1010" w:author="csdl" w:date="2022-10-25T12:55:00Z">
            <w:rPr>
              <w:rFonts w:eastAsia="함초롬바탕" w:hAnsi="함초롬바탕" w:cs="함초롬바탕"/>
              <w:color w:val="222222"/>
            </w:rPr>
          </w:rPrChange>
        </w:rPr>
      </w:pPr>
    </w:p>
    <w:p w14:paraId="79188CF9" w14:textId="77777777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1011" w:author="csdl" w:date="2022-10-25T12:55:00Z">
            <w:rPr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1012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[2]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rPrChange w:id="1013" w:author="csdl" w:date="2022-10-25T12:55:00Z">
            <w:rPr>
              <w:rFonts w:eastAsia="함초롬바탕" w:hAnsi="함초롬바탕" w:cs="함초롬바탕"/>
            </w:rPr>
          </w:rPrChange>
        </w:rPr>
        <w:t>Lugosch</w:t>
      </w:r>
      <w:proofErr w:type="spellEnd"/>
      <w:r w:rsidRPr="003B5235">
        <w:rPr>
          <w:rFonts w:eastAsia="함초롬바탕" w:hAnsi="함초롬바탕" w:cs="함초롬바탕"/>
          <w:color w:val="000000" w:themeColor="text1"/>
          <w:rPrChange w:id="1014" w:author="csdl" w:date="2022-10-25T12:55:00Z">
            <w:rPr>
              <w:rFonts w:eastAsia="함초롬바탕" w:hAnsi="함초롬바탕" w:cs="함초롬바탕"/>
            </w:rPr>
          </w:rPrChange>
        </w:rPr>
        <w:t>, Loren, and Warren J. Gross. "Neural offset min-sum decoding." 2017 IEEE International Symposium on Information Theory (ISIT). IEEE, 2017.</w:t>
      </w:r>
    </w:p>
    <w:p w14:paraId="79188CFA" w14:textId="77777777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1015" w:author="csdl" w:date="2022-10-25T12:55:00Z">
            <w:rPr>
              <w:rFonts w:eastAsia="함초롬바탕" w:hAnsi="함초롬바탕" w:cs="함초롬바탕"/>
            </w:rPr>
          </w:rPrChange>
        </w:rPr>
      </w:pPr>
    </w:p>
    <w:p w14:paraId="79188CFB" w14:textId="77777777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1016" w:author="csdl" w:date="2022-10-25T12:55:00Z">
            <w:rPr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color w:val="000000" w:themeColor="text1"/>
          <w:rPrChange w:id="1017" w:author="csdl" w:date="2022-10-25T12:55:00Z">
            <w:rPr>
              <w:rFonts w:eastAsia="함초롬바탕" w:hAnsi="함초롬바탕" w:cs="함초롬바탕"/>
            </w:rPr>
          </w:rPrChange>
        </w:rPr>
        <w:t>[3] Wang, Qing, et al. "A model-driven deep learning method for normalized min-sum LDPC decoding." 2020 IEEE International Conference on Communications Workshops (ICC Workshops). IEEE, 2020.</w:t>
      </w:r>
    </w:p>
    <w:p w14:paraId="79188CFC" w14:textId="77777777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1018" w:author="csdl" w:date="2022-10-25T12:55:00Z">
            <w:rPr>
              <w:rFonts w:eastAsia="함초롬바탕" w:hAnsi="함초롬바탕" w:cs="함초롬바탕"/>
            </w:rPr>
          </w:rPrChange>
        </w:rPr>
      </w:pPr>
    </w:p>
    <w:p w14:paraId="79188CFD" w14:textId="5B4A35CC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1019" w:author="csdl" w:date="2022-10-25T12:55:00Z">
            <w:rPr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color w:val="000000" w:themeColor="text1"/>
          <w:rPrChange w:id="1020" w:author="csdl" w:date="2022-10-25T12:55:00Z">
            <w:rPr>
              <w:rFonts w:eastAsia="함초롬바탕" w:hAnsi="함초롬바탕" w:cs="함초롬바탕"/>
            </w:rPr>
          </w:rPrChange>
        </w:rPr>
        <w:t xml:space="preserve">[4]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1021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Nachmani</w:t>
      </w:r>
      <w:proofErr w:type="spellEnd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1022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,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1023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Eliya</w:t>
      </w:r>
      <w:proofErr w:type="spellEnd"/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1024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, et al. "RNN decoding of linear block codes</w:t>
      </w:r>
      <w:del w:id="1025" w:author="csdl" w:date="2022-10-25T13:10:00Z">
        <w:r w:rsidRPr="00237E2F" w:rsidDel="00237E2F">
          <w:rPr>
            <w:rFonts w:eastAsia="함초롬바탕" w:hAnsi="함초롬바탕" w:cs="함초롬바탕"/>
            <w:color w:val="000000" w:themeColor="text1"/>
            <w:shd w:val="clear" w:color="auto" w:fill="FFFFFF"/>
            <w:rPrChange w:id="1026" w:author="csdl" w:date="2022-10-25T13:10:00Z">
              <w:rPr>
                <w:rFonts w:eastAsia="함초롬바탕" w:hAnsi="함초롬바탕" w:cs="함초롬바탕"/>
                <w:color w:val="222222"/>
                <w:shd w:val="clear" w:color="auto" w:fill="FFFFFF"/>
              </w:rPr>
            </w:rPrChange>
          </w:rPr>
          <w:delText>.</w:delText>
        </w:r>
      </w:del>
      <w:ins w:id="1027" w:author="csdl" w:date="2022-10-25T13:10:00Z">
        <w:r w:rsidR="00237E2F">
          <w:rPr>
            <w:rFonts w:eastAsia="함초롬바탕" w:hAnsi="함초롬바탕" w:cs="함초롬바탕"/>
            <w:color w:val="000000" w:themeColor="text1"/>
            <w:shd w:val="clear" w:color="auto" w:fill="FFFFFF"/>
          </w:rPr>
          <w:t>,</w:t>
        </w:r>
      </w:ins>
      <w:r w:rsidRPr="00237E2F">
        <w:rPr>
          <w:rFonts w:eastAsia="함초롬바탕" w:hAnsi="함초롬바탕" w:cs="함초롬바탕"/>
          <w:color w:val="000000" w:themeColor="text1"/>
          <w:shd w:val="clear" w:color="auto" w:fill="FFFFFF"/>
          <w:rPrChange w:id="1028" w:author="csdl" w:date="2022-10-25T13:10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"</w:t>
      </w:r>
      <w:ins w:id="1029" w:author="csdl" w:date="2022-10-25T13:10:00Z">
        <w:r w:rsidR="00237E2F">
          <w:rPr>
            <w:rFonts w:eastAsia="함초롬바탕" w:hAnsi="함초롬바탕" w:cs="함초롬바탕"/>
            <w:color w:val="000000" w:themeColor="text1"/>
            <w:shd w:val="clear" w:color="auto" w:fill="FFFFFF"/>
          </w:rPr>
          <w:t xml:space="preserve"> </w:t>
        </w:r>
      </w:ins>
      <w:proofErr w:type="spellStart"/>
      <w:r w:rsidRPr="00237E2F">
        <w:rPr>
          <w:rFonts w:eastAsia="함초롬바탕" w:hAnsi="함초롬바탕" w:cs="함초롬바탕"/>
          <w:iCs/>
          <w:color w:val="000000" w:themeColor="text1"/>
          <w:rPrChange w:id="1030" w:author="csdl" w:date="2022-10-25T13:10:00Z">
            <w:rPr>
              <w:rFonts w:eastAsia="함초롬바탕" w:hAnsi="함초롬바탕" w:cs="함초롬바탕"/>
              <w:i/>
              <w:iCs/>
            </w:rPr>
          </w:rPrChange>
        </w:rPr>
        <w:t>arXiv</w:t>
      </w:r>
      <w:proofErr w:type="spellEnd"/>
      <w:r w:rsidRPr="00237E2F">
        <w:rPr>
          <w:rFonts w:eastAsia="함초롬바탕" w:hAnsi="함초롬바탕" w:cs="함초롬바탕"/>
          <w:iCs/>
          <w:color w:val="000000" w:themeColor="text1"/>
          <w:rPrChange w:id="1031" w:author="csdl" w:date="2022-10-25T13:10:00Z">
            <w:rPr>
              <w:rFonts w:eastAsia="함초롬바탕" w:hAnsi="함초롬바탕" w:cs="함초롬바탕"/>
              <w:i/>
              <w:iCs/>
            </w:rPr>
          </w:rPrChange>
        </w:rPr>
        <w:t xml:space="preserve"> preprint arXiv:1702.07560</w:t>
      </w:r>
      <w:r w:rsidRPr="00237E2F">
        <w:rPr>
          <w:rFonts w:eastAsia="함초롬바탕" w:hAnsi="함초롬바탕" w:cs="함초롬바탕"/>
          <w:color w:val="000000" w:themeColor="text1"/>
          <w:shd w:val="clear" w:color="auto" w:fill="FFFFFF"/>
          <w:rPrChange w:id="1032" w:author="csdl" w:date="2022-10-25T13:10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(2017).</w:t>
      </w:r>
    </w:p>
    <w:p w14:paraId="79188CFE" w14:textId="77777777" w:rsidR="00611695" w:rsidRPr="003B5235" w:rsidRDefault="00611695" w:rsidP="00611695">
      <w:pPr>
        <w:pStyle w:val="a3"/>
        <w:shd w:val="clear" w:color="auto" w:fill="FFFFFF"/>
        <w:spacing w:line="288" w:lineRule="auto"/>
        <w:rPr>
          <w:rFonts w:eastAsia="함초롬바탕" w:hAnsi="함초롬바탕" w:cs="함초롬바탕"/>
          <w:color w:val="000000" w:themeColor="text1"/>
          <w:rPrChange w:id="1033" w:author="csdl" w:date="2022-10-25T12:55:00Z">
            <w:rPr>
              <w:rFonts w:eastAsia="함초롬바탕" w:hAnsi="함초롬바탕" w:cs="함초롬바탕"/>
              <w:color w:val="222222"/>
            </w:rPr>
          </w:rPrChange>
        </w:rPr>
      </w:pPr>
    </w:p>
    <w:p w14:paraId="79188CFF" w14:textId="77777777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1034" w:author="csdl" w:date="2022-10-25T12:55:00Z">
            <w:rPr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color w:val="000000" w:themeColor="text1"/>
          <w:shd w:val="clear" w:color="auto" w:fill="FFFFFF"/>
          <w:rPrChange w:id="1035" w:author="csdl" w:date="2022-10-25T12:55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[5]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rPrChange w:id="1036" w:author="csdl" w:date="2022-10-25T12:55:00Z">
            <w:rPr>
              <w:rFonts w:eastAsia="함초롬바탕" w:hAnsi="함초롬바탕" w:cs="함초롬바탕"/>
            </w:rPr>
          </w:rPrChange>
        </w:rPr>
        <w:t>Nachmani</w:t>
      </w:r>
      <w:proofErr w:type="spellEnd"/>
      <w:r w:rsidRPr="003B5235">
        <w:rPr>
          <w:rFonts w:eastAsia="함초롬바탕" w:hAnsi="함초롬바탕" w:cs="함초롬바탕"/>
          <w:color w:val="000000" w:themeColor="text1"/>
          <w:rPrChange w:id="1037" w:author="csdl" w:date="2022-10-25T12:55:00Z">
            <w:rPr>
              <w:rFonts w:eastAsia="함초롬바탕" w:hAnsi="함초롬바탕" w:cs="함초롬바탕"/>
            </w:rPr>
          </w:rPrChange>
        </w:rPr>
        <w:t xml:space="preserve">,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rPrChange w:id="1038" w:author="csdl" w:date="2022-10-25T12:55:00Z">
            <w:rPr>
              <w:rFonts w:eastAsia="함초롬바탕" w:hAnsi="함초롬바탕" w:cs="함초롬바탕"/>
            </w:rPr>
          </w:rPrChange>
        </w:rPr>
        <w:t>Eliya</w:t>
      </w:r>
      <w:proofErr w:type="spellEnd"/>
      <w:r w:rsidRPr="003B5235">
        <w:rPr>
          <w:rFonts w:eastAsia="함초롬바탕" w:hAnsi="함초롬바탕" w:cs="함초롬바탕"/>
          <w:color w:val="000000" w:themeColor="text1"/>
          <w:rPrChange w:id="1039" w:author="csdl" w:date="2022-10-25T12:55:00Z">
            <w:rPr>
              <w:rFonts w:eastAsia="함초롬바탕" w:hAnsi="함초롬바탕" w:cs="함초롬바탕"/>
            </w:rPr>
          </w:rPrChange>
        </w:rPr>
        <w:t>, et al. "Deep learning methods for improved decoding of linear codes." IEEE Journal of Selected Topics in Signal Processing 12.1 (2018): 119-131.</w:t>
      </w:r>
    </w:p>
    <w:p w14:paraId="79188D00" w14:textId="77777777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1040" w:author="csdl" w:date="2022-10-25T12:55:00Z">
            <w:rPr>
              <w:rFonts w:eastAsia="함초롬바탕" w:hAnsi="함초롬바탕" w:cs="함초롬바탕"/>
            </w:rPr>
          </w:rPrChange>
        </w:rPr>
      </w:pPr>
    </w:p>
    <w:p w14:paraId="79188D01" w14:textId="77777777" w:rsidR="00611695" w:rsidRPr="003B5235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1041" w:author="csdl" w:date="2022-10-25T12:55:00Z">
            <w:rPr>
              <w:rFonts w:eastAsia="함초롬바탕" w:hAnsi="함초롬바탕" w:cs="함초롬바탕"/>
            </w:rPr>
          </w:rPrChange>
        </w:rPr>
      </w:pPr>
      <w:r w:rsidRPr="003B5235">
        <w:rPr>
          <w:rFonts w:eastAsia="함초롬바탕" w:hAnsi="함초롬바탕" w:cs="함초롬바탕"/>
          <w:color w:val="000000" w:themeColor="text1"/>
          <w:rPrChange w:id="1042" w:author="csdl" w:date="2022-10-25T12:55:00Z">
            <w:rPr>
              <w:rFonts w:eastAsia="함초롬바탕" w:hAnsi="함초롬바탕" w:cs="함초롬바탕"/>
            </w:rPr>
          </w:rPrChange>
        </w:rPr>
        <w:t xml:space="preserve">[6]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rPrChange w:id="1043" w:author="csdl" w:date="2022-10-25T12:55:00Z">
            <w:rPr>
              <w:rFonts w:eastAsia="함초롬바탕" w:hAnsi="함초롬바탕" w:cs="함초롬바탕"/>
            </w:rPr>
          </w:rPrChange>
        </w:rPr>
        <w:t>Hoydis</w:t>
      </w:r>
      <w:proofErr w:type="spellEnd"/>
      <w:r w:rsidRPr="003B5235">
        <w:rPr>
          <w:rFonts w:eastAsia="함초롬바탕" w:hAnsi="함초롬바탕" w:cs="함초롬바탕"/>
          <w:color w:val="000000" w:themeColor="text1"/>
          <w:rPrChange w:id="1044" w:author="csdl" w:date="2022-10-25T12:55:00Z">
            <w:rPr>
              <w:rFonts w:eastAsia="함초롬바탕" w:hAnsi="함초롬바탕" w:cs="함초롬바탕"/>
            </w:rPr>
          </w:rPrChange>
        </w:rPr>
        <w:t>, Jakob, et al. "</w:t>
      </w:r>
      <w:proofErr w:type="spellStart"/>
      <w:r w:rsidRPr="003B5235">
        <w:rPr>
          <w:rFonts w:eastAsia="함초롬바탕" w:hAnsi="함초롬바탕" w:cs="함초롬바탕"/>
          <w:color w:val="000000" w:themeColor="text1"/>
          <w:rPrChange w:id="1045" w:author="csdl" w:date="2022-10-25T12:55:00Z">
            <w:rPr>
              <w:rFonts w:eastAsia="함초롬바탕" w:hAnsi="함초롬바탕" w:cs="함초롬바탕"/>
            </w:rPr>
          </w:rPrChange>
        </w:rPr>
        <w:t>Sionna</w:t>
      </w:r>
      <w:proofErr w:type="spellEnd"/>
      <w:r w:rsidRPr="003B5235">
        <w:rPr>
          <w:rFonts w:eastAsia="함초롬바탕" w:hAnsi="함초롬바탕" w:cs="함초롬바탕"/>
          <w:color w:val="000000" w:themeColor="text1"/>
          <w:rPrChange w:id="1046" w:author="csdl" w:date="2022-10-25T12:55:00Z">
            <w:rPr>
              <w:rFonts w:eastAsia="함초롬바탕" w:hAnsi="함초롬바탕" w:cs="함초롬바탕"/>
            </w:rPr>
          </w:rPrChange>
        </w:rPr>
        <w:t xml:space="preserve">: An Open-Source Library for Next-Generation Physical Layer Research." </w:t>
      </w:r>
      <w:proofErr w:type="spellStart"/>
      <w:r w:rsidRPr="003B5235">
        <w:rPr>
          <w:rFonts w:eastAsia="함초롬바탕" w:hAnsi="함초롬바탕" w:cs="함초롬바탕"/>
          <w:color w:val="000000" w:themeColor="text1"/>
          <w:rPrChange w:id="1047" w:author="csdl" w:date="2022-10-25T12:55:00Z">
            <w:rPr>
              <w:rFonts w:eastAsia="함초롬바탕" w:hAnsi="함초롬바탕" w:cs="함초롬바탕"/>
            </w:rPr>
          </w:rPrChange>
        </w:rPr>
        <w:t>arXiv</w:t>
      </w:r>
      <w:proofErr w:type="spellEnd"/>
      <w:r w:rsidRPr="003B5235">
        <w:rPr>
          <w:rFonts w:eastAsia="함초롬바탕" w:hAnsi="함초롬바탕" w:cs="함초롬바탕"/>
          <w:color w:val="000000" w:themeColor="text1"/>
          <w:rPrChange w:id="1048" w:author="csdl" w:date="2022-10-25T12:55:00Z">
            <w:rPr>
              <w:rFonts w:eastAsia="함초롬바탕" w:hAnsi="함초롬바탕" w:cs="함초롬바탕"/>
            </w:rPr>
          </w:rPrChange>
        </w:rPr>
        <w:t xml:space="preserve"> preprint arXiv:2203.11854 (2022).</w:t>
      </w:r>
    </w:p>
    <w:p w14:paraId="79188D02" w14:textId="77777777" w:rsidR="00387D8D" w:rsidRPr="003B5235" w:rsidRDefault="003103E3">
      <w:pPr>
        <w:rPr>
          <w:rFonts w:ascii="함초롬바탕" w:eastAsia="함초롬바탕" w:hAnsi="함초롬바탕" w:cs="함초롬바탕"/>
          <w:color w:val="000000" w:themeColor="text1"/>
          <w:rPrChange w:id="1049" w:author="csdl" w:date="2022-10-25T12:55:00Z">
            <w:rPr>
              <w:rFonts w:ascii="함초롬바탕" w:eastAsia="함초롬바탕" w:hAnsi="함초롬바탕" w:cs="함초롬바탕"/>
            </w:rPr>
          </w:rPrChange>
        </w:rPr>
      </w:pPr>
    </w:p>
    <w:sectPr w:rsidR="00387D8D" w:rsidRPr="003B5235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2" w:author="Powell Natasha(인문사회학부)" w:date="2022-10-20T13:12:00Z" w:initials="NP">
    <w:p w14:paraId="43D7F9B0" w14:textId="77777777" w:rsidR="00EF23D6" w:rsidRDefault="00EF23D6" w:rsidP="00F25D05">
      <w:pPr>
        <w:pStyle w:val="a6"/>
        <w:jc w:val="left"/>
      </w:pPr>
      <w:r>
        <w:rPr>
          <w:rStyle w:val="a5"/>
        </w:rPr>
        <w:annotationRef/>
      </w:r>
      <w:r>
        <w:t>Is this an example?</w:t>
      </w:r>
    </w:p>
  </w:comment>
  <w:comment w:id="316" w:author="csdl" w:date="2022-10-25T13:32:00Z" w:initials="c">
    <w:p w14:paraId="03210986" w14:textId="136676BC" w:rsidR="006B51A2" w:rsidRPr="006B51A2" w:rsidRDefault="006B51A2" w:rsidP="006B51A2">
      <w:pPr>
        <w:pStyle w:val="HTML"/>
        <w:spacing w:line="540" w:lineRule="atLeast"/>
        <w:rPr>
          <w:rFonts w:ascii="inherit" w:hAnsi="inherit" w:hint="eastAsia"/>
          <w:sz w:val="42"/>
          <w:szCs w:val="42"/>
        </w:rPr>
      </w:pPr>
      <w:r>
        <w:rPr>
          <w:rStyle w:val="a5"/>
        </w:rPr>
        <w:annotationRef/>
      </w:r>
      <w:r>
        <w:rPr>
          <w:rFonts w:hint="eastAsia"/>
        </w:rPr>
        <w:t>N</w:t>
      </w:r>
      <w:r>
        <w:t xml:space="preserve">MSA, OMSA is method, so I think it is a </w:t>
      </w:r>
      <w:r w:rsidRPr="006B51A2">
        <w:rPr>
          <w:rFonts w:ascii="inherit" w:hAnsi="inherit"/>
          <w:sz w:val="42"/>
          <w:szCs w:val="42"/>
          <w:lang w:val="en"/>
        </w:rPr>
        <w:t>proper noun</w:t>
      </w:r>
      <w:r>
        <w:rPr>
          <w:rFonts w:ascii="inherit" w:hAnsi="inherit"/>
          <w:sz w:val="42"/>
          <w:szCs w:val="42"/>
          <w:lang w:val="en"/>
        </w:rPr>
        <w:t>. So remove “a”, “an”.</w:t>
      </w:r>
      <w:r w:rsidRPr="006B51A2">
        <w:rPr>
          <w:rFonts w:ascii="Arial" w:eastAsia="굴림" w:hAnsi="Arial" w:cs="Arial"/>
          <w:color w:val="202124"/>
          <w:sz w:val="2"/>
          <w:szCs w:val="2"/>
          <w:shd w:val="clear" w:color="auto" w:fill="F8F9FA"/>
        </w:rPr>
        <w:br/>
      </w:r>
    </w:p>
  </w:comment>
  <w:comment w:id="374" w:author="Powell Natasha(인문사회학부)" w:date="2022-10-24T16:42:00Z" w:initials="NP">
    <w:p w14:paraId="74B02AF0" w14:textId="77777777" w:rsidR="00B03305" w:rsidRDefault="00B03305" w:rsidP="00880E67">
      <w:pPr>
        <w:pStyle w:val="a6"/>
        <w:jc w:val="left"/>
      </w:pPr>
      <w:r>
        <w:rPr>
          <w:rStyle w:val="a5"/>
        </w:rPr>
        <w:annotationRef/>
      </w:r>
      <w:r>
        <w:t>If you wanted to you could shorten this sentence using "respectively" for complexity and BPA and performance and MSA</w:t>
      </w:r>
    </w:p>
  </w:comment>
  <w:comment w:id="455" w:author="Powell Natasha(인문사회학부)" w:date="2022-10-20T13:28:00Z" w:initials="NP">
    <w:p w14:paraId="172515B2" w14:textId="787FB0D7" w:rsidR="00A86A4F" w:rsidRDefault="00A86A4F" w:rsidP="00EC1D2C">
      <w:pPr>
        <w:pStyle w:val="a6"/>
        <w:jc w:val="left"/>
      </w:pPr>
      <w:r>
        <w:rPr>
          <w:rStyle w:val="a5"/>
        </w:rPr>
        <w:annotationRef/>
      </w:r>
      <w:r>
        <w:t>Instead of just listing, compare these works. What was done better, or worse or was improved upon.</w:t>
      </w:r>
    </w:p>
  </w:comment>
  <w:comment w:id="478" w:author="Powell Natasha(인문사회학부)" w:date="2022-10-20T13:25:00Z" w:initials="NP">
    <w:p w14:paraId="3F71DB7D" w14:textId="77777777" w:rsidR="009648C9" w:rsidRDefault="00316EB1" w:rsidP="00B07DE9">
      <w:pPr>
        <w:pStyle w:val="a6"/>
        <w:jc w:val="left"/>
      </w:pPr>
      <w:r>
        <w:rPr>
          <w:rStyle w:val="a5"/>
        </w:rPr>
        <w:annotationRef/>
      </w:r>
      <w:r w:rsidR="009648C9">
        <w:t>Use a reporting verb instead of "did a study"</w:t>
      </w:r>
    </w:p>
  </w:comment>
  <w:comment w:id="479" w:author="Powell Natasha(인문사회학부)" w:date="2022-10-20T13:26:00Z" w:initials="NP">
    <w:p w14:paraId="0A92040E" w14:textId="77777777" w:rsidR="009648C9" w:rsidRDefault="007711DE" w:rsidP="00C205FE">
      <w:pPr>
        <w:pStyle w:val="a6"/>
        <w:jc w:val="left"/>
      </w:pPr>
      <w:r>
        <w:rPr>
          <w:rStyle w:val="a5"/>
        </w:rPr>
        <w:annotationRef/>
      </w:r>
      <w:r w:rsidR="009648C9">
        <w:t>E.g. Lugosch examined the application of an OMS algorithm on a ….</w:t>
      </w:r>
    </w:p>
  </w:comment>
  <w:comment w:id="505" w:author="Powell Natasha(인문사회학부)" w:date="2022-10-27T14:11:00Z" w:initials="NP">
    <w:p w14:paraId="3C6181BF" w14:textId="77777777" w:rsidR="00BF413E" w:rsidRDefault="00BF413E" w:rsidP="0034246B">
      <w:pPr>
        <w:pStyle w:val="a6"/>
        <w:jc w:val="left"/>
      </w:pPr>
      <w:r>
        <w:rPr>
          <w:rStyle w:val="a5"/>
        </w:rPr>
        <w:annotationRef/>
      </w:r>
      <w:r>
        <w:t>Good.</w:t>
      </w:r>
    </w:p>
  </w:comment>
  <w:comment w:id="540" w:author="Powell Natasha(인문사회학부)" w:date="2022-10-24T17:10:00Z" w:initials="NP">
    <w:p w14:paraId="0EBB78C8" w14:textId="17ADCB66" w:rsidR="00BF0909" w:rsidRDefault="00BF0909" w:rsidP="009E6B16">
      <w:pPr>
        <w:pStyle w:val="a6"/>
        <w:jc w:val="left"/>
      </w:pPr>
      <w:r>
        <w:rPr>
          <w:rStyle w:val="a5"/>
        </w:rPr>
        <w:annotationRef/>
      </w:r>
      <w:r>
        <w:t>"for an algorithm to hardware". The meaning of this phrase is unclear.</w:t>
      </w:r>
    </w:p>
  </w:comment>
  <w:comment w:id="721" w:author="csdl" w:date="2022-10-25T13:24:00Z" w:initials="c">
    <w:p w14:paraId="60269744" w14:textId="75B2E571" w:rsidR="00B24FFC" w:rsidRDefault="00B24FF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[</w:t>
      </w:r>
      <w:r>
        <w:t>4] : use RNN architecture -&gt; [5] : use RNN + relaxation.</w:t>
      </w:r>
    </w:p>
  </w:comment>
  <w:comment w:id="722" w:author="Powell Natasha(인문사회학부)" w:date="2022-10-27T14:12:00Z" w:initials="NP">
    <w:p w14:paraId="55060391" w14:textId="77777777" w:rsidR="009E58F8" w:rsidRDefault="009E58F8" w:rsidP="00997411">
      <w:pPr>
        <w:pStyle w:val="a6"/>
        <w:jc w:val="left"/>
      </w:pPr>
      <w:r>
        <w:rPr>
          <w:rStyle w:val="a5"/>
        </w:rPr>
        <w:annotationRef/>
      </w:r>
      <w:r>
        <w:t>Got it.</w:t>
      </w:r>
    </w:p>
  </w:comment>
  <w:comment w:id="804" w:author="csdl" w:date="2022-10-25T13:39:00Z" w:initials="c">
    <w:p w14:paraId="2B0FF5F6" w14:textId="3BD11EE7" w:rsidR="00B6419A" w:rsidRDefault="00B6419A">
      <w:pPr>
        <w:pStyle w:val="a6"/>
      </w:pPr>
      <w:r>
        <w:rPr>
          <w:rStyle w:val="a5"/>
        </w:rPr>
        <w:annotationRef/>
      </w:r>
      <w:r>
        <w:t>Proposed method -&gt; our method</w:t>
      </w:r>
    </w:p>
  </w:comment>
  <w:comment w:id="850" w:author="Powell Natasha(인문사회학부)" w:date="2022-10-24T17:18:00Z" w:initials="NP">
    <w:p w14:paraId="24CA667F" w14:textId="77777777" w:rsidR="0069031E" w:rsidRDefault="0069031E" w:rsidP="005D0DA7">
      <w:pPr>
        <w:pStyle w:val="a6"/>
        <w:jc w:val="left"/>
      </w:pPr>
      <w:r>
        <w:rPr>
          <w:rStyle w:val="a5"/>
        </w:rPr>
        <w:annotationRef/>
      </w:r>
      <w:r>
        <w:t>Past tense used since this is referencing paper [5].</w:t>
      </w:r>
    </w:p>
  </w:comment>
  <w:comment w:id="939" w:author="Powell Natasha(인문사회학부)" w:date="2022-10-20T13:37:00Z" w:initials="NP">
    <w:p w14:paraId="1013D0A3" w14:textId="77777777" w:rsidR="00D3347F" w:rsidRDefault="00D3347F" w:rsidP="00D3347F">
      <w:pPr>
        <w:pStyle w:val="a6"/>
        <w:jc w:val="left"/>
      </w:pPr>
      <w:r>
        <w:rPr>
          <w:rStyle w:val="a5"/>
        </w:rPr>
        <w:annotationRef/>
      </w:r>
      <w:r>
        <w:t xml:space="preserve">Run on sentence. </w:t>
      </w:r>
    </w:p>
  </w:comment>
  <w:comment w:id="942" w:author="Powell Natasha(인문사회학부)" w:date="2022-10-20T13:37:00Z" w:initials="NP">
    <w:p w14:paraId="28134B73" w14:textId="2DA86A3A" w:rsidR="00E6161D" w:rsidRDefault="00E6161D" w:rsidP="00322B7D">
      <w:pPr>
        <w:pStyle w:val="a6"/>
        <w:jc w:val="left"/>
      </w:pPr>
      <w:r>
        <w:rPr>
          <w:rStyle w:val="a5"/>
        </w:rPr>
        <w:annotationRef/>
      </w:r>
      <w:r>
        <w:t xml:space="preserve">Run on sentence. </w:t>
      </w:r>
    </w:p>
  </w:comment>
  <w:comment w:id="971" w:author="Powell Natasha(인문사회학부)" w:date="2022-10-27T14:14:00Z" w:initials="NP">
    <w:p w14:paraId="587C4A5E" w14:textId="77777777" w:rsidR="008A1337" w:rsidRDefault="008A1337" w:rsidP="00AB2777">
      <w:pPr>
        <w:pStyle w:val="a6"/>
        <w:jc w:val="left"/>
      </w:pPr>
      <w:r>
        <w:rPr>
          <w:rStyle w:val="a5"/>
        </w:rPr>
        <w:annotationRef/>
      </w:r>
      <w:r>
        <w:t>In general, better. But I still want you to close with a summary the potential outcomes or applications of your work.</w:t>
      </w:r>
    </w:p>
  </w:comment>
  <w:comment w:id="972" w:author="Powell Natasha(인문사회학부)" w:date="2022-10-27T14:15:00Z" w:initials="NP">
    <w:p w14:paraId="5CE0C36B" w14:textId="77777777" w:rsidR="002A1276" w:rsidRDefault="002A1276" w:rsidP="0095310C">
      <w:pPr>
        <w:pStyle w:val="a6"/>
        <w:jc w:val="left"/>
      </w:pPr>
      <w:r>
        <w:rPr>
          <w:rStyle w:val="a5"/>
        </w:rPr>
        <w:annotationRef/>
      </w:r>
      <w:r>
        <w:t>However, you can submit this as is (after the changes I've made in this iteration of the writing).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D7F9B0" w15:done="1"/>
  <w15:commentEx w15:paraId="03210986" w15:done="0"/>
  <w15:commentEx w15:paraId="74B02AF0" w15:done="0"/>
  <w15:commentEx w15:paraId="172515B2" w15:done="1"/>
  <w15:commentEx w15:paraId="3F71DB7D" w15:done="1"/>
  <w15:commentEx w15:paraId="0A92040E" w15:paraIdParent="3F71DB7D" w15:done="1"/>
  <w15:commentEx w15:paraId="3C6181BF" w15:done="0"/>
  <w15:commentEx w15:paraId="0EBB78C8" w15:done="0"/>
  <w15:commentEx w15:paraId="60269744" w15:done="0"/>
  <w15:commentEx w15:paraId="55060391" w15:paraIdParent="60269744" w15:done="0"/>
  <w15:commentEx w15:paraId="2B0FF5F6" w15:done="0"/>
  <w15:commentEx w15:paraId="24CA667F" w15:done="0"/>
  <w15:commentEx w15:paraId="1013D0A3" w15:done="1"/>
  <w15:commentEx w15:paraId="28134B73" w15:done="1"/>
  <w15:commentEx w15:paraId="587C4A5E" w15:done="0"/>
  <w15:commentEx w15:paraId="5CE0C36B" w15:paraIdParent="587C4A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BC7C9" w16cex:dateUtc="2022-10-20T04:12:00Z"/>
  <w16cex:commentExtensible w16cex:durableId="27013EFE" w16cex:dateUtc="2022-10-24T07:42:00Z"/>
  <w16cex:commentExtensible w16cex:durableId="26FBCB6E" w16cex:dateUtc="2022-10-20T04:28:00Z"/>
  <w16cex:commentExtensible w16cex:durableId="26FBCAE1" w16cex:dateUtc="2022-10-20T04:25:00Z"/>
  <w16cex:commentExtensible w16cex:durableId="26FBCB15" w16cex:dateUtc="2022-10-20T04:26:00Z"/>
  <w16cex:commentExtensible w16cex:durableId="2705100F" w16cex:dateUtc="2022-10-27T05:11:00Z"/>
  <w16cex:commentExtensible w16cex:durableId="27014598" w16cex:dateUtc="2022-10-24T08:10:00Z"/>
  <w16cex:commentExtensible w16cex:durableId="27051068" w16cex:dateUtc="2022-10-27T05:12:00Z"/>
  <w16cex:commentExtensible w16cex:durableId="27014776" w16cex:dateUtc="2022-10-24T08:18:00Z"/>
  <w16cex:commentExtensible w16cex:durableId="26FBCDAB" w16cex:dateUtc="2022-10-20T04:37:00Z"/>
  <w16cex:commentExtensible w16cex:durableId="270510D8" w16cex:dateUtc="2022-10-27T05:14:00Z"/>
  <w16cex:commentExtensible w16cex:durableId="270510FF" w16cex:dateUtc="2022-10-27T05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D7F9B0" w16cid:durableId="26FBC7C9"/>
  <w16cid:commentId w16cid:paraId="03210986" w16cid:durableId="270263E8"/>
  <w16cid:commentId w16cid:paraId="74B02AF0" w16cid:durableId="27013EFE"/>
  <w16cid:commentId w16cid:paraId="172515B2" w16cid:durableId="26FBCB6E"/>
  <w16cid:commentId w16cid:paraId="3F71DB7D" w16cid:durableId="26FBCAE1"/>
  <w16cid:commentId w16cid:paraId="0A92040E" w16cid:durableId="26FBCB15"/>
  <w16cid:commentId w16cid:paraId="3C6181BF" w16cid:durableId="2705100F"/>
  <w16cid:commentId w16cid:paraId="0EBB78C8" w16cid:durableId="27014598"/>
  <w16cid:commentId w16cid:paraId="60269744" w16cid:durableId="27026200"/>
  <w16cid:commentId w16cid:paraId="55060391" w16cid:durableId="27051068"/>
  <w16cid:commentId w16cid:paraId="2B0FF5F6" w16cid:durableId="270265A1"/>
  <w16cid:commentId w16cid:paraId="24CA667F" w16cid:durableId="27014776"/>
  <w16cid:commentId w16cid:paraId="28134B73" w16cid:durableId="26FBCDAB"/>
  <w16cid:commentId w16cid:paraId="587C4A5E" w16cid:durableId="270510D8"/>
  <w16cid:commentId w16cid:paraId="5CE0C36B" w16cid:durableId="270510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152B4" w14:textId="77777777" w:rsidR="003103E3" w:rsidRDefault="003103E3" w:rsidP="00D37BB6">
      <w:pPr>
        <w:spacing w:after="0" w:line="240" w:lineRule="auto"/>
      </w:pPr>
      <w:r>
        <w:separator/>
      </w:r>
    </w:p>
  </w:endnote>
  <w:endnote w:type="continuationSeparator" w:id="0">
    <w:p w14:paraId="53E172E1" w14:textId="77777777" w:rsidR="003103E3" w:rsidRDefault="003103E3" w:rsidP="00D37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FBE14" w14:textId="77777777" w:rsidR="003103E3" w:rsidRDefault="003103E3" w:rsidP="00D37BB6">
      <w:pPr>
        <w:spacing w:after="0" w:line="240" w:lineRule="auto"/>
      </w:pPr>
      <w:r>
        <w:separator/>
      </w:r>
    </w:p>
  </w:footnote>
  <w:footnote w:type="continuationSeparator" w:id="0">
    <w:p w14:paraId="5C824705" w14:textId="77777777" w:rsidR="003103E3" w:rsidRDefault="003103E3" w:rsidP="00D37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E8732" w14:textId="3695BCE6" w:rsidR="00D37BB6" w:rsidRPr="00555168" w:rsidRDefault="00D37BB6">
    <w:pPr>
      <w:pStyle w:val="a9"/>
      <w:rPr>
        <w:b/>
        <w:color w:val="FF0000"/>
        <w:rPrChange w:id="1050" w:author="csdl" w:date="2022-10-21T09:38:00Z">
          <w:rPr/>
        </w:rPrChange>
      </w:rPr>
    </w:pPr>
    <w:ins w:id="1051" w:author="csdl" w:date="2022-10-21T09:37:00Z">
      <w:r w:rsidRPr="00555168">
        <w:rPr>
          <w:b/>
          <w:color w:val="FF0000"/>
          <w:rPrChange w:id="1052" w:author="csdl" w:date="2022-10-21T09:38:00Z">
            <w:rPr/>
          </w:rPrChange>
        </w:rPr>
        <w:t>Kimheeseo(</w:t>
      </w:r>
    </w:ins>
    <w:ins w:id="1053" w:author="csdl" w:date="2022-10-21T09:38:00Z">
      <w:r w:rsidRPr="00555168">
        <w:rPr>
          <w:rFonts w:hint="eastAsia"/>
          <w:b/>
          <w:color w:val="FF0000"/>
          <w:rPrChange w:id="1054" w:author="csdl" w:date="2022-10-21T09:38:00Z">
            <w:rPr>
              <w:rFonts w:hint="eastAsia"/>
            </w:rPr>
          </w:rPrChange>
        </w:rPr>
        <w:t>김희서</w:t>
      </w:r>
      <w:r w:rsidRPr="00555168">
        <w:rPr>
          <w:b/>
          <w:color w:val="FF0000"/>
          <w:rPrChange w:id="1055" w:author="csdl" w:date="2022-10-21T09:38:00Z">
            <w:rPr/>
          </w:rPrChange>
        </w:rPr>
        <w:t>)</w:t>
      </w:r>
      <w:r w:rsidR="007A2C85" w:rsidRPr="00555168">
        <w:rPr>
          <w:b/>
          <w:color w:val="FF0000"/>
          <w:rPrChange w:id="1056" w:author="csdl" w:date="2022-10-21T09:38:00Z">
            <w:rPr/>
          </w:rPrChange>
        </w:rPr>
        <w:tab/>
      </w:r>
      <w:r w:rsidR="007A2C85" w:rsidRPr="00555168">
        <w:rPr>
          <w:rFonts w:hint="eastAsia"/>
          <w:b/>
          <w:color w:val="FF0000"/>
          <w:rPrChange w:id="1057" w:author="csdl" w:date="2022-10-21T09:38:00Z">
            <w:rPr>
              <w:rFonts w:hint="eastAsia"/>
            </w:rPr>
          </w:rPrChange>
        </w:rPr>
        <w:t>대학원</w:t>
      </w:r>
      <w:r w:rsidR="007A2C85" w:rsidRPr="00555168">
        <w:rPr>
          <w:b/>
          <w:color w:val="FF0000"/>
          <w:rPrChange w:id="1058" w:author="csdl" w:date="2022-10-21T09:38:00Z">
            <w:rPr/>
          </w:rPrChange>
        </w:rPr>
        <w:t xml:space="preserve"> 영어논문작성법 (GEDU501-02)</w:t>
      </w:r>
    </w:ins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sdl">
    <w15:presenceInfo w15:providerId="Windows Live" w15:userId="56085c9cbb4befe2"/>
  </w15:person>
  <w15:person w15:author="Powell Natasha(인문사회학부)">
    <w15:presenceInfo w15:providerId="None" w15:userId="Powell Natasha(인문사회학부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95"/>
    <w:rsid w:val="00001A35"/>
    <w:rsid w:val="0004493B"/>
    <w:rsid w:val="0004747B"/>
    <w:rsid w:val="000504F6"/>
    <w:rsid w:val="000508BD"/>
    <w:rsid w:val="000546E9"/>
    <w:rsid w:val="0006006F"/>
    <w:rsid w:val="000D4A01"/>
    <w:rsid w:val="000F5828"/>
    <w:rsid w:val="00133B61"/>
    <w:rsid w:val="001B20FD"/>
    <w:rsid w:val="00211C08"/>
    <w:rsid w:val="00216F0B"/>
    <w:rsid w:val="00235098"/>
    <w:rsid w:val="00237E2F"/>
    <w:rsid w:val="0025236A"/>
    <w:rsid w:val="00287CE3"/>
    <w:rsid w:val="0029425B"/>
    <w:rsid w:val="002A1276"/>
    <w:rsid w:val="002E55AC"/>
    <w:rsid w:val="003103E3"/>
    <w:rsid w:val="00316EB1"/>
    <w:rsid w:val="00353637"/>
    <w:rsid w:val="0039416C"/>
    <w:rsid w:val="0039503D"/>
    <w:rsid w:val="003B5235"/>
    <w:rsid w:val="0040433F"/>
    <w:rsid w:val="00415F6F"/>
    <w:rsid w:val="00423B73"/>
    <w:rsid w:val="00431937"/>
    <w:rsid w:val="00435C14"/>
    <w:rsid w:val="00451315"/>
    <w:rsid w:val="0046313E"/>
    <w:rsid w:val="00475282"/>
    <w:rsid w:val="00475657"/>
    <w:rsid w:val="004A57A7"/>
    <w:rsid w:val="004E1A54"/>
    <w:rsid w:val="004E33C0"/>
    <w:rsid w:val="00521951"/>
    <w:rsid w:val="00540210"/>
    <w:rsid w:val="0055307A"/>
    <w:rsid w:val="00555168"/>
    <w:rsid w:val="0055740D"/>
    <w:rsid w:val="0059567B"/>
    <w:rsid w:val="005D467F"/>
    <w:rsid w:val="00611695"/>
    <w:rsid w:val="00617290"/>
    <w:rsid w:val="0062020E"/>
    <w:rsid w:val="0068735F"/>
    <w:rsid w:val="0069031E"/>
    <w:rsid w:val="006B51A2"/>
    <w:rsid w:val="006C7328"/>
    <w:rsid w:val="006E1003"/>
    <w:rsid w:val="006F6F0A"/>
    <w:rsid w:val="006F79CD"/>
    <w:rsid w:val="00705DFB"/>
    <w:rsid w:val="00714749"/>
    <w:rsid w:val="00726E12"/>
    <w:rsid w:val="0074688A"/>
    <w:rsid w:val="00765475"/>
    <w:rsid w:val="007711DE"/>
    <w:rsid w:val="00777F92"/>
    <w:rsid w:val="007A2C85"/>
    <w:rsid w:val="007C0372"/>
    <w:rsid w:val="00806BFD"/>
    <w:rsid w:val="00825980"/>
    <w:rsid w:val="00833102"/>
    <w:rsid w:val="00867757"/>
    <w:rsid w:val="008865E3"/>
    <w:rsid w:val="008A1337"/>
    <w:rsid w:val="008D5120"/>
    <w:rsid w:val="0093679C"/>
    <w:rsid w:val="00947542"/>
    <w:rsid w:val="009648C9"/>
    <w:rsid w:val="00980949"/>
    <w:rsid w:val="009E58F8"/>
    <w:rsid w:val="00A12EE8"/>
    <w:rsid w:val="00A327EE"/>
    <w:rsid w:val="00A550A8"/>
    <w:rsid w:val="00A572F5"/>
    <w:rsid w:val="00A65E57"/>
    <w:rsid w:val="00A86A4F"/>
    <w:rsid w:val="00A9219F"/>
    <w:rsid w:val="00A97555"/>
    <w:rsid w:val="00AB30F2"/>
    <w:rsid w:val="00AB5F00"/>
    <w:rsid w:val="00AE3CC9"/>
    <w:rsid w:val="00B006DC"/>
    <w:rsid w:val="00B03305"/>
    <w:rsid w:val="00B24FFC"/>
    <w:rsid w:val="00B4170E"/>
    <w:rsid w:val="00B5321A"/>
    <w:rsid w:val="00B6419A"/>
    <w:rsid w:val="00BB14BA"/>
    <w:rsid w:val="00BD2E2B"/>
    <w:rsid w:val="00BD37C5"/>
    <w:rsid w:val="00BF0909"/>
    <w:rsid w:val="00BF413E"/>
    <w:rsid w:val="00BF508E"/>
    <w:rsid w:val="00C03D92"/>
    <w:rsid w:val="00C129C5"/>
    <w:rsid w:val="00C30271"/>
    <w:rsid w:val="00C32DAA"/>
    <w:rsid w:val="00C4505B"/>
    <w:rsid w:val="00C659FB"/>
    <w:rsid w:val="00C84AD9"/>
    <w:rsid w:val="00CA0EEA"/>
    <w:rsid w:val="00CA73C7"/>
    <w:rsid w:val="00CC35FC"/>
    <w:rsid w:val="00CF6968"/>
    <w:rsid w:val="00D3347F"/>
    <w:rsid w:val="00D37BB6"/>
    <w:rsid w:val="00D40B8E"/>
    <w:rsid w:val="00D47A96"/>
    <w:rsid w:val="00DC6331"/>
    <w:rsid w:val="00DC782D"/>
    <w:rsid w:val="00DE5669"/>
    <w:rsid w:val="00DF2200"/>
    <w:rsid w:val="00E30B04"/>
    <w:rsid w:val="00E37883"/>
    <w:rsid w:val="00E456E8"/>
    <w:rsid w:val="00E6161D"/>
    <w:rsid w:val="00E9015F"/>
    <w:rsid w:val="00ED3501"/>
    <w:rsid w:val="00EF23D6"/>
    <w:rsid w:val="00F14237"/>
    <w:rsid w:val="00F87673"/>
    <w:rsid w:val="00FB3C61"/>
    <w:rsid w:val="00FB409A"/>
    <w:rsid w:val="00FD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88CEE"/>
  <w15:chartTrackingRefBased/>
  <w15:docId w15:val="{4698981C-4205-4D72-83BA-B910106B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1169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Revision"/>
    <w:hidden/>
    <w:uiPriority w:val="99"/>
    <w:semiHidden/>
    <w:rsid w:val="00FB3C61"/>
    <w:pPr>
      <w:spacing w:after="0" w:line="240" w:lineRule="auto"/>
      <w:jc w:val="left"/>
    </w:pPr>
  </w:style>
  <w:style w:type="character" w:styleId="a5">
    <w:name w:val="annotation reference"/>
    <w:basedOn w:val="a0"/>
    <w:uiPriority w:val="99"/>
    <w:semiHidden/>
    <w:unhideWhenUsed/>
    <w:rsid w:val="00EF23D6"/>
    <w:rPr>
      <w:sz w:val="16"/>
      <w:szCs w:val="16"/>
    </w:rPr>
  </w:style>
  <w:style w:type="paragraph" w:styleId="a6">
    <w:name w:val="annotation text"/>
    <w:basedOn w:val="a"/>
    <w:link w:val="Char"/>
    <w:uiPriority w:val="99"/>
    <w:unhideWhenUsed/>
    <w:rsid w:val="00EF23D6"/>
    <w:pPr>
      <w:spacing w:line="240" w:lineRule="auto"/>
    </w:pPr>
    <w:rPr>
      <w:szCs w:val="20"/>
    </w:rPr>
  </w:style>
  <w:style w:type="character" w:customStyle="1" w:styleId="Char">
    <w:name w:val="메모 텍스트 Char"/>
    <w:basedOn w:val="a0"/>
    <w:link w:val="a6"/>
    <w:uiPriority w:val="99"/>
    <w:rsid w:val="00EF23D6"/>
    <w:rPr>
      <w:szCs w:val="20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EF23D6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EF23D6"/>
    <w:rPr>
      <w:b/>
      <w:bCs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133B6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133B6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D37BB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D37BB6"/>
  </w:style>
  <w:style w:type="paragraph" w:styleId="aa">
    <w:name w:val="footer"/>
    <w:basedOn w:val="a"/>
    <w:link w:val="Char3"/>
    <w:uiPriority w:val="99"/>
    <w:unhideWhenUsed/>
    <w:rsid w:val="00D37BB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D37BB6"/>
  </w:style>
  <w:style w:type="paragraph" w:styleId="HTML">
    <w:name w:val="HTML Preformatted"/>
    <w:basedOn w:val="a"/>
    <w:link w:val="HTMLChar"/>
    <w:uiPriority w:val="99"/>
    <w:unhideWhenUsed/>
    <w:rsid w:val="006B51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B51A2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6B5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csdl</dc:creator>
  <cp:keywords/>
  <dc:description/>
  <cp:lastModifiedBy>csdl</cp:lastModifiedBy>
  <cp:revision>4</cp:revision>
  <cp:lastPrinted>2022-10-27T05:24:00Z</cp:lastPrinted>
  <dcterms:created xsi:type="dcterms:W3CDTF">2022-10-27T05:25:00Z</dcterms:created>
  <dcterms:modified xsi:type="dcterms:W3CDTF">2022-10-27T05:27:00Z</dcterms:modified>
</cp:coreProperties>
</file>