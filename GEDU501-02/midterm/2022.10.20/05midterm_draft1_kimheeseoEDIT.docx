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8CEE" w14:textId="77777777" w:rsidR="00611695" w:rsidRPr="00611695" w:rsidRDefault="00611695" w:rsidP="00611695">
      <w:pPr>
        <w:pStyle w:val="a"/>
        <w:spacing w:line="288" w:lineRule="auto"/>
        <w:rPr>
          <w:rFonts w:eastAsia="함초롬바탕" w:hAnsi="함초롬바탕" w:cs="함초롬바탕"/>
        </w:rPr>
      </w:pPr>
      <w:r w:rsidRPr="00611695">
        <w:rPr>
          <w:rFonts w:eastAsia="함초롬바탕" w:hAnsi="함초롬바탕" w:cs="함초롬바탕"/>
        </w:rPr>
        <w:t xml:space="preserve">1. introduction </w:t>
      </w:r>
    </w:p>
    <w:p w14:paraId="79188CEF" w14:textId="65DAD706" w:rsidR="00611695" w:rsidRPr="00611695" w:rsidRDefault="00611695" w:rsidP="00540210">
      <w:pPr>
        <w:pStyle w:val="a"/>
        <w:spacing w:line="288" w:lineRule="auto"/>
        <w:ind w:firstLine="800"/>
        <w:rPr>
          <w:rFonts w:eastAsia="함초롬바탕" w:hAnsi="함초롬바탕" w:cs="함초롬바탕"/>
        </w:rPr>
        <w:pPrChange w:id="0" w:author="Powell Natasha(인문사회학부)" w:date="2022-10-20T13:16:00Z">
          <w:pPr>
            <w:pStyle w:val="a"/>
            <w:spacing w:line="288" w:lineRule="auto"/>
          </w:pPr>
        </w:pPrChange>
      </w:pPr>
      <w:r w:rsidRPr="00611695">
        <w:rPr>
          <w:rFonts w:eastAsia="함초롬바탕" w:hAnsi="함초롬바탕" w:cs="함초롬바탕"/>
        </w:rPr>
        <w:t>With</w:t>
      </w:r>
      <w:ins w:id="1" w:author="Powell Natasha(인문사회학부)" w:date="2022-10-20T13:11:00Z">
        <w:r w:rsidR="00FB3C61">
          <w:rPr>
            <w:rFonts w:eastAsia="함초롬바탕" w:hAnsi="함초롬바탕" w:cs="함초롬바탕"/>
          </w:rPr>
          <w:t xml:space="preserve"> its</w:t>
        </w:r>
      </w:ins>
      <w:r w:rsidRPr="00611695">
        <w:rPr>
          <w:rFonts w:eastAsia="함초롬바탕" w:hAnsi="함초롬바탕" w:cs="함초롬바탕"/>
        </w:rPr>
        <w:t xml:space="preserve"> recent development</w:t>
      </w:r>
      <w:del w:id="2" w:author="Powell Natasha(인문사회학부)" w:date="2022-10-20T13:11:00Z">
        <w:r w:rsidRPr="00611695" w:rsidDel="00FB3C61">
          <w:rPr>
            <w:rFonts w:eastAsia="함초롬바탕" w:hAnsi="함초롬바탕" w:cs="함초롬바탕"/>
          </w:rPr>
          <w:delText xml:space="preserve"> of deep learning</w:delText>
        </w:r>
      </w:del>
      <w:r w:rsidRPr="00611695">
        <w:rPr>
          <w:rFonts w:eastAsia="함초롬바탕" w:hAnsi="함초롬바탕" w:cs="함초롬바탕"/>
        </w:rPr>
        <w:t xml:space="preserve">, </w:t>
      </w:r>
      <w:ins w:id="3" w:author="Powell Natasha(인문사회학부)" w:date="2022-10-20T13:11:00Z">
        <w:r w:rsidR="00FB3C61" w:rsidRPr="00611695">
          <w:rPr>
            <w:rFonts w:eastAsia="함초롬바탕" w:hAnsi="함초롬바탕" w:cs="함초롬바탕"/>
          </w:rPr>
          <w:t>deep learning</w:t>
        </w:r>
        <w:r w:rsidR="00FB3C61" w:rsidRPr="00611695" w:rsidDel="00FB3C61">
          <w:rPr>
            <w:rFonts w:eastAsia="함초롬바탕" w:hAnsi="함초롬바탕" w:cs="함초롬바탕"/>
          </w:rPr>
          <w:t xml:space="preserve"> </w:t>
        </w:r>
      </w:ins>
      <w:del w:id="4" w:author="Powell Natasha(인문사회학부)" w:date="2022-10-20T13:11:00Z">
        <w:r w:rsidRPr="00611695" w:rsidDel="00FB3C61">
          <w:rPr>
            <w:rFonts w:eastAsia="함초롬바탕" w:hAnsi="함초롬바탕" w:cs="함초롬바탕"/>
          </w:rPr>
          <w:delText xml:space="preserve">It </w:delText>
        </w:r>
      </w:del>
      <w:r w:rsidRPr="00611695">
        <w:rPr>
          <w:rFonts w:eastAsia="함초롬바탕" w:hAnsi="함초롬바탕" w:cs="함초롬바탕"/>
        </w:rPr>
        <w:t xml:space="preserve">has shown great achievements </w:t>
      </w:r>
      <w:del w:id="5" w:author="Powell Natasha(인문사회학부)" w:date="2022-10-20T13:11:00Z">
        <w:r w:rsidRPr="00611695" w:rsidDel="00FB3C61">
          <w:rPr>
            <w:rFonts w:eastAsia="함초롬바탕" w:hAnsi="함초롬바탕" w:cs="함초롬바탕"/>
          </w:rPr>
          <w:delText xml:space="preserve">in </w:delText>
        </w:r>
      </w:del>
      <w:ins w:id="6" w:author="Powell Natasha(인문사회학부)" w:date="2022-10-20T13:11:00Z">
        <w:r w:rsidR="00FB3C61">
          <w:rPr>
            <w:rFonts w:eastAsia="함초롬바탕" w:hAnsi="함초롬바탕" w:cs="함초롬바탕"/>
          </w:rPr>
          <w:t>when applied to</w:t>
        </w:r>
        <w:r w:rsidR="00FB3C61" w:rsidRPr="00611695">
          <w:rPr>
            <w:rFonts w:eastAsia="함초롬바탕" w:hAnsi="함초롬바탕" w:cs="함초롬바탕"/>
          </w:rPr>
          <w:t xml:space="preserve"> </w:t>
        </w:r>
      </w:ins>
      <w:del w:id="7" w:author="Powell Natasha(인문사회학부)" w:date="2022-10-20T13:11:00Z">
        <w:r w:rsidRPr="00611695" w:rsidDel="00FB3C61">
          <w:rPr>
            <w:rFonts w:eastAsia="함초롬바탕" w:hAnsi="함초롬바탕" w:cs="함초롬바탕"/>
          </w:rPr>
          <w:delText xml:space="preserve">other </w:delText>
        </w:r>
      </w:del>
      <w:r w:rsidRPr="00611695">
        <w:rPr>
          <w:rFonts w:eastAsia="함초롬바탕" w:hAnsi="함초롬바탕" w:cs="함초롬바탕"/>
        </w:rPr>
        <w:t>areas</w:t>
      </w:r>
      <w:ins w:id="8" w:author="Powell Natasha(인문사회학부)" w:date="2022-10-20T13:11:00Z">
        <w:r w:rsidR="0039503D">
          <w:rPr>
            <w:rFonts w:eastAsia="함초롬바탕" w:hAnsi="함초롬바탕" w:cs="함초롬바탕"/>
          </w:rPr>
          <w:t xml:space="preserve"> outside the computer sc</w:t>
        </w:r>
      </w:ins>
      <w:ins w:id="9" w:author="Powell Natasha(인문사회학부)" w:date="2022-10-20T13:12:00Z">
        <w:r w:rsidR="0039503D">
          <w:rPr>
            <w:rFonts w:eastAsia="함초롬바탕" w:hAnsi="함초롬바탕" w:cs="함초롬바탕"/>
          </w:rPr>
          <w:t>ience domain</w:t>
        </w:r>
      </w:ins>
      <w:r w:rsidRPr="00611695">
        <w:rPr>
          <w:rFonts w:eastAsia="함초롬바탕" w:hAnsi="함초롬바탕" w:cs="함초롬바탕"/>
        </w:rPr>
        <w:t xml:space="preserve">. Therefore, </w:t>
      </w:r>
      <w:del w:id="10" w:author="Powell Natasha(인문사회학부)" w:date="2022-10-20T13:12:00Z">
        <w:r w:rsidRPr="00611695" w:rsidDel="0039503D">
          <w:rPr>
            <w:rFonts w:eastAsia="함초롬바탕" w:hAnsi="함초롬바탕" w:cs="함초롬바탕"/>
          </w:rPr>
          <w:delText xml:space="preserve">it </w:delText>
        </w:r>
      </w:del>
      <w:ins w:id="11" w:author="Powell Natasha(인문사회학부)" w:date="2022-10-20T13:12:00Z">
        <w:r w:rsidR="0039503D">
          <w:rPr>
            <w:rFonts w:eastAsia="함초롬바탕" w:hAnsi="함초롬바탕" w:cs="함초롬바탕"/>
          </w:rPr>
          <w:t>deep learning</w:t>
        </w:r>
        <w:r w:rsidR="0039503D" w:rsidRPr="00611695">
          <w:rPr>
            <w:rFonts w:eastAsia="함초롬바탕" w:hAnsi="함초롬바탕" w:cs="함초롬바탕"/>
          </w:rPr>
          <w:t xml:space="preserve"> </w:t>
        </w:r>
      </w:ins>
      <w:del w:id="12" w:author="Powell Natasha(인문사회학부)" w:date="2022-10-20T13:12:00Z">
        <w:r w:rsidRPr="00611695" w:rsidDel="0039503D">
          <w:rPr>
            <w:rFonts w:eastAsia="함초롬바탕" w:hAnsi="함초롬바탕" w:cs="함초롬바탕"/>
          </w:rPr>
          <w:delText xml:space="preserve">is </w:delText>
        </w:r>
      </w:del>
      <w:ins w:id="13" w:author="Powell Natasha(인문사회학부)" w:date="2022-10-20T13:12:00Z">
        <w:r w:rsidR="0039503D">
          <w:rPr>
            <w:rFonts w:eastAsia="함초롬바탕" w:hAnsi="함초롬바탕" w:cs="함초롬바탕"/>
          </w:rPr>
          <w:t xml:space="preserve">has </w:t>
        </w:r>
      </w:ins>
      <w:r w:rsidRPr="00611695">
        <w:rPr>
          <w:rFonts w:eastAsia="함초롬바탕" w:hAnsi="함초롬바탕" w:cs="함초롬바탕"/>
        </w:rPr>
        <w:t>also</w:t>
      </w:r>
      <w:ins w:id="14" w:author="Powell Natasha(인문사회학부)" w:date="2022-10-20T13:12:00Z">
        <w:r w:rsidR="0039503D">
          <w:rPr>
            <w:rFonts w:eastAsia="함초롬바탕" w:hAnsi="함초롬바탕" w:cs="함초롬바탕"/>
          </w:rPr>
          <w:t xml:space="preserve"> been</w:t>
        </w:r>
      </w:ins>
      <w:r w:rsidRPr="00611695">
        <w:rPr>
          <w:rFonts w:eastAsia="함초롬바탕" w:hAnsi="함초롬바탕" w:cs="함초롬바탕"/>
        </w:rPr>
        <w:t xml:space="preserve"> applied to physical layer communication research such as channel coding</w:t>
      </w:r>
      <w:ins w:id="15" w:author="Powell Natasha(인문사회학부)" w:date="2022-10-20T13:39:00Z">
        <w:r w:rsidR="00FD5C9B">
          <w:rPr>
            <w:rFonts w:eastAsia="함초롬바탕" w:hAnsi="함초롬바탕" w:cs="함초롬바탕"/>
          </w:rPr>
          <w:t xml:space="preserve"> and</w:t>
        </w:r>
      </w:ins>
      <w:del w:id="16" w:author="Powell Natasha(인문사회학부)" w:date="2022-10-20T13:39:00Z">
        <w:r w:rsidRPr="00611695" w:rsidDel="00FD5C9B">
          <w:rPr>
            <w:rFonts w:eastAsia="함초롬바탕" w:hAnsi="함초롬바탕" w:cs="함초롬바탕"/>
          </w:rPr>
          <w:delText>,</w:delText>
        </w:r>
      </w:del>
      <w:r w:rsidRPr="00611695">
        <w:rPr>
          <w:rFonts w:eastAsia="함초롬바탕" w:hAnsi="함초롬바탕" w:cs="함초롬바탕"/>
        </w:rPr>
        <w:t xml:space="preserve"> </w:t>
      </w:r>
      <w:commentRangeStart w:id="17"/>
      <w:proofErr w:type="gramStart"/>
      <w:r w:rsidRPr="00611695">
        <w:rPr>
          <w:rFonts w:eastAsia="함초롬바탕" w:hAnsi="함초롬바탕" w:cs="함초롬바탕"/>
        </w:rPr>
        <w:t>MIMO(</w:t>
      </w:r>
      <w:proofErr w:type="gramEnd"/>
      <w:r w:rsidRPr="00611695">
        <w:rPr>
          <w:rFonts w:eastAsia="함초롬바탕" w:hAnsi="함초롬바탕" w:cs="함초롬바탕"/>
        </w:rPr>
        <w:t>Multi Input Multi Output</w:t>
      </w:r>
      <w:commentRangeEnd w:id="17"/>
      <w:r w:rsidR="00EF23D6">
        <w:rPr>
          <w:rStyle w:val="CommentReference"/>
          <w:rFonts w:asciiTheme="minorHAnsi" w:eastAsiaTheme="minorEastAsia" w:hAnsiTheme="minorHAnsi" w:cstheme="minorBidi"/>
          <w:color w:val="auto"/>
          <w:kern w:val="2"/>
        </w:rPr>
        <w:commentReference w:id="17"/>
      </w:r>
      <w:r w:rsidRPr="00611695">
        <w:rPr>
          <w:rFonts w:eastAsia="함초롬바탕" w:hAnsi="함초롬바탕" w:cs="함초롬바탕"/>
        </w:rPr>
        <w:t xml:space="preserve">). Deep learning </w:t>
      </w:r>
      <w:del w:id="18" w:author="Powell Natasha(인문사회학부)" w:date="2022-10-20T13:12:00Z">
        <w:r w:rsidRPr="00611695" w:rsidDel="00EF23D6">
          <w:rPr>
            <w:rFonts w:eastAsia="함초롬바탕" w:hAnsi="함초롬바탕" w:cs="함초롬바탕"/>
          </w:rPr>
          <w:delText xml:space="preserve">is </w:delText>
        </w:r>
      </w:del>
      <w:ins w:id="19" w:author="Powell Natasha(인문사회학부)" w:date="2022-10-20T13:12:00Z">
        <w:r w:rsidR="00EF23D6">
          <w:rPr>
            <w:rFonts w:eastAsia="함초롬바탕" w:hAnsi="함초롬바탕" w:cs="함초롬바탕"/>
          </w:rPr>
          <w:t>has recently</w:t>
        </w:r>
        <w:r w:rsidR="00EF23D6" w:rsidRPr="00611695">
          <w:rPr>
            <w:rFonts w:eastAsia="함초롬바탕" w:hAnsi="함초롬바탕" w:cs="함초롬바탕"/>
          </w:rPr>
          <w:t xml:space="preserve"> </w:t>
        </w:r>
      </w:ins>
      <w:ins w:id="20" w:author="Powell Natasha(인문사회학부)" w:date="2022-10-20T13:14:00Z">
        <w:r w:rsidR="00B006DC">
          <w:rPr>
            <w:rFonts w:eastAsia="함초롬바탕" w:hAnsi="함초롬바탕" w:cs="함초롬바탕"/>
          </w:rPr>
          <w:t xml:space="preserve">been </w:t>
        </w:r>
      </w:ins>
      <w:r w:rsidRPr="00611695">
        <w:rPr>
          <w:rFonts w:eastAsia="함초롬바탕" w:hAnsi="함초롬바탕" w:cs="함초롬바탕"/>
        </w:rPr>
        <w:t xml:space="preserve">applied to communication research for the following </w:t>
      </w:r>
      <w:ins w:id="21" w:author="Powell Natasha(인문사회학부)" w:date="2022-10-20T13:13:00Z">
        <w:r w:rsidR="00A97555">
          <w:rPr>
            <w:rFonts w:eastAsia="함초롬바탕" w:hAnsi="함초롬바탕" w:cs="함초롬바탕"/>
          </w:rPr>
          <w:t xml:space="preserve">two main </w:t>
        </w:r>
      </w:ins>
      <w:r w:rsidRPr="00611695">
        <w:rPr>
          <w:rFonts w:eastAsia="함초롬바탕" w:hAnsi="함초롬바탕" w:cs="함초롬바탕"/>
        </w:rPr>
        <w:t>reasons</w:t>
      </w:r>
      <w:del w:id="22" w:author="Powell Natasha(인문사회학부)" w:date="2022-10-20T13:14:00Z">
        <w:r w:rsidRPr="00611695" w:rsidDel="00A97555">
          <w:rPr>
            <w:rFonts w:eastAsia="함초롬바탕" w:hAnsi="함초롬바탕" w:cs="함초롬바탕"/>
          </w:rPr>
          <w:delText>:</w:delText>
        </w:r>
      </w:del>
      <w:ins w:id="23" w:author="Powell Natasha(인문사회학부)" w:date="2022-10-20T13:14:00Z">
        <w:r w:rsidR="00A97555">
          <w:rPr>
            <w:rFonts w:eastAsia="함초롬바탕" w:hAnsi="함초롬바탕" w:cs="함초롬바탕"/>
          </w:rPr>
          <w:t>.</w:t>
        </w:r>
      </w:ins>
      <w:r w:rsidRPr="00611695">
        <w:rPr>
          <w:rFonts w:eastAsia="함초롬바탕" w:hAnsi="함초롬바탕" w:cs="함초롬바탕"/>
        </w:rPr>
        <w:t xml:space="preserve"> </w:t>
      </w:r>
      <w:moveToRangeStart w:id="24" w:author="Powell Natasha(인문사회학부)" w:date="2022-10-20T13:14:00Z" w:name="move117164066"/>
      <w:moveTo w:id="25" w:author="Powell Natasha(인문사회학부)" w:date="2022-10-20T13:14:00Z">
        <w:r w:rsidR="00A97555" w:rsidRPr="00611695">
          <w:rPr>
            <w:rFonts w:eastAsia="함초롬바탕" w:hAnsi="함초롬바탕" w:cs="함초롬바탕"/>
          </w:rPr>
          <w:t xml:space="preserve">The first reason is to apply deep learning technology with decoding to achieve better performance. </w:t>
        </w:r>
      </w:moveTo>
      <w:moveToRangeEnd w:id="24"/>
      <w:ins w:id="26" w:author="Powell Natasha(인문사회학부)" w:date="2022-10-20T13:14:00Z">
        <w:r w:rsidR="00A97555">
          <w:rPr>
            <w:rFonts w:eastAsia="함초롬바탕" w:hAnsi="함초롬바탕" w:cs="함초롬바탕"/>
            <w:color w:val="FF0000"/>
          </w:rPr>
          <w:t>T</w:t>
        </w:r>
      </w:ins>
      <w:del w:id="27" w:author="Powell Natasha(인문사회학부)" w:date="2022-10-20T13:13:00Z">
        <w:r w:rsidRPr="00611695" w:rsidDel="00A97555">
          <w:rPr>
            <w:rFonts w:eastAsia="함초롬바탕" w:hAnsi="함초롬바탕" w:cs="함초롬바탕"/>
            <w:color w:val="FF0000"/>
          </w:rPr>
          <w:delText>F</w:delText>
        </w:r>
      </w:del>
      <w:del w:id="28" w:author="Powell Natasha(인문사회학부)" w:date="2022-10-20T13:14:00Z">
        <w:r w:rsidRPr="00611695" w:rsidDel="00A97555">
          <w:rPr>
            <w:rFonts w:eastAsia="함초롬바탕" w:hAnsi="함초롬바탕" w:cs="함초롬바탕"/>
            <w:color w:val="FF0000"/>
          </w:rPr>
          <w:delText>irst</w:delText>
        </w:r>
        <w:r w:rsidRPr="00611695" w:rsidDel="00A97555">
          <w:rPr>
            <w:rFonts w:eastAsia="함초롬바탕" w:hAnsi="함초롬바탕" w:cs="함초롬바탕"/>
          </w:rPr>
          <w:delText>, t</w:delText>
        </w:r>
      </w:del>
      <w:r w:rsidRPr="00611695">
        <w:rPr>
          <w:rFonts w:eastAsia="함초롬바탕" w:hAnsi="함초롬바탕" w:cs="함초롬바탕"/>
        </w:rPr>
        <w:t xml:space="preserve">he </w:t>
      </w:r>
      <w:ins w:id="29" w:author="Powell Natasha(인문사회학부)" w:date="2022-10-20T13:14:00Z">
        <w:r w:rsidR="00A97555">
          <w:rPr>
            <w:rFonts w:eastAsia="함초롬바탕" w:hAnsi="함초롬바탕" w:cs="함초롬바탕"/>
          </w:rPr>
          <w:t xml:space="preserve">primary </w:t>
        </w:r>
      </w:ins>
      <w:r w:rsidRPr="00611695">
        <w:rPr>
          <w:rFonts w:eastAsia="함초롬바탕" w:hAnsi="함초롬바탕" w:cs="함초롬바탕"/>
        </w:rPr>
        <w:t xml:space="preserve">goal of communication is that </w:t>
      </w:r>
      <w:ins w:id="30" w:author="Powell Natasha(인문사회학부)" w:date="2022-10-20T13:13:00Z">
        <w:r w:rsidR="00A97555">
          <w:rPr>
            <w:rFonts w:eastAsia="함초롬바탕" w:hAnsi="함초롬바탕" w:cs="함초롬바탕"/>
          </w:rPr>
          <w:t xml:space="preserve">the </w:t>
        </w:r>
      </w:ins>
      <w:r w:rsidRPr="00611695">
        <w:rPr>
          <w:rFonts w:eastAsia="함초롬바탕" w:hAnsi="함초롬바탕" w:cs="함초롬바탕"/>
        </w:rPr>
        <w:t xml:space="preserve">receiver must receive the message accurately, but noise is added when </w:t>
      </w:r>
      <w:del w:id="31" w:author="Powell Natasha(인문사회학부)" w:date="2022-10-20T13:13:00Z">
        <w:r w:rsidRPr="00611695" w:rsidDel="00A97555">
          <w:rPr>
            <w:rFonts w:eastAsia="함초롬바탕" w:hAnsi="함초롬바탕" w:cs="함초롬바탕"/>
          </w:rPr>
          <w:delText xml:space="preserve">the </w:delText>
        </w:r>
      </w:del>
      <w:ins w:id="32" w:author="Powell Natasha(인문사회학부)" w:date="2022-10-20T13:13:00Z">
        <w:r w:rsidR="00A97555">
          <w:rPr>
            <w:rFonts w:eastAsia="함초롬바탕" w:hAnsi="함초롬바탕" w:cs="함초롬바탕"/>
          </w:rPr>
          <w:t>a</w:t>
        </w:r>
        <w:r w:rsidR="00A97555" w:rsidRPr="00611695">
          <w:rPr>
            <w:rFonts w:eastAsia="함초롬바탕" w:hAnsi="함초롬바탕" w:cs="함초롬바탕"/>
          </w:rPr>
          <w:t xml:space="preserve"> </w:t>
        </w:r>
      </w:ins>
      <w:r w:rsidRPr="00611695">
        <w:rPr>
          <w:rFonts w:eastAsia="함초롬바탕" w:hAnsi="함초롬바탕" w:cs="함초롬바탕"/>
        </w:rPr>
        <w:t xml:space="preserve">message passes through </w:t>
      </w:r>
      <w:del w:id="33" w:author="Powell Natasha(인문사회학부)" w:date="2022-10-20T13:13:00Z">
        <w:r w:rsidRPr="00611695" w:rsidDel="00A97555">
          <w:rPr>
            <w:rFonts w:eastAsia="함초롬바탕" w:hAnsi="함초롬바탕" w:cs="함초롬바탕"/>
          </w:rPr>
          <w:delText xml:space="preserve">the </w:delText>
        </w:r>
      </w:del>
      <w:ins w:id="34" w:author="Powell Natasha(인문사회학부)" w:date="2022-10-20T13:13:00Z">
        <w:r w:rsidR="00A97555">
          <w:rPr>
            <w:rFonts w:eastAsia="함초롬바탕" w:hAnsi="함초롬바탕" w:cs="함초롬바탕"/>
          </w:rPr>
          <w:t>a</w:t>
        </w:r>
        <w:r w:rsidR="00A97555" w:rsidRPr="00611695">
          <w:rPr>
            <w:rFonts w:eastAsia="함초롬바탕" w:hAnsi="함초롬바탕" w:cs="함초롬바탕"/>
          </w:rPr>
          <w:t xml:space="preserve"> </w:t>
        </w:r>
      </w:ins>
      <w:r w:rsidRPr="00611695">
        <w:rPr>
          <w:rFonts w:eastAsia="함초롬바탕" w:hAnsi="함초롬바탕" w:cs="함초롬바탕"/>
        </w:rPr>
        <w:t xml:space="preserve">channel, </w:t>
      </w:r>
      <w:ins w:id="35" w:author="Powell Natasha(인문사회학부)" w:date="2022-10-20T13:13:00Z">
        <w:r w:rsidR="00A97555">
          <w:rPr>
            <w:rFonts w:eastAsia="함초롬바탕" w:hAnsi="함초롬바탕" w:cs="함초롬바탕"/>
          </w:rPr>
          <w:t xml:space="preserve">possibly </w:t>
        </w:r>
      </w:ins>
      <w:del w:id="36" w:author="Powell Natasha(인문사회학부)" w:date="2022-10-20T13:13:00Z">
        <w:r w:rsidRPr="00611695" w:rsidDel="00A97555">
          <w:rPr>
            <w:rFonts w:eastAsia="함초롬바탕" w:hAnsi="함초롬바탕" w:cs="함초롬바탕"/>
          </w:rPr>
          <w:delText>so that</w:delText>
        </w:r>
      </w:del>
      <w:ins w:id="37" w:author="Powell Natasha(인문사회학부)" w:date="2022-10-20T13:13:00Z">
        <w:r w:rsidR="00A97555">
          <w:rPr>
            <w:rFonts w:eastAsia="함초롬바탕" w:hAnsi="함초롬바탕" w:cs="함초롬바탕"/>
          </w:rPr>
          <w:t>preventing</w:t>
        </w:r>
      </w:ins>
      <w:r w:rsidRPr="00611695">
        <w:rPr>
          <w:rFonts w:eastAsia="함초롬바탕" w:hAnsi="함초롬바탕" w:cs="함초롬바탕"/>
        </w:rPr>
        <w:t xml:space="preserve"> the receiver </w:t>
      </w:r>
      <w:del w:id="38" w:author="Powell Natasha(인문사회학부)" w:date="2022-10-20T13:13:00Z">
        <w:r w:rsidRPr="00611695" w:rsidDel="00A97555">
          <w:rPr>
            <w:rFonts w:eastAsia="함초롬바탕" w:hAnsi="함초롬바탕" w:cs="함초롬바탕"/>
          </w:rPr>
          <w:delText xml:space="preserve">may not </w:delText>
        </w:r>
      </w:del>
      <w:ins w:id="39" w:author="Powell Natasha(인문사회학부)" w:date="2022-10-20T13:13:00Z">
        <w:r w:rsidR="00A97555">
          <w:rPr>
            <w:rFonts w:eastAsia="함초롬바탕" w:hAnsi="함초롬바탕" w:cs="함초롬바탕"/>
          </w:rPr>
          <w:t xml:space="preserve">from </w:t>
        </w:r>
      </w:ins>
      <w:r w:rsidRPr="00611695">
        <w:rPr>
          <w:rFonts w:eastAsia="함초롬바탕" w:hAnsi="함초롬바탕" w:cs="함초롬바탕"/>
        </w:rPr>
        <w:t>receiv</w:t>
      </w:r>
      <w:ins w:id="40" w:author="Powell Natasha(인문사회학부)" w:date="2022-10-20T13:14:00Z">
        <w:r w:rsidR="00B006DC">
          <w:rPr>
            <w:rFonts w:eastAsia="함초롬바탕" w:hAnsi="함초롬바탕" w:cs="함초롬바탕"/>
          </w:rPr>
          <w:t>ing</w:t>
        </w:r>
      </w:ins>
      <w:del w:id="41" w:author="Powell Natasha(인문사회학부)" w:date="2022-10-20T13:14:00Z">
        <w:r w:rsidRPr="00611695" w:rsidDel="00B006DC">
          <w:rPr>
            <w:rFonts w:eastAsia="함초롬바탕" w:hAnsi="함초롬바탕" w:cs="함초롬바탕"/>
          </w:rPr>
          <w:delText>e</w:delText>
        </w:r>
      </w:del>
      <w:r w:rsidRPr="00611695">
        <w:rPr>
          <w:rFonts w:eastAsia="함초롬바탕" w:hAnsi="함초롬바탕" w:cs="함초롬바탕"/>
        </w:rPr>
        <w:t xml:space="preserve"> the message. To improve this, there is a process called encoding and decoding in the classical communication domain.</w:t>
      </w:r>
      <w:del w:id="42" w:author="Powell Natasha(인문사회학부)" w:date="2022-10-20T13:41:00Z">
        <w:r w:rsidRPr="00611695" w:rsidDel="004A57A7">
          <w:rPr>
            <w:rFonts w:eastAsia="함초롬바탕" w:hAnsi="함초롬바탕" w:cs="함초롬바탕"/>
          </w:rPr>
          <w:delText xml:space="preserve"> </w:delText>
        </w:r>
      </w:del>
      <w:ins w:id="43" w:author="Powell Natasha(인문사회학부)" w:date="2022-10-20T13:41:00Z">
        <w:r w:rsidR="004A57A7">
          <w:rPr>
            <w:rFonts w:eastAsia="함초롬바탕" w:hAnsi="함초롬바탕" w:cs="함초롬바탕"/>
          </w:rPr>
          <w:t xml:space="preserve"> There</w:t>
        </w:r>
      </w:ins>
      <w:moveFromRangeStart w:id="44" w:author="Powell Natasha(인문사회학부)" w:date="2022-10-20T13:14:00Z" w:name="move117164066"/>
      <w:moveFrom w:id="45" w:author="Powell Natasha(인문사회학부)" w:date="2022-10-20T13:14:00Z">
        <w:del w:id="46" w:author="Powell Natasha(인문사회학부)" w:date="2022-10-20T13:41:00Z">
          <w:r w:rsidRPr="00611695" w:rsidDel="004A57A7">
            <w:rPr>
              <w:rFonts w:eastAsia="함초롬바탕" w:hAnsi="함초롬바탕" w:cs="함초롬바탕"/>
            </w:rPr>
            <w:delText xml:space="preserve">The first reason is to apply deep learning technology with decoding to achieve better performance. </w:delText>
          </w:r>
        </w:del>
      </w:moveFrom>
      <w:moveFromRangeEnd w:id="44"/>
      <w:del w:id="47" w:author="Powell Natasha(인문사회학부)" w:date="2022-10-20T13:15:00Z">
        <w:r w:rsidRPr="00611695" w:rsidDel="0074688A">
          <w:rPr>
            <w:rFonts w:eastAsia="함초롬바탕" w:hAnsi="함초롬바탕" w:cs="함초롬바탕"/>
            <w:color w:val="FF0000"/>
          </w:rPr>
          <w:delText>S</w:delText>
        </w:r>
      </w:del>
      <w:del w:id="48" w:author="Powell Natasha(인문사회학부)" w:date="2022-10-20T13:41:00Z">
        <w:r w:rsidRPr="00611695" w:rsidDel="004A57A7">
          <w:rPr>
            <w:rFonts w:eastAsia="함초롬바탕" w:hAnsi="함초롬바탕" w:cs="함초롬바탕"/>
            <w:color w:val="FF0000"/>
          </w:rPr>
          <w:delText>econd</w:delText>
        </w:r>
      </w:del>
      <w:ins w:id="49" w:author="Powell Natasha(인문사회학부)" w:date="2022-10-20T13:15:00Z">
        <w:r w:rsidR="0074688A">
          <w:rPr>
            <w:rFonts w:eastAsia="함초롬바탕" w:hAnsi="함초롬바탕" w:cs="함초롬바탕"/>
            <w:color w:val="FF0000"/>
          </w:rPr>
          <w:t xml:space="preserve"> is</w:t>
        </w:r>
      </w:ins>
      <w:del w:id="50" w:author="Powell Natasha(인문사회학부)" w:date="2022-10-20T13:15:00Z">
        <w:r w:rsidRPr="00611695" w:rsidDel="00540210">
          <w:rPr>
            <w:rFonts w:eastAsia="함초롬바탕" w:hAnsi="함초롬바탕" w:cs="함초롬바탕"/>
          </w:rPr>
          <w:delText>,</w:delText>
        </w:r>
      </w:del>
      <w:ins w:id="51" w:author="Powell Natasha(인문사회학부)" w:date="2022-10-20T13:15:00Z">
        <w:r w:rsidR="00540210">
          <w:rPr>
            <w:rFonts w:eastAsia="함초롬바탕" w:hAnsi="함초롬바탕" w:cs="함초롬바탕"/>
          </w:rPr>
          <w:t xml:space="preserve"> </w:t>
        </w:r>
      </w:ins>
      <w:ins w:id="52" w:author="Powell Natasha(인문사회학부)" w:date="2022-10-20T13:41:00Z">
        <w:r w:rsidR="004A57A7">
          <w:rPr>
            <w:rFonts w:eastAsia="함초롬바탕" w:hAnsi="함초롬바탕" w:cs="함초롬바탕"/>
          </w:rPr>
          <w:t>a</w:t>
        </w:r>
      </w:ins>
      <w:r w:rsidRPr="00611695">
        <w:rPr>
          <w:rFonts w:eastAsia="함초롬바탕" w:hAnsi="함초롬바탕" w:cs="함초롬바탕"/>
        </w:rPr>
        <w:t xml:space="preserve"> </w:t>
      </w:r>
      <w:ins w:id="53" w:author="Powell Natasha(인문사회학부)" w:date="2022-10-20T13:41:00Z">
        <w:r w:rsidR="004A57A7">
          <w:rPr>
            <w:rFonts w:eastAsia="함초롬바탕" w:hAnsi="함초롬바탕" w:cs="함초롬바탕"/>
          </w:rPr>
          <w:t>p</w:t>
        </w:r>
      </w:ins>
      <w:del w:id="54" w:author="Powell Natasha(인문사회학부)" w:date="2022-10-20T13:41:00Z">
        <w:r w:rsidRPr="00611695" w:rsidDel="004A57A7">
          <w:rPr>
            <w:rFonts w:eastAsia="함초롬바탕" w:hAnsi="함초롬바탕" w:cs="함초롬바탕"/>
          </w:rPr>
          <w:delText>P</w:delText>
        </w:r>
      </w:del>
      <w:r w:rsidRPr="00611695">
        <w:rPr>
          <w:rFonts w:eastAsia="함초롬바탕" w:hAnsi="함초롬바탕" w:cs="함초롬바탕"/>
        </w:rPr>
        <w:t>opular decoding method, known as</w:t>
      </w:r>
      <w:ins w:id="55" w:author="Powell Natasha(인문사회학부)" w:date="2022-10-20T13:15:00Z">
        <w:r w:rsidR="00540210">
          <w:rPr>
            <w:rFonts w:eastAsia="함초롬바탕" w:hAnsi="함초롬바탕" w:cs="함초롬바탕"/>
          </w:rPr>
          <w:t xml:space="preserve"> the</w:t>
        </w:r>
      </w:ins>
      <w:r w:rsidRPr="00611695">
        <w:rPr>
          <w:rFonts w:eastAsia="함초롬바탕" w:hAnsi="함초롬바탕" w:cs="함초롬바탕"/>
        </w:rPr>
        <w:t xml:space="preserve"> </w:t>
      </w:r>
      <w:r w:rsidRPr="00611695">
        <w:rPr>
          <w:rFonts w:eastAsia="함초롬바탕" w:hAnsi="함초롬바탕" w:cs="함초롬바탕"/>
          <w:color w:val="FF0000"/>
        </w:rPr>
        <w:t>Belief Propagation Algorithm (BPA)</w:t>
      </w:r>
      <w:ins w:id="56" w:author="Powell Natasha(인문사회학부)" w:date="2022-10-20T13:15:00Z">
        <w:r w:rsidR="00540210">
          <w:rPr>
            <w:rFonts w:eastAsia="함초롬바탕" w:hAnsi="함초롬바탕" w:cs="함초롬바탕"/>
            <w:color w:val="FF0000"/>
          </w:rPr>
          <w:t>,</w:t>
        </w:r>
      </w:ins>
      <w:r w:rsidRPr="00611695">
        <w:rPr>
          <w:rFonts w:eastAsia="함초롬바탕" w:hAnsi="함초롬바탕" w:cs="함초롬바탕"/>
        </w:rPr>
        <w:t xml:space="preserve"> </w:t>
      </w:r>
      <w:del w:id="57" w:author="Powell Natasha(인문사회학부)" w:date="2022-10-20T13:15:00Z">
        <w:r w:rsidRPr="00611695" w:rsidDel="00540210">
          <w:rPr>
            <w:rFonts w:eastAsia="함초롬바탕" w:hAnsi="함초롬바탕" w:cs="함초롬바탕"/>
          </w:rPr>
          <w:delText>or the other</w:delText>
        </w:r>
      </w:del>
      <w:ins w:id="58" w:author="Powell Natasha(인문사회학부)" w:date="2022-10-20T13:15:00Z">
        <w:r w:rsidR="00540210">
          <w:rPr>
            <w:rFonts w:eastAsia="함초롬바탕" w:hAnsi="함초롬바탕" w:cs="함초롬바탕"/>
          </w:rPr>
          <w:t>also</w:t>
        </w:r>
      </w:ins>
      <w:r w:rsidRPr="00611695">
        <w:rPr>
          <w:rFonts w:eastAsia="함초롬바탕" w:hAnsi="함초롬바탕" w:cs="함초롬바탕"/>
        </w:rPr>
        <w:t xml:space="preserve"> name</w:t>
      </w:r>
      <w:ins w:id="59" w:author="Powell Natasha(인문사회학부)" w:date="2022-10-20T13:15:00Z">
        <w:r w:rsidR="00540210">
          <w:rPr>
            <w:rFonts w:eastAsia="함초롬바탕" w:hAnsi="함초롬바탕" w:cs="함초롬바탕"/>
          </w:rPr>
          <w:t>d</w:t>
        </w:r>
      </w:ins>
      <w:r w:rsidRPr="00611695">
        <w:rPr>
          <w:rFonts w:eastAsia="함초롬바탕" w:hAnsi="함초롬바탕" w:cs="함초롬바탕"/>
        </w:rPr>
        <w:t xml:space="preserve"> </w:t>
      </w:r>
      <w:ins w:id="60" w:author="Powell Natasha(인문사회학부)" w:date="2022-10-20T13:15:00Z">
        <w:r w:rsidR="00540210">
          <w:rPr>
            <w:rFonts w:eastAsia="함초롬바탕" w:hAnsi="함초롬바탕" w:cs="함초롬바탕"/>
          </w:rPr>
          <w:t xml:space="preserve">the </w:t>
        </w:r>
      </w:ins>
      <w:r w:rsidRPr="00611695">
        <w:rPr>
          <w:rFonts w:eastAsia="함초롬바탕" w:hAnsi="함초롬바탕" w:cs="함초롬바탕"/>
          <w:color w:val="FF0000"/>
        </w:rPr>
        <w:t>Sum Product Algorithm (SPA)</w:t>
      </w:r>
      <w:ins w:id="61" w:author="Powell Natasha(인문사회학부)" w:date="2022-10-20T13:16:00Z">
        <w:r w:rsidR="00540210">
          <w:rPr>
            <w:rFonts w:eastAsia="함초롬바탕" w:hAnsi="함초롬바탕" w:cs="함초롬바탕"/>
          </w:rPr>
          <w:t xml:space="preserve">. This algorithm </w:t>
        </w:r>
      </w:ins>
      <w:del w:id="62" w:author="Powell Natasha(인문사회학부)" w:date="2022-10-20T13:16:00Z">
        <w:r w:rsidRPr="00611695" w:rsidDel="00540210">
          <w:rPr>
            <w:rFonts w:eastAsia="함초롬바탕" w:hAnsi="함초롬바탕" w:cs="함초롬바탕"/>
          </w:rPr>
          <w:delText xml:space="preserve">, </w:delText>
        </w:r>
      </w:del>
      <w:r w:rsidRPr="00611695">
        <w:rPr>
          <w:rFonts w:eastAsia="함초롬바탕" w:hAnsi="함초롬바탕" w:cs="함초롬바탕"/>
        </w:rPr>
        <w:t xml:space="preserve">has good performance, but it </w:t>
      </w:r>
      <w:del w:id="63" w:author="Powell Natasha(인문사회학부)" w:date="2022-10-20T13:16:00Z">
        <w:r w:rsidRPr="00611695" w:rsidDel="00540210">
          <w:rPr>
            <w:rFonts w:eastAsia="함초롬바탕" w:hAnsi="함초롬바탕" w:cs="함초롬바탕"/>
          </w:rPr>
          <w:delText>consists of</w:delText>
        </w:r>
      </w:del>
      <w:ins w:id="64" w:author="Powell Natasha(인문사회학부)" w:date="2022-10-20T13:16:00Z">
        <w:r w:rsidR="00540210">
          <w:rPr>
            <w:rFonts w:eastAsia="함초롬바탕" w:hAnsi="함초롬바탕" w:cs="함초롬바탕"/>
          </w:rPr>
          <w:t>is composed of</w:t>
        </w:r>
      </w:ins>
      <w:r w:rsidRPr="00611695">
        <w:rPr>
          <w:rFonts w:eastAsia="함초롬바탕" w:hAnsi="함초롬바탕" w:cs="함초롬바탕"/>
        </w:rPr>
        <w:t xml:space="preserve"> many multiplication operation</w:t>
      </w:r>
      <w:ins w:id="65" w:author="Powell Natasha(인문사회학부)" w:date="2022-10-20T13:16:00Z">
        <w:r w:rsidR="00540210">
          <w:rPr>
            <w:rFonts w:eastAsia="함초롬바탕" w:hAnsi="함초롬바탕" w:cs="함초롬바탕"/>
          </w:rPr>
          <w:t>s</w:t>
        </w:r>
      </w:ins>
      <w:r w:rsidRPr="00611695">
        <w:rPr>
          <w:rFonts w:eastAsia="함초롬바탕" w:hAnsi="함초롬바탕" w:cs="함초롬바탕"/>
        </w:rPr>
        <w:t>. Therefore, the longer the length of the message used as</w:t>
      </w:r>
      <w:ins w:id="66" w:author="Powell Natasha(인문사회학부)" w:date="2022-10-20T13:16:00Z">
        <w:r w:rsidR="00540210">
          <w:rPr>
            <w:rFonts w:eastAsia="함초롬바탕" w:hAnsi="함초롬바탕" w:cs="함초롬바탕"/>
          </w:rPr>
          <w:t xml:space="preserve"> an</w:t>
        </w:r>
      </w:ins>
      <w:r w:rsidRPr="00611695">
        <w:rPr>
          <w:rFonts w:eastAsia="함초롬바탕" w:hAnsi="함초롬바탕" w:cs="함초롬바탕"/>
        </w:rPr>
        <w:t xml:space="preserve"> input value, the more complicated calculation is. To improve </w:t>
      </w:r>
      <w:ins w:id="67" w:author="Powell Natasha(인문사회학부)" w:date="2022-10-20T13:17:00Z">
        <w:r w:rsidR="00540210">
          <w:rPr>
            <w:rFonts w:eastAsia="함초롬바탕" w:hAnsi="함초롬바탕" w:cs="함초롬바탕"/>
          </w:rPr>
          <w:t xml:space="preserve">this </w:t>
        </w:r>
      </w:ins>
      <w:r w:rsidRPr="00611695">
        <w:rPr>
          <w:rFonts w:eastAsia="함초롬바탕" w:hAnsi="함초롬바탕" w:cs="함초롬바탕"/>
        </w:rPr>
        <w:t>complexity problem, there is a solution called</w:t>
      </w:r>
      <w:ins w:id="68" w:author="Powell Natasha(인문사회학부)" w:date="2022-10-20T13:17:00Z">
        <w:r w:rsidR="00540210">
          <w:rPr>
            <w:rFonts w:eastAsia="함초롬바탕" w:hAnsi="함초롬바탕" w:cs="함초롬바탕"/>
          </w:rPr>
          <w:t xml:space="preserve"> the</w:t>
        </w:r>
      </w:ins>
      <w:r w:rsidRPr="00611695">
        <w:rPr>
          <w:rFonts w:eastAsia="함초롬바탕" w:hAnsi="함초롬바탕" w:cs="함초롬바탕"/>
        </w:rPr>
        <w:t xml:space="preserve"> </w:t>
      </w:r>
      <w:r w:rsidRPr="00611695">
        <w:rPr>
          <w:rFonts w:eastAsia="함초롬바탕" w:hAnsi="함초롬바탕" w:cs="함초롬바탕"/>
          <w:color w:val="FF0000"/>
        </w:rPr>
        <w:t>min-sum algorithm (MSA)</w:t>
      </w:r>
      <w:r w:rsidRPr="00611695">
        <w:rPr>
          <w:rFonts w:eastAsia="함초롬바탕" w:hAnsi="함초롬바탕" w:cs="함초롬바탕"/>
        </w:rPr>
        <w:t xml:space="preserve">. In </w:t>
      </w:r>
      <w:ins w:id="69" w:author="Powell Natasha(인문사회학부)" w:date="2022-10-20T13:17:00Z">
        <w:r w:rsidR="00540210">
          <w:rPr>
            <w:rFonts w:eastAsia="함초롬바탕" w:hAnsi="함초롬바탕" w:cs="함초롬바탕"/>
          </w:rPr>
          <w:t xml:space="preserve">this </w:t>
        </w:r>
      </w:ins>
      <w:r w:rsidRPr="00611695">
        <w:rPr>
          <w:rFonts w:eastAsia="함초롬바탕" w:hAnsi="함초롬바탕" w:cs="함초롬바탕"/>
        </w:rPr>
        <w:t xml:space="preserve">min-sum algorithm, </w:t>
      </w:r>
      <w:ins w:id="70" w:author="Powell Natasha(인문사회학부)" w:date="2022-10-20T13:17:00Z">
        <w:r w:rsidR="00540210">
          <w:rPr>
            <w:rFonts w:eastAsia="함초롬바탕" w:hAnsi="함초롬바탕" w:cs="함초롬바탕"/>
          </w:rPr>
          <w:t xml:space="preserve">the </w:t>
        </w:r>
      </w:ins>
      <w:r w:rsidRPr="00611695">
        <w:rPr>
          <w:rFonts w:eastAsia="함초롬바탕" w:hAnsi="함초롬바탕" w:cs="함초롬바탕"/>
        </w:rPr>
        <w:t xml:space="preserve">complexity problem was improved, but performance loss degradation occurred. To properly adjust </w:t>
      </w:r>
      <w:ins w:id="71" w:author="Powell Natasha(인문사회학부)" w:date="2022-10-20T13:17:00Z">
        <w:r w:rsidR="00540210">
          <w:rPr>
            <w:rFonts w:eastAsia="함초롬바탕" w:hAnsi="함초롬바탕" w:cs="함초롬바탕"/>
          </w:rPr>
          <w:t xml:space="preserve">this </w:t>
        </w:r>
      </w:ins>
      <w:r w:rsidRPr="00611695">
        <w:rPr>
          <w:rFonts w:eastAsia="함초롬바탕" w:hAnsi="함초롬바탕" w:cs="함초롬바탕"/>
        </w:rPr>
        <w:t xml:space="preserve">trade-off relationship </w:t>
      </w:r>
      <w:del w:id="72" w:author="Powell Natasha(인문사회학부)" w:date="2022-10-20T13:17:00Z">
        <w:r w:rsidRPr="00611695" w:rsidDel="00540210">
          <w:rPr>
            <w:rFonts w:eastAsia="함초롬바탕" w:hAnsi="함초롬바탕" w:cs="함초롬바탕"/>
          </w:rPr>
          <w:delText xml:space="preserve">of </w:delText>
        </w:r>
      </w:del>
      <w:ins w:id="73" w:author="Powell Natasha(인문사회학부)" w:date="2022-10-20T13:17:00Z">
        <w:r w:rsidR="00540210">
          <w:rPr>
            <w:rFonts w:eastAsia="함초롬바탕" w:hAnsi="함초롬바탕" w:cs="함초롬바탕"/>
          </w:rPr>
          <w:t>between</w:t>
        </w:r>
        <w:r w:rsidR="00540210" w:rsidRPr="00611695">
          <w:rPr>
            <w:rFonts w:eastAsia="함초롬바탕" w:hAnsi="함초롬바탕" w:cs="함초롬바탕"/>
          </w:rPr>
          <w:t xml:space="preserve"> </w:t>
        </w:r>
      </w:ins>
      <w:r w:rsidRPr="00611695">
        <w:rPr>
          <w:rFonts w:eastAsia="함초롬바탕" w:hAnsi="함초롬바탕" w:cs="함초롬바탕"/>
        </w:rPr>
        <w:t>performance and complexity, there are two algorithm</w:t>
      </w:r>
      <w:ins w:id="74" w:author="Powell Natasha(인문사회학부)" w:date="2022-10-20T13:17:00Z">
        <w:r w:rsidR="00BD2E2B">
          <w:rPr>
            <w:rFonts w:eastAsia="함초롬바탕" w:hAnsi="함초롬바탕" w:cs="함초롬바탕"/>
          </w:rPr>
          <w:t>s</w:t>
        </w:r>
      </w:ins>
      <w:ins w:id="75" w:author="Powell Natasha(인문사회학부)" w:date="2022-10-20T13:18:00Z">
        <w:r w:rsidR="00BD2E2B">
          <w:rPr>
            <w:rFonts w:eastAsia="함초롬바탕" w:hAnsi="함초롬바탕" w:cs="함초롬바탕"/>
          </w:rPr>
          <w:t>:</w:t>
        </w:r>
      </w:ins>
      <w:del w:id="76" w:author="Powell Natasha(인문사회학부)" w:date="2022-10-20T13:18:00Z">
        <w:r w:rsidRPr="00611695" w:rsidDel="00BD2E2B">
          <w:rPr>
            <w:rFonts w:eastAsia="함초롬바탕" w:hAnsi="함초롬바탕" w:cs="함초롬바탕"/>
          </w:rPr>
          <w:delText>.</w:delText>
        </w:r>
      </w:del>
      <w:r w:rsidRPr="00611695">
        <w:rPr>
          <w:rFonts w:eastAsia="함초롬바탕" w:hAnsi="함초롬바탕" w:cs="함초롬바탕"/>
        </w:rPr>
        <w:t xml:space="preserve"> </w:t>
      </w:r>
      <w:ins w:id="77" w:author="Powell Natasha(인문사회학부)" w:date="2022-10-20T13:18:00Z">
        <w:r w:rsidR="00353637">
          <w:rPr>
            <w:rFonts w:eastAsia="함초롬바탕" w:hAnsi="함초롬바탕" w:cs="함초롬바탕"/>
          </w:rPr>
          <w:t>1.</w:t>
        </w:r>
      </w:ins>
      <w:del w:id="78" w:author="Powell Natasha(인문사회학부)" w:date="2022-10-20T13:18:00Z">
        <w:r w:rsidRPr="00611695" w:rsidDel="00BD2E2B">
          <w:rPr>
            <w:rFonts w:eastAsia="함초롬바탕" w:hAnsi="함초롬바탕" w:cs="함초롬바탕"/>
          </w:rPr>
          <w:delText>F</w:delText>
        </w:r>
        <w:r w:rsidRPr="00611695" w:rsidDel="00353637">
          <w:rPr>
            <w:rFonts w:eastAsia="함초롬바탕" w:hAnsi="함초롬바탕" w:cs="함초롬바탕"/>
          </w:rPr>
          <w:delText>irst,</w:delText>
        </w:r>
      </w:del>
      <w:r w:rsidRPr="00611695">
        <w:rPr>
          <w:rFonts w:eastAsia="함초롬바탕" w:hAnsi="함초롬바탕" w:cs="함초롬바탕"/>
        </w:rPr>
        <w:t xml:space="preserve"> </w:t>
      </w:r>
      <w:ins w:id="79" w:author="Powell Natasha(인문사회학부)" w:date="2022-10-20T13:18:00Z">
        <w:r w:rsidR="00BD2E2B">
          <w:rPr>
            <w:rFonts w:eastAsia="함초롬바탕" w:hAnsi="함초롬바탕" w:cs="함초롬바탕"/>
          </w:rPr>
          <w:t xml:space="preserve">a </w:t>
        </w:r>
      </w:ins>
      <w:r w:rsidRPr="00611695">
        <w:rPr>
          <w:rFonts w:eastAsia="함초롬바탕" w:hAnsi="함초롬바탕" w:cs="함초롬바탕"/>
          <w:color w:val="FF0000"/>
        </w:rPr>
        <w:t xml:space="preserve">normalized min-sum </w:t>
      </w:r>
      <w:proofErr w:type="gramStart"/>
      <w:r w:rsidRPr="00611695">
        <w:rPr>
          <w:rFonts w:eastAsia="함초롬바탕" w:hAnsi="함초롬바탕" w:cs="함초롬바탕"/>
          <w:color w:val="FF0000"/>
        </w:rPr>
        <w:t>algorithm(</w:t>
      </w:r>
      <w:proofErr w:type="gramEnd"/>
      <w:r w:rsidRPr="00611695">
        <w:rPr>
          <w:rFonts w:eastAsia="함초롬바탕" w:hAnsi="함초롬바탕" w:cs="함초롬바탕"/>
          <w:color w:val="FF0000"/>
        </w:rPr>
        <w:t>NMSA)</w:t>
      </w:r>
      <w:r w:rsidRPr="00611695">
        <w:rPr>
          <w:rFonts w:eastAsia="함초롬바탕" w:hAnsi="함초롬바탕" w:cs="함초롬바탕"/>
        </w:rPr>
        <w:t xml:space="preserve"> that multiplies correction factor value, which is a constant value, from</w:t>
      </w:r>
      <w:ins w:id="80" w:author="Powell Natasha(인문사회학부)" w:date="2022-10-20T13:18:00Z">
        <w:r w:rsidR="00353637">
          <w:rPr>
            <w:rFonts w:eastAsia="함초롬바탕" w:hAnsi="함초롬바탕" w:cs="함초롬바탕"/>
          </w:rPr>
          <w:t xml:space="preserve"> the</w:t>
        </w:r>
      </w:ins>
      <w:r w:rsidRPr="00611695">
        <w:rPr>
          <w:rFonts w:eastAsia="함초롬바탕" w:hAnsi="함초롬바탕" w:cs="함초롬바탕"/>
        </w:rPr>
        <w:t xml:space="preserve"> check node update process</w:t>
      </w:r>
      <w:ins w:id="81" w:author="Powell Natasha(인문사회학부)" w:date="2022-10-20T13:18:00Z">
        <w:r w:rsidR="00353637">
          <w:rPr>
            <w:rFonts w:eastAsia="함초롬바탕" w:hAnsi="함초롬바탕" w:cs="함초롬바탕"/>
          </w:rPr>
          <w:t xml:space="preserve">  2.</w:t>
        </w:r>
      </w:ins>
      <w:del w:id="82" w:author="Powell Natasha(인문사회학부)" w:date="2022-10-20T13:18:00Z">
        <w:r w:rsidRPr="00611695" w:rsidDel="00BD2E2B">
          <w:rPr>
            <w:rFonts w:eastAsia="함초롬바탕" w:hAnsi="함초롬바탕" w:cs="함초롬바탕"/>
          </w:rPr>
          <w:delText>.</w:delText>
        </w:r>
        <w:r w:rsidRPr="00611695" w:rsidDel="00353637">
          <w:rPr>
            <w:rFonts w:eastAsia="함초롬바탕" w:hAnsi="함초롬바탕" w:cs="함초롬바탕"/>
          </w:rPr>
          <w:delText xml:space="preserve"> Second,</w:delText>
        </w:r>
      </w:del>
      <w:r w:rsidRPr="00611695">
        <w:rPr>
          <w:rFonts w:eastAsia="함초롬바탕" w:hAnsi="함초롬바탕" w:cs="함초롬바탕"/>
        </w:rPr>
        <w:t xml:space="preserve"> </w:t>
      </w:r>
      <w:ins w:id="83" w:author="Powell Natasha(인문사회학부)" w:date="2022-10-20T13:18:00Z">
        <w:r w:rsidR="00353637">
          <w:rPr>
            <w:rFonts w:eastAsia="함초롬바탕" w:hAnsi="함초롬바탕" w:cs="함초롬바탕"/>
          </w:rPr>
          <w:t xml:space="preserve">an </w:t>
        </w:r>
      </w:ins>
      <w:r w:rsidRPr="00611695">
        <w:rPr>
          <w:rFonts w:eastAsia="함초롬바탕" w:hAnsi="함초롬바탕" w:cs="함초롬바탕"/>
          <w:color w:val="FF0000"/>
        </w:rPr>
        <w:t>offset min-sum algorithm(OMSA)</w:t>
      </w:r>
      <w:r w:rsidRPr="00611695">
        <w:rPr>
          <w:rFonts w:eastAsia="함초롬바탕" w:hAnsi="함초롬바탕" w:cs="함초롬바탕"/>
        </w:rPr>
        <w:t xml:space="preserve"> that adds or subtracts correction factor value from check node update process. </w:t>
      </w:r>
      <w:ins w:id="84" w:author="Powell Natasha(인문사회학부)" w:date="2022-10-20T13:19:00Z">
        <w:r w:rsidR="000508BD">
          <w:rPr>
            <w:rFonts w:eastAsia="함초롬바탕" w:hAnsi="함초롬바탕" w:cs="함초롬바탕"/>
          </w:rPr>
          <w:t>B</w:t>
        </w:r>
        <w:r w:rsidR="000508BD" w:rsidRPr="00611695">
          <w:rPr>
            <w:rFonts w:eastAsia="함초롬바탕" w:hAnsi="함초롬바탕" w:cs="함초롬바탕"/>
          </w:rPr>
          <w:t>y incorporating deep learning into existing communication system</w:t>
        </w:r>
        <w:r w:rsidR="000508BD">
          <w:rPr>
            <w:rFonts w:eastAsia="함초롬바탕" w:hAnsi="함초롬바탕" w:cs="함초롬바탕"/>
          </w:rPr>
          <w:t>s,</w:t>
        </w:r>
        <w:r w:rsidR="000508BD" w:rsidRPr="00611695">
          <w:rPr>
            <w:rFonts w:eastAsia="함초롬바탕" w:hAnsi="함초롬바탕" w:cs="함초롬바탕"/>
          </w:rPr>
          <w:t xml:space="preserve"> </w:t>
        </w:r>
      </w:ins>
      <w:del w:id="85" w:author="Powell Natasha(인문사회학부)" w:date="2022-10-20T13:19:00Z">
        <w:r w:rsidRPr="00611695" w:rsidDel="000508BD">
          <w:rPr>
            <w:rFonts w:eastAsia="함초롬바탕" w:hAnsi="함초롬바탕" w:cs="함초롬바탕"/>
          </w:rPr>
          <w:delText>T</w:delText>
        </w:r>
        <w:r w:rsidRPr="00611695" w:rsidDel="006F79CD">
          <w:rPr>
            <w:rFonts w:eastAsia="함초롬바탕" w:hAnsi="함초롬바탕" w:cs="함초롬바탕"/>
          </w:rPr>
          <w:delText xml:space="preserve">he reason for use of deep learning </w:delText>
        </w:r>
      </w:del>
      <w:ins w:id="86" w:author="Powell Natasha(인문사회학부)" w:date="2022-10-20T13:19:00Z">
        <w:r w:rsidR="006F79CD">
          <w:rPr>
            <w:rFonts w:eastAsia="함초롬바탕" w:hAnsi="함초롬바탕" w:cs="함초롬바탕"/>
          </w:rPr>
          <w:t xml:space="preserve">these systems </w:t>
        </w:r>
      </w:ins>
      <w:del w:id="87" w:author="Powell Natasha(인문사회학부)" w:date="2022-10-20T13:19:00Z">
        <w:r w:rsidRPr="00611695" w:rsidDel="006F79CD">
          <w:rPr>
            <w:rFonts w:eastAsia="함초롬바탕" w:hAnsi="함초롬바탕" w:cs="함초롬바탕"/>
          </w:rPr>
          <w:delText>is t</w:delText>
        </w:r>
        <w:r w:rsidRPr="00611695" w:rsidDel="00353637">
          <w:rPr>
            <w:rFonts w:eastAsia="함초롬바탕" w:hAnsi="함초롬바탕" w:cs="함초롬바탕"/>
          </w:rPr>
          <w:delText xml:space="preserve">hat it wants to </w:delText>
        </w:r>
        <w:r w:rsidRPr="00611695" w:rsidDel="006F79CD">
          <w:rPr>
            <w:rFonts w:eastAsia="함초롬바탕" w:hAnsi="함초롬바탕" w:cs="함초롬바탕"/>
          </w:rPr>
          <w:delText xml:space="preserve">improve </w:delText>
        </w:r>
      </w:del>
      <w:r w:rsidRPr="00611695">
        <w:rPr>
          <w:rFonts w:eastAsia="함초롬바탕" w:hAnsi="함초롬바탕" w:cs="함초롬바탕"/>
        </w:rPr>
        <w:t xml:space="preserve">performance </w:t>
      </w:r>
      <w:ins w:id="88" w:author="Powell Natasha(인문사회학부)" w:date="2022-10-20T13:20:00Z">
        <w:r w:rsidR="006F79CD">
          <w:rPr>
            <w:rFonts w:eastAsia="함초롬바탕" w:hAnsi="함초롬바탕" w:cs="함초롬바탕"/>
          </w:rPr>
          <w:t xml:space="preserve">can be further improved. </w:t>
        </w:r>
      </w:ins>
      <w:del w:id="89" w:author="Powell Natasha(인문사회학부)" w:date="2022-10-20T13:20:00Z">
        <w:r w:rsidRPr="00611695" w:rsidDel="006F79CD">
          <w:rPr>
            <w:rFonts w:eastAsia="함초롬바탕" w:hAnsi="함초롬바탕" w:cs="함초롬바탕"/>
          </w:rPr>
          <w:delText>more than before</w:delText>
        </w:r>
      </w:del>
      <w:del w:id="90" w:author="Powell Natasha(인문사회학부)" w:date="2022-10-20T13:19:00Z">
        <w:r w:rsidRPr="00611695" w:rsidDel="000508BD">
          <w:rPr>
            <w:rFonts w:eastAsia="함초롬바탕" w:hAnsi="함초롬바탕" w:cs="함초롬바탕"/>
          </w:rPr>
          <w:delText xml:space="preserve"> by incorporating deep learning into existing communication system</w:delText>
        </w:r>
      </w:del>
      <w:del w:id="91" w:author="Powell Natasha(인문사회학부)" w:date="2022-10-20T13:20:00Z">
        <w:r w:rsidRPr="00611695" w:rsidDel="006F79CD">
          <w:rPr>
            <w:rFonts w:eastAsia="함초롬바탕" w:hAnsi="함초롬바탕" w:cs="함초롬바탕"/>
          </w:rPr>
          <w:delText>.</w:delText>
        </w:r>
      </w:del>
    </w:p>
    <w:p w14:paraId="79188CF0" w14:textId="77777777" w:rsidR="00611695" w:rsidRPr="00611695" w:rsidRDefault="00611695" w:rsidP="00611695">
      <w:pPr>
        <w:pStyle w:val="a"/>
        <w:spacing w:line="288" w:lineRule="auto"/>
        <w:rPr>
          <w:rFonts w:eastAsia="함초롬바탕" w:hAnsi="함초롬바탕" w:cs="함초롬바탕"/>
        </w:rPr>
      </w:pPr>
    </w:p>
    <w:p w14:paraId="79188CF1" w14:textId="77777777" w:rsidR="00611695" w:rsidRPr="00611695" w:rsidRDefault="00611695" w:rsidP="00611695">
      <w:pPr>
        <w:pStyle w:val="a"/>
        <w:spacing w:line="288" w:lineRule="auto"/>
        <w:rPr>
          <w:rFonts w:eastAsia="함초롬바탕" w:hAnsi="함초롬바탕" w:cs="함초롬바탕"/>
        </w:rPr>
      </w:pPr>
      <w:r w:rsidRPr="00611695">
        <w:rPr>
          <w:rFonts w:eastAsia="함초롬바탕" w:hAnsi="함초롬바탕" w:cs="함초롬바탕"/>
        </w:rPr>
        <w:t>&lt;related work&gt;</w:t>
      </w:r>
    </w:p>
    <w:p w14:paraId="126BDC9D" w14:textId="633C2AEE" w:rsidR="00415F6F" w:rsidRDefault="00611695" w:rsidP="006E1003">
      <w:pPr>
        <w:pStyle w:val="a"/>
        <w:spacing w:line="288" w:lineRule="auto"/>
        <w:ind w:firstLine="800"/>
        <w:rPr>
          <w:ins w:id="92" w:author="Powell Natasha(인문사회학부)" w:date="2022-10-20T13:31:00Z"/>
          <w:rFonts w:eastAsia="함초롬바탕" w:hAnsi="함초롬바탕" w:cs="함초롬바탕"/>
        </w:rPr>
      </w:pPr>
      <w:r w:rsidRPr="00611695">
        <w:rPr>
          <w:rFonts w:eastAsia="함초롬바탕" w:hAnsi="함초롬바탕" w:cs="함초롬바탕"/>
          <w:color w:val="FF0000"/>
        </w:rPr>
        <w:t xml:space="preserve">Recently, many researchers have been actively researching </w:t>
      </w:r>
      <w:ins w:id="93" w:author="Powell Natasha(인문사회학부)" w:date="2022-10-20T13:21:00Z">
        <w:r w:rsidR="00BB14BA">
          <w:rPr>
            <w:rFonts w:eastAsia="함초롬바탕" w:hAnsi="함초롬바탕" w:cs="함초롬바탕"/>
            <w:color w:val="FF0000"/>
          </w:rPr>
          <w:t xml:space="preserve">methods to incorporate </w:t>
        </w:r>
      </w:ins>
      <w:r w:rsidRPr="00611695">
        <w:rPr>
          <w:rFonts w:eastAsia="함초롬바탕" w:hAnsi="함초롬바탕" w:cs="함초롬바탕"/>
          <w:color w:val="FF0000"/>
        </w:rPr>
        <w:t xml:space="preserve">deep learning into channel coding. </w:t>
      </w:r>
      <w:ins w:id="94" w:author="Powell Natasha(인문사회학부)" w:date="2022-10-20T13:25:00Z">
        <w:r w:rsidR="00D47A96">
          <w:rPr>
            <w:rFonts w:eastAsia="함초롬바탕" w:hAnsi="함초롬바탕" w:cs="함초롬바탕"/>
            <w:color w:val="FF0000"/>
          </w:rPr>
          <w:t xml:space="preserve">A formative </w:t>
        </w:r>
        <w:r w:rsidR="00316EB1">
          <w:rPr>
            <w:rFonts w:eastAsia="함초롬바탕" w:hAnsi="함초롬바탕" w:cs="함초롬바탕"/>
            <w:color w:val="FF0000"/>
          </w:rPr>
          <w:t>study</w:t>
        </w:r>
        <w:r w:rsidR="00D47A96">
          <w:rPr>
            <w:rFonts w:eastAsia="함초롬바탕" w:hAnsi="함초롬바탕" w:cs="함초롬바탕"/>
            <w:color w:val="FF0000"/>
          </w:rPr>
          <w:t xml:space="preserve">, by </w:t>
        </w:r>
      </w:ins>
      <w:r w:rsidRPr="00611695">
        <w:rPr>
          <w:rFonts w:eastAsia="함초롬바탕" w:hAnsi="함초롬바탕" w:cs="함초롬바탕"/>
        </w:rPr>
        <w:t>Nachmani</w:t>
      </w:r>
      <w:ins w:id="95" w:author="Powell Natasha(인문사회학부)" w:date="2022-10-20T13:25:00Z">
        <w:r w:rsidR="00D47A96">
          <w:rPr>
            <w:rFonts w:eastAsia="함초롬바탕" w:hAnsi="함초롬바탕" w:cs="함초롬바탕"/>
          </w:rPr>
          <w:t>,</w:t>
        </w:r>
      </w:ins>
      <w:del w:id="96" w:author="Powell Natasha(인문사회학부)" w:date="2022-10-20T13:21:00Z">
        <w:r w:rsidRPr="00611695" w:rsidDel="00BB14BA">
          <w:rPr>
            <w:rFonts w:eastAsia="함초롬바탕" w:hAnsi="함초롬바탕" w:cs="함초롬바탕"/>
          </w:rPr>
          <w:delText>,</w:delText>
        </w:r>
      </w:del>
      <w:r w:rsidRPr="00611695">
        <w:rPr>
          <w:rFonts w:eastAsia="함초롬바탕" w:hAnsi="함초롬바탕" w:cs="함초롬바탕"/>
        </w:rPr>
        <w:t xml:space="preserve"> </w:t>
      </w:r>
      <w:del w:id="97" w:author="Powell Natasha(인문사회학부)" w:date="2022-10-20T13:21:00Z">
        <w:r w:rsidRPr="00611695" w:rsidDel="00BB14BA">
          <w:rPr>
            <w:rFonts w:eastAsia="함초롬바탕" w:hAnsi="함초롬바탕" w:cs="함초롬바탕"/>
          </w:rPr>
          <w:delText xml:space="preserve">channel coding’s prior researcher, </w:delText>
        </w:r>
      </w:del>
      <w:r w:rsidRPr="00611695">
        <w:rPr>
          <w:rFonts w:eastAsia="함초롬바탕" w:hAnsi="함초롬바탕" w:cs="함초롬바탕"/>
        </w:rPr>
        <w:t xml:space="preserve">used deep learning in </w:t>
      </w:r>
      <w:ins w:id="98" w:author="Powell Natasha(인문사회학부)" w:date="2022-10-20T13:23:00Z">
        <w:r w:rsidR="00833102">
          <w:rPr>
            <w:rFonts w:eastAsia="함초롬바탕" w:hAnsi="함초롬바탕" w:cs="함초롬바탕"/>
          </w:rPr>
          <w:t xml:space="preserve">the </w:t>
        </w:r>
      </w:ins>
      <w:r w:rsidRPr="00611695">
        <w:rPr>
          <w:rFonts w:eastAsia="함초롬바탕" w:hAnsi="함초롬바탕" w:cs="함초롬바탕"/>
        </w:rPr>
        <w:t>decoding process</w:t>
      </w:r>
      <w:ins w:id="99" w:author="Powell Natasha(인문사회학부)" w:date="2022-10-20T13:23:00Z">
        <w:r w:rsidR="0006006F">
          <w:rPr>
            <w:rFonts w:eastAsia="함초롬바탕" w:hAnsi="함초롬바탕" w:cs="함초롬바탕"/>
          </w:rPr>
          <w:t>.</w:t>
        </w:r>
      </w:ins>
      <w:del w:id="100" w:author="Powell Natasha(인문사회학부)" w:date="2022-10-20T13:23:00Z">
        <w:r w:rsidRPr="00611695" w:rsidDel="0006006F">
          <w:rPr>
            <w:rFonts w:eastAsia="함초롬바탕" w:hAnsi="함초롬바탕" w:cs="함초롬바탕"/>
          </w:rPr>
          <w:delText>,</w:delText>
        </w:r>
      </w:del>
      <w:r w:rsidRPr="00611695">
        <w:rPr>
          <w:rFonts w:eastAsia="함초롬바탕" w:hAnsi="함초롬바탕" w:cs="함초롬바탕"/>
        </w:rPr>
        <w:t xml:space="preserve"> </w:t>
      </w:r>
      <w:del w:id="101" w:author="Powell Natasha(인문사회학부)" w:date="2022-10-20T13:23:00Z">
        <w:r w:rsidRPr="00611695" w:rsidDel="0006006F">
          <w:rPr>
            <w:rFonts w:eastAsia="함초롬바탕" w:hAnsi="함초롬바탕" w:cs="함초롬바탕"/>
          </w:rPr>
          <w:delText xml:space="preserve">and by </w:delText>
        </w:r>
      </w:del>
      <w:ins w:id="102" w:author="Powell Natasha(인문사회학부)" w:date="2022-10-20T13:23:00Z">
        <w:r w:rsidR="0006006F">
          <w:rPr>
            <w:rFonts w:eastAsia="함초롬바탕" w:hAnsi="함초롬바탕" w:cs="함초롬바탕"/>
          </w:rPr>
          <w:t xml:space="preserve">By </w:t>
        </w:r>
      </w:ins>
      <w:r w:rsidRPr="00611695">
        <w:rPr>
          <w:rFonts w:eastAsia="함초롬바탕" w:hAnsi="함초롬바탕" w:cs="함초롬바탕"/>
        </w:rPr>
        <w:t>setting different w</w:t>
      </w:r>
      <w:del w:id="103" w:author="Powell Natasha(인문사회학부)" w:date="2022-10-20T13:21:00Z">
        <w:r w:rsidRPr="00611695" w:rsidDel="00BB14BA">
          <w:rPr>
            <w:rFonts w:eastAsia="함초롬바탕" w:hAnsi="함초롬바탕" w:cs="함초롬바탕"/>
          </w:rPr>
          <w:delText>i</w:delText>
        </w:r>
      </w:del>
      <w:r w:rsidRPr="00611695">
        <w:rPr>
          <w:rFonts w:eastAsia="함초롬바탕" w:hAnsi="함초롬바탕" w:cs="함초롬바탕"/>
        </w:rPr>
        <w:t>e</w:t>
      </w:r>
      <w:ins w:id="104" w:author="Powell Natasha(인문사회학부)" w:date="2022-10-20T13:21:00Z">
        <w:r w:rsidR="00BB14BA">
          <w:rPr>
            <w:rFonts w:eastAsia="함초롬바탕" w:hAnsi="함초롬바탕" w:cs="함초롬바탕"/>
          </w:rPr>
          <w:t>i</w:t>
        </w:r>
      </w:ins>
      <w:r w:rsidRPr="00611695">
        <w:rPr>
          <w:rFonts w:eastAsia="함초롬바탕" w:hAnsi="함초롬바탕" w:cs="함초롬바탕"/>
        </w:rPr>
        <w:t xml:space="preserve">ght values at the edges connecting check nodes(CN) and variable nodes(VN), </w:t>
      </w:r>
      <w:ins w:id="105" w:author="Powell Natasha(인문사회학부)" w:date="2022-10-20T13:23:00Z">
        <w:r w:rsidR="00CC35FC">
          <w:rPr>
            <w:rFonts w:eastAsia="함초롬바탕" w:hAnsi="함초롬바탕" w:cs="함초롬바탕"/>
          </w:rPr>
          <w:t xml:space="preserve">[1] </w:t>
        </w:r>
        <w:r w:rsidR="00CC35FC" w:rsidRPr="00611695">
          <w:rPr>
            <w:rFonts w:eastAsia="함초롬바탕" w:hAnsi="함초롬바탕" w:cs="함초롬바탕"/>
          </w:rPr>
          <w:t xml:space="preserve">improved </w:t>
        </w:r>
      </w:ins>
      <w:r w:rsidRPr="00611695">
        <w:rPr>
          <w:rFonts w:eastAsia="함초롬바탕" w:hAnsi="함초롬바탕" w:cs="함초롬바탕"/>
        </w:rPr>
        <w:t xml:space="preserve">performance </w:t>
      </w:r>
      <w:del w:id="106" w:author="Powell Natasha(인문사회학부)" w:date="2022-10-20T13:23:00Z">
        <w:r w:rsidRPr="00611695" w:rsidDel="00CC35FC">
          <w:rPr>
            <w:rFonts w:eastAsia="함초롬바탕" w:hAnsi="함초롬바탕" w:cs="함초롬바탕"/>
          </w:rPr>
          <w:delText xml:space="preserve">was improved </w:delText>
        </w:r>
      </w:del>
      <w:r w:rsidRPr="00611695">
        <w:rPr>
          <w:rFonts w:eastAsia="함초롬바탕" w:hAnsi="함초롬바탕" w:cs="함초롬바탕"/>
        </w:rPr>
        <w:t xml:space="preserve">by reducing </w:t>
      </w:r>
      <w:ins w:id="107" w:author="Powell Natasha(인문사회학부)" w:date="2022-10-20T13:23:00Z">
        <w:r w:rsidR="00CC35FC">
          <w:rPr>
            <w:rFonts w:eastAsia="함초롬바탕" w:hAnsi="함초롬바탕" w:cs="함초롬바탕"/>
          </w:rPr>
          <w:t xml:space="preserve">the </w:t>
        </w:r>
      </w:ins>
      <w:r w:rsidRPr="00611695">
        <w:rPr>
          <w:rFonts w:eastAsia="함초롬바탕" w:hAnsi="함초롬바탕" w:cs="함초롬바탕"/>
        </w:rPr>
        <w:t>effect of small cycles in tanner graph</w:t>
      </w:r>
      <w:ins w:id="108" w:author="Powell Natasha(인문사회학부)" w:date="2022-10-20T13:24:00Z">
        <w:r w:rsidR="00CC35FC">
          <w:rPr>
            <w:rFonts w:eastAsia="함초롬바탕" w:hAnsi="함초롬바탕" w:cs="함초롬바탕"/>
          </w:rPr>
          <w:t>s</w:t>
        </w:r>
      </w:ins>
      <w:r w:rsidRPr="00611695">
        <w:rPr>
          <w:rFonts w:eastAsia="함초롬바탕" w:hAnsi="함초롬바탕" w:cs="함초롬바탕"/>
        </w:rPr>
        <w:t xml:space="preserve"> during </w:t>
      </w:r>
      <w:ins w:id="109" w:author="Powell Natasha(인문사회학부)" w:date="2022-10-20T13:24:00Z">
        <w:r w:rsidR="00CC35FC">
          <w:rPr>
            <w:rFonts w:eastAsia="함초롬바탕" w:hAnsi="함초롬바탕" w:cs="함초롬바탕"/>
          </w:rPr>
          <w:t xml:space="preserve">the </w:t>
        </w:r>
      </w:ins>
      <w:r w:rsidRPr="00611695">
        <w:rPr>
          <w:rFonts w:eastAsia="함초롬바탕" w:hAnsi="함초롬바탕" w:cs="함초롬바탕"/>
        </w:rPr>
        <w:t xml:space="preserve">decoding </w:t>
      </w:r>
      <w:commentRangeStart w:id="110"/>
      <w:r w:rsidRPr="00611695">
        <w:rPr>
          <w:rFonts w:eastAsia="함초롬바탕" w:hAnsi="함초롬바탕" w:cs="함초롬바탕"/>
        </w:rPr>
        <w:t>process</w:t>
      </w:r>
      <w:del w:id="111" w:author="Powell Natasha(인문사회학부)" w:date="2022-10-20T13:24:00Z">
        <w:r w:rsidRPr="00611695" w:rsidDel="00CC35FC">
          <w:rPr>
            <w:rFonts w:eastAsia="함초롬바탕" w:hAnsi="함초롬바탕" w:cs="함초롬바탕"/>
          </w:rPr>
          <w:delText>, and it is very meaningful in that it used deep learning for first time</w:delText>
        </w:r>
      </w:del>
      <w:r w:rsidRPr="00611695">
        <w:rPr>
          <w:rFonts w:eastAsia="함초롬바탕" w:hAnsi="함초롬바탕" w:cs="함초롬바탕"/>
        </w:rPr>
        <w:t xml:space="preserve"> </w:t>
      </w:r>
      <w:r w:rsidRPr="00611695">
        <w:rPr>
          <w:rFonts w:eastAsia="함초롬바탕" w:hAnsi="함초롬바탕" w:cs="함초롬바탕"/>
          <w:color w:val="FF0000"/>
        </w:rPr>
        <w:t>[1]</w:t>
      </w:r>
      <w:r w:rsidRPr="00611695">
        <w:rPr>
          <w:rFonts w:eastAsia="함초롬바탕" w:hAnsi="함초롬바탕" w:cs="함초롬바탕"/>
        </w:rPr>
        <w:t xml:space="preserve">. In </w:t>
      </w:r>
      <w:r w:rsidRPr="00611695">
        <w:rPr>
          <w:rFonts w:eastAsia="함초롬바탕" w:hAnsi="함초롬바탕" w:cs="함초롬바탕"/>
          <w:color w:val="FF0000"/>
        </w:rPr>
        <w:t>[2]</w:t>
      </w:r>
      <w:r w:rsidRPr="00611695">
        <w:rPr>
          <w:rFonts w:eastAsia="함초롬바탕" w:hAnsi="함초롬바탕" w:cs="함초롬바탕"/>
        </w:rPr>
        <w:t xml:space="preserve">, </w:t>
      </w:r>
      <w:commentRangeEnd w:id="110"/>
      <w:r w:rsidR="00A86A4F">
        <w:rPr>
          <w:rStyle w:val="CommentReference"/>
          <w:rFonts w:asciiTheme="minorHAnsi" w:eastAsiaTheme="minorEastAsia" w:hAnsiTheme="minorHAnsi" w:cstheme="minorBidi"/>
          <w:color w:val="auto"/>
          <w:kern w:val="2"/>
        </w:rPr>
        <w:commentReference w:id="110"/>
      </w:r>
      <w:proofErr w:type="spellStart"/>
      <w:r w:rsidRPr="00611695">
        <w:rPr>
          <w:rFonts w:eastAsia="함초롬바탕" w:hAnsi="함초롬바탕" w:cs="함초롬바탕"/>
        </w:rPr>
        <w:t>Lugosch</w:t>
      </w:r>
      <w:proofErr w:type="spellEnd"/>
      <w:r w:rsidRPr="00611695">
        <w:rPr>
          <w:rFonts w:eastAsia="함초롬바탕" w:hAnsi="함초롬바탕" w:cs="함초롬바탕"/>
        </w:rPr>
        <w:t xml:space="preserve"> </w:t>
      </w:r>
      <w:commentRangeStart w:id="112"/>
      <w:commentRangeStart w:id="113"/>
      <w:r w:rsidRPr="00611695">
        <w:rPr>
          <w:rFonts w:eastAsia="함초롬바탕" w:hAnsi="함초롬바탕" w:cs="함초롬바탕"/>
        </w:rPr>
        <w:t xml:space="preserve">did a study about </w:t>
      </w:r>
      <w:commentRangeEnd w:id="112"/>
      <w:r w:rsidR="00316EB1">
        <w:rPr>
          <w:rStyle w:val="CommentReference"/>
          <w:rFonts w:asciiTheme="minorHAnsi" w:eastAsiaTheme="minorEastAsia" w:hAnsiTheme="minorHAnsi" w:cstheme="minorBidi"/>
          <w:color w:val="auto"/>
          <w:kern w:val="2"/>
        </w:rPr>
        <w:commentReference w:id="112"/>
      </w:r>
      <w:commentRangeEnd w:id="113"/>
      <w:r w:rsidR="007711DE">
        <w:rPr>
          <w:rStyle w:val="CommentReference"/>
          <w:rFonts w:asciiTheme="minorHAnsi" w:eastAsiaTheme="minorEastAsia" w:hAnsiTheme="minorHAnsi" w:cstheme="minorBidi"/>
          <w:color w:val="auto"/>
          <w:kern w:val="2"/>
        </w:rPr>
        <w:commentReference w:id="113"/>
      </w:r>
      <w:r w:rsidRPr="00611695">
        <w:rPr>
          <w:rFonts w:eastAsia="함초롬바탕" w:hAnsi="함초롬바탕" w:cs="함초롬바탕"/>
        </w:rPr>
        <w:t xml:space="preserve">OMS. </w:t>
      </w:r>
      <w:del w:id="114" w:author="Powell Natasha(인문사회학부)" w:date="2022-10-20T13:27:00Z">
        <w:r w:rsidRPr="00611695" w:rsidDel="00A86A4F">
          <w:rPr>
            <w:rFonts w:eastAsia="함초롬바탕" w:hAnsi="함초롬바탕" w:cs="함초롬바탕"/>
          </w:rPr>
          <w:delText xml:space="preserve">It </w:delText>
        </w:r>
      </w:del>
      <w:ins w:id="115" w:author="Powell Natasha(인문사회학부)" w:date="2022-10-20T13:27:00Z">
        <w:r w:rsidR="00A86A4F">
          <w:rPr>
            <w:rFonts w:eastAsia="함초롬바탕" w:hAnsi="함초롬바탕" w:cs="함초롬바탕"/>
          </w:rPr>
          <w:t>The OMS algorithm</w:t>
        </w:r>
        <w:r w:rsidR="00A86A4F" w:rsidRPr="00611695">
          <w:rPr>
            <w:rFonts w:eastAsia="함초롬바탕" w:hAnsi="함초롬바탕" w:cs="함초롬바탕"/>
          </w:rPr>
          <w:t xml:space="preserve"> </w:t>
        </w:r>
      </w:ins>
      <w:r w:rsidRPr="00611695">
        <w:rPr>
          <w:rFonts w:eastAsia="함초롬바탕" w:hAnsi="함초롬바탕" w:cs="함초롬바탕"/>
        </w:rPr>
        <w:t xml:space="preserve">was used to obtain optimized correction factor value. Particularly, OMS is an algorithm consisting of addition and subtraction, not multiplication, so it is a suitable method for an algorithm to hardware because of </w:t>
      </w:r>
      <w:ins w:id="116" w:author="Powell Natasha(인문사회학부)" w:date="2022-10-20T13:27:00Z">
        <w:r w:rsidR="00A86A4F">
          <w:rPr>
            <w:rFonts w:eastAsia="함초롬바탕" w:hAnsi="함초롬바탕" w:cs="함초롬바탕"/>
          </w:rPr>
          <w:t xml:space="preserve">its </w:t>
        </w:r>
      </w:ins>
      <w:r w:rsidRPr="00611695">
        <w:rPr>
          <w:rFonts w:eastAsia="함초롬바탕" w:hAnsi="함초롬바탕" w:cs="함초롬바탕"/>
        </w:rPr>
        <w:t xml:space="preserve">low complexity. This algorithm is called </w:t>
      </w:r>
      <w:ins w:id="117" w:author="Powell Natasha(인문사회학부)" w:date="2022-10-20T13:29:00Z">
        <w:r w:rsidR="00765475">
          <w:rPr>
            <w:rFonts w:eastAsia="함초롬바탕" w:hAnsi="함초롬바탕" w:cs="함초롬바탕"/>
          </w:rPr>
          <w:t xml:space="preserve">a </w:t>
        </w:r>
      </w:ins>
      <w:r w:rsidRPr="00611695">
        <w:rPr>
          <w:rFonts w:eastAsia="함초롬바탕" w:hAnsi="함초롬바탕" w:cs="함초롬바탕"/>
          <w:color w:val="FF0000"/>
        </w:rPr>
        <w:t>neural offset min-</w:t>
      </w:r>
      <w:proofErr w:type="gramStart"/>
      <w:r w:rsidRPr="00611695">
        <w:rPr>
          <w:rFonts w:eastAsia="함초롬바탕" w:hAnsi="함초롬바탕" w:cs="함초롬바탕"/>
          <w:color w:val="FF0000"/>
        </w:rPr>
        <w:t>sum(</w:t>
      </w:r>
      <w:proofErr w:type="gramEnd"/>
      <w:r w:rsidRPr="00611695">
        <w:rPr>
          <w:rFonts w:eastAsia="함초롬바탕" w:hAnsi="함초롬바탕" w:cs="함초롬바탕"/>
          <w:color w:val="FF0000"/>
        </w:rPr>
        <w:t>NOMS)</w:t>
      </w:r>
      <w:r w:rsidRPr="00611695">
        <w:rPr>
          <w:rFonts w:eastAsia="함초롬바탕" w:hAnsi="함초롬바탕" w:cs="함초롬바탕"/>
        </w:rPr>
        <w:t xml:space="preserve">. </w:t>
      </w:r>
      <w:del w:id="118" w:author="Powell Natasha(인문사회학부)" w:date="2022-10-20T13:30:00Z">
        <w:r w:rsidRPr="00611695" w:rsidDel="00825980">
          <w:rPr>
            <w:rFonts w:eastAsia="함초롬바탕" w:hAnsi="함초롬바탕" w:cs="함초롬바탕"/>
          </w:rPr>
          <w:delText xml:space="preserve">In the case of </w:delText>
        </w:r>
      </w:del>
      <w:r w:rsidRPr="00611695">
        <w:rPr>
          <w:rFonts w:eastAsia="함초롬바탕" w:hAnsi="함초롬바탕" w:cs="함초롬바탕"/>
          <w:color w:val="FF0000"/>
        </w:rPr>
        <w:t>[3]</w:t>
      </w:r>
      <w:del w:id="119" w:author="Powell Natasha(인문사회학부)" w:date="2022-10-20T13:30:00Z">
        <w:r w:rsidRPr="00611695" w:rsidDel="00825980">
          <w:rPr>
            <w:rFonts w:eastAsia="함초롬바탕" w:hAnsi="함초롬바탕" w:cs="함초롬바탕"/>
          </w:rPr>
          <w:delText>,</w:delText>
        </w:r>
      </w:del>
      <w:r w:rsidRPr="00611695">
        <w:rPr>
          <w:rFonts w:eastAsia="함초롬바탕" w:hAnsi="함초롬바탕" w:cs="함초롬바탕"/>
        </w:rPr>
        <w:t xml:space="preserve"> </w:t>
      </w:r>
      <w:del w:id="120" w:author="Powell Natasha(인문사회학부)" w:date="2022-10-20T13:30:00Z">
        <w:r w:rsidRPr="00611695" w:rsidDel="00806BFD">
          <w:rPr>
            <w:rFonts w:eastAsia="함초롬바탕" w:hAnsi="함초롬바탕" w:cs="함초롬바탕"/>
          </w:rPr>
          <w:delText xml:space="preserve">which </w:delText>
        </w:r>
      </w:del>
      <w:r w:rsidRPr="00611695">
        <w:rPr>
          <w:rFonts w:eastAsia="함초롬바탕" w:hAnsi="함초롬바탕" w:cs="함초롬바탕"/>
        </w:rPr>
        <w:t xml:space="preserve">conducted </w:t>
      </w:r>
      <w:del w:id="121" w:author="Powell Natasha(인문사회학부)" w:date="2022-10-20T13:30:00Z">
        <w:r w:rsidRPr="00611695" w:rsidDel="00825980">
          <w:rPr>
            <w:rFonts w:eastAsia="함초롬바탕" w:hAnsi="함초롬바탕" w:cs="함초롬바탕"/>
          </w:rPr>
          <w:delText xml:space="preserve">a </w:delText>
        </w:r>
      </w:del>
      <w:r w:rsidRPr="00611695">
        <w:rPr>
          <w:rFonts w:eastAsia="함초롬바탕" w:hAnsi="함초롬바탕" w:cs="함초롬바탕"/>
        </w:rPr>
        <w:t>similar research</w:t>
      </w:r>
      <w:ins w:id="122" w:author="Powell Natasha(인문사회학부)" w:date="2022-10-20T13:30:00Z">
        <w:r w:rsidR="00806BFD">
          <w:rPr>
            <w:rFonts w:eastAsia="함초롬바탕" w:hAnsi="함초롬바탕" w:cs="함초롬바탕"/>
          </w:rPr>
          <w:t xml:space="preserve"> where a</w:t>
        </w:r>
      </w:ins>
      <w:del w:id="123" w:author="Powell Natasha(인문사회학부)" w:date="2022-10-20T13:30:00Z">
        <w:r w:rsidRPr="00611695" w:rsidDel="00825980">
          <w:rPr>
            <w:rFonts w:eastAsia="함초롬바탕" w:hAnsi="함초롬바탕" w:cs="함초롬바탕"/>
          </w:rPr>
          <w:delText>,</w:delText>
        </w:r>
      </w:del>
      <w:r w:rsidRPr="00611695">
        <w:rPr>
          <w:rFonts w:eastAsia="함초롬바탕" w:hAnsi="함초롬바탕" w:cs="함초롬바탕"/>
        </w:rPr>
        <w:t xml:space="preserve"> </w:t>
      </w:r>
      <w:r w:rsidRPr="00611695">
        <w:rPr>
          <w:rFonts w:eastAsia="함초롬바탕" w:hAnsi="함초롬바탕" w:cs="함초롬바탕"/>
          <w:color w:val="FF0000"/>
        </w:rPr>
        <w:t>neural normalized min-</w:t>
      </w:r>
      <w:proofErr w:type="gramStart"/>
      <w:r w:rsidRPr="00611695">
        <w:rPr>
          <w:rFonts w:eastAsia="함초롬바탕" w:hAnsi="함초롬바탕" w:cs="함초롬바탕"/>
          <w:color w:val="FF0000"/>
        </w:rPr>
        <w:t>sum(</w:t>
      </w:r>
      <w:proofErr w:type="gramEnd"/>
      <w:r w:rsidRPr="00611695">
        <w:rPr>
          <w:rFonts w:eastAsia="함초롬바탕" w:hAnsi="함초롬바탕" w:cs="함초롬바탕"/>
          <w:color w:val="FF0000"/>
        </w:rPr>
        <w:t xml:space="preserve">NNMS) </w:t>
      </w:r>
      <w:r w:rsidRPr="00611695">
        <w:rPr>
          <w:rFonts w:eastAsia="함초롬바탕" w:hAnsi="함초롬바탕" w:cs="함초롬바탕"/>
        </w:rPr>
        <w:t xml:space="preserve">was proposed using an optimized correction factor </w:t>
      </w:r>
      <w:del w:id="124" w:author="Powell Natasha(인문사회학부)" w:date="2022-10-20T13:30:00Z">
        <w:r w:rsidRPr="00611695" w:rsidDel="00806BFD">
          <w:rPr>
            <w:rFonts w:eastAsia="함초롬바탕" w:hAnsi="함초롬바탕" w:cs="함초롬바탕"/>
          </w:rPr>
          <w:delText xml:space="preserve">by </w:delText>
        </w:r>
      </w:del>
      <w:ins w:id="125" w:author="Powell Natasha(인문사회학부)" w:date="2022-10-20T13:30:00Z">
        <w:r w:rsidR="00806BFD">
          <w:rPr>
            <w:rFonts w:eastAsia="함초롬바탕" w:hAnsi="함초롬바탕" w:cs="함초롬바탕"/>
          </w:rPr>
          <w:t>through</w:t>
        </w:r>
        <w:r w:rsidR="00806BFD" w:rsidRPr="00611695">
          <w:rPr>
            <w:rFonts w:eastAsia="함초롬바탕" w:hAnsi="함초롬바탕" w:cs="함초롬바탕"/>
          </w:rPr>
          <w:t xml:space="preserve"> </w:t>
        </w:r>
      </w:ins>
      <w:r w:rsidRPr="00611695">
        <w:rPr>
          <w:rFonts w:eastAsia="함초롬바탕" w:hAnsi="함초롬바탕" w:cs="함초롬바탕"/>
        </w:rPr>
        <w:t xml:space="preserve">deep learning. </w:t>
      </w:r>
      <w:del w:id="126" w:author="Powell Natasha(인문사회학부)" w:date="2022-10-20T13:30:00Z">
        <w:r w:rsidRPr="00611695" w:rsidDel="00806BFD">
          <w:rPr>
            <w:rFonts w:eastAsia="함초롬바탕" w:hAnsi="함초롬바탕" w:cs="함초롬바탕"/>
          </w:rPr>
          <w:delText xml:space="preserve">And </w:delText>
        </w:r>
      </w:del>
      <w:ins w:id="127" w:author="Powell Natasha(인문사회학부)" w:date="2022-10-20T13:30:00Z">
        <w:r w:rsidR="00806BFD">
          <w:rPr>
            <w:rFonts w:eastAsia="함초롬바탕" w:hAnsi="함초롬바탕" w:cs="함초롬바탕"/>
          </w:rPr>
          <w:t>A</w:t>
        </w:r>
      </w:ins>
      <w:ins w:id="128" w:author="Powell Natasha(인문사회학부)" w:date="2022-10-20T13:31:00Z">
        <w:r w:rsidR="00806BFD">
          <w:rPr>
            <w:rFonts w:eastAsia="함초롬바탕" w:hAnsi="함초롬바탕" w:cs="함초롬바탕"/>
          </w:rPr>
          <w:t>lternatively,</w:t>
        </w:r>
      </w:ins>
      <w:ins w:id="129" w:author="Powell Natasha(인문사회학부)" w:date="2022-10-20T13:30:00Z">
        <w:r w:rsidR="00806BFD" w:rsidRPr="00611695">
          <w:rPr>
            <w:rFonts w:eastAsia="함초롬바탕" w:hAnsi="함초롬바탕" w:cs="함초롬바탕"/>
          </w:rPr>
          <w:t xml:space="preserve"> </w:t>
        </w:r>
      </w:ins>
      <w:r w:rsidRPr="00611695">
        <w:rPr>
          <w:rFonts w:eastAsia="함초롬바탕" w:hAnsi="함초롬바탕" w:cs="함초롬바탕"/>
        </w:rPr>
        <w:t xml:space="preserve">Wang suggested another </w:t>
      </w:r>
      <w:del w:id="130" w:author="Powell Natasha(인문사회학부)" w:date="2022-10-20T13:31:00Z">
        <w:r w:rsidRPr="00611695" w:rsidDel="00806BFD">
          <w:rPr>
            <w:rFonts w:eastAsia="함초롬바탕" w:hAnsi="함초롬바탕" w:cs="함초롬바탕"/>
          </w:rPr>
          <w:delText>way</w:delText>
        </w:r>
      </w:del>
      <w:ins w:id="131" w:author="Powell Natasha(인문사회학부)" w:date="2022-10-20T13:31:00Z">
        <w:r w:rsidR="00806BFD">
          <w:rPr>
            <w:rFonts w:eastAsia="함초롬바탕" w:hAnsi="함초롬바탕" w:cs="함초롬바탕"/>
          </w:rPr>
          <w:t>method</w:t>
        </w:r>
      </w:ins>
      <w:r w:rsidRPr="00611695">
        <w:rPr>
          <w:rFonts w:eastAsia="함초롬바탕" w:hAnsi="함초롬바탕" w:cs="함초롬바탕"/>
        </w:rPr>
        <w:t xml:space="preserve">. </w:t>
      </w:r>
      <w:proofErr w:type="gramStart"/>
      <w:r w:rsidRPr="00611695">
        <w:rPr>
          <w:rFonts w:eastAsia="함초롬바탕" w:hAnsi="함초롬바탕" w:cs="함초롬바탕"/>
        </w:rPr>
        <w:t>In order to</w:t>
      </w:r>
      <w:proofErr w:type="gramEnd"/>
      <w:r w:rsidRPr="00611695">
        <w:rPr>
          <w:rFonts w:eastAsia="함초롬바탕" w:hAnsi="함초롬바탕" w:cs="함초롬바탕"/>
        </w:rPr>
        <w:t xml:space="preserve"> improve the complexity problem, he used </w:t>
      </w:r>
      <w:ins w:id="132" w:author="Powell Natasha(인문사회학부)" w:date="2022-10-20T13:31:00Z">
        <w:r w:rsidR="00806BFD">
          <w:rPr>
            <w:rFonts w:eastAsia="함초롬바탕" w:hAnsi="함초롬바탕" w:cs="함초롬바탕"/>
          </w:rPr>
          <w:t xml:space="preserve">a </w:t>
        </w:r>
      </w:ins>
      <w:r w:rsidRPr="00611695">
        <w:rPr>
          <w:rFonts w:eastAsia="함초롬바탕" w:hAnsi="함초롬바탕" w:cs="함초롬바탕"/>
        </w:rPr>
        <w:t xml:space="preserve">shared method that uses the same correction factor value for each iteration, unlike recent </w:t>
      </w:r>
      <w:del w:id="133" w:author="Powell Natasha(인문사회학부)" w:date="2022-10-20T13:31:00Z">
        <w:r w:rsidRPr="00611695" w:rsidDel="00415F6F">
          <w:rPr>
            <w:rFonts w:eastAsia="함초롬바탕" w:hAnsi="함초롬바탕" w:cs="함초롬바탕"/>
          </w:rPr>
          <w:delText xml:space="preserve">one </w:delText>
        </w:r>
      </w:del>
      <w:ins w:id="134" w:author="Powell Natasha(인문사회학부)" w:date="2022-10-20T13:31:00Z">
        <w:r w:rsidR="00415F6F">
          <w:rPr>
            <w:rFonts w:eastAsia="함초롬바탕" w:hAnsi="함초롬바탕" w:cs="함초롬바탕"/>
          </w:rPr>
          <w:t>studies</w:t>
        </w:r>
        <w:r w:rsidR="00415F6F" w:rsidRPr="00611695">
          <w:rPr>
            <w:rFonts w:eastAsia="함초롬바탕" w:hAnsi="함초롬바탕" w:cs="함초롬바탕"/>
          </w:rPr>
          <w:t xml:space="preserve"> </w:t>
        </w:r>
      </w:ins>
      <w:r w:rsidRPr="00611695">
        <w:rPr>
          <w:rFonts w:eastAsia="함초롬바탕" w:hAnsi="함초롬바탕" w:cs="함초롬바탕"/>
        </w:rPr>
        <w:t xml:space="preserve">that used different correction factor values for each iteration and node. This algorithm is called </w:t>
      </w:r>
      <w:ins w:id="135" w:author="Powell Natasha(인문사회학부)" w:date="2022-10-20T13:45:00Z">
        <w:r w:rsidR="00CF6968">
          <w:rPr>
            <w:rFonts w:eastAsia="함초롬바탕" w:hAnsi="함초롬바탕" w:cs="함초롬바탕"/>
          </w:rPr>
          <w:t xml:space="preserve">a </w:t>
        </w:r>
      </w:ins>
      <w:r w:rsidRPr="00415F6F">
        <w:rPr>
          <w:rFonts w:eastAsia="함초롬바탕" w:hAnsi="함초롬바탕" w:cs="함초롬바탕"/>
          <w:highlight w:val="yellow"/>
          <w:rPrChange w:id="136" w:author="Powell Natasha(인문사회학부)" w:date="2022-10-20T13:31:00Z">
            <w:rPr>
              <w:rFonts w:eastAsia="함초롬바탕" w:hAnsi="함초롬바탕" w:cs="함초롬바탕"/>
            </w:rPr>
          </w:rPrChange>
        </w:rPr>
        <w:t xml:space="preserve">Shared </w:t>
      </w:r>
      <w:r w:rsidRPr="00415F6F">
        <w:rPr>
          <w:rFonts w:eastAsia="함초롬바탕" w:hAnsi="함초롬바탕" w:cs="함초롬바탕"/>
          <w:highlight w:val="yellow"/>
          <w:rPrChange w:id="137" w:author="Powell Natasha(인문사회학부)" w:date="2022-10-20T13:31:00Z">
            <w:rPr>
              <w:rFonts w:eastAsia="함초롬바탕" w:hAnsi="함초롬바탕" w:cs="함초롬바탕"/>
            </w:rPr>
          </w:rPrChange>
        </w:rPr>
        <w:lastRenderedPageBreak/>
        <w:t>Neural NMS(SNNMS).</w:t>
      </w:r>
      <w:r w:rsidRPr="00611695">
        <w:rPr>
          <w:rFonts w:eastAsia="함초롬바탕" w:hAnsi="함초롬바탕" w:cs="함초롬바탕"/>
        </w:rPr>
        <w:t xml:space="preserve"> </w:t>
      </w:r>
    </w:p>
    <w:p w14:paraId="79188CF2" w14:textId="3A8B37E9" w:rsidR="00611695" w:rsidRPr="00611695" w:rsidRDefault="00415F6F" w:rsidP="006E1003">
      <w:pPr>
        <w:pStyle w:val="a"/>
        <w:spacing w:line="288" w:lineRule="auto"/>
        <w:ind w:firstLine="800"/>
        <w:rPr>
          <w:rFonts w:eastAsia="함초롬바탕" w:hAnsi="함초롬바탕" w:cs="함초롬바탕"/>
        </w:rPr>
        <w:pPrChange w:id="138" w:author="Powell Natasha(인문사회학부)" w:date="2022-10-20T13:21:00Z">
          <w:pPr>
            <w:pStyle w:val="a"/>
            <w:spacing w:line="288" w:lineRule="auto"/>
          </w:pPr>
        </w:pPrChange>
      </w:pPr>
      <w:proofErr w:type="gramStart"/>
      <w:ins w:id="139" w:author="Powell Natasha(인문사회학부)" w:date="2022-10-20T13:31:00Z">
        <w:r>
          <w:rPr>
            <w:rFonts w:eastAsia="함초롬바탕" w:hAnsi="함초롬바탕" w:cs="함초롬바탕"/>
          </w:rPr>
          <w:t xml:space="preserve">Aforementioned </w:t>
        </w:r>
      </w:ins>
      <w:ins w:id="140" w:author="Powell Natasha(인문사회학부)" w:date="2022-10-20T13:32:00Z">
        <w:r>
          <w:rPr>
            <w:rFonts w:eastAsia="함초롬바탕" w:hAnsi="함초롬바탕" w:cs="함초롬바탕"/>
          </w:rPr>
          <w:t>r</w:t>
        </w:r>
      </w:ins>
      <w:proofErr w:type="gramEnd"/>
      <w:del w:id="141" w:author="Powell Natasha(인문사회학부)" w:date="2022-10-20T13:32:00Z">
        <w:r w:rsidR="00611695" w:rsidRPr="00611695" w:rsidDel="00415F6F">
          <w:rPr>
            <w:rFonts w:eastAsia="함초롬바탕" w:hAnsi="함초롬바탕" w:cs="함초롬바탕"/>
          </w:rPr>
          <w:delText>R</w:delText>
        </w:r>
      </w:del>
      <w:r w:rsidR="00611695" w:rsidRPr="00611695">
        <w:rPr>
          <w:rFonts w:eastAsia="함초롬바탕" w:hAnsi="함초롬바탕" w:cs="함초롬바탕"/>
        </w:rPr>
        <w:t>esearch</w:t>
      </w:r>
      <w:del w:id="142" w:author="Powell Natasha(인문사회학부)" w:date="2022-10-20T13:31:00Z">
        <w:r w:rsidR="00611695" w:rsidRPr="00611695" w:rsidDel="00415F6F">
          <w:rPr>
            <w:rFonts w:eastAsia="함초롬바탕" w:hAnsi="함초롬바탕" w:cs="함초롬바탕"/>
          </w:rPr>
          <w:delText>es</w:delText>
        </w:r>
      </w:del>
      <w:r w:rsidR="00611695" w:rsidRPr="00611695">
        <w:rPr>
          <w:rFonts w:eastAsia="함초롬바탕" w:hAnsi="함초롬바탕" w:cs="함초롬바탕"/>
        </w:rPr>
        <w:t xml:space="preserve"> </w:t>
      </w:r>
      <w:del w:id="143" w:author="Powell Natasha(인문사회학부)" w:date="2022-10-20T13:32:00Z">
        <w:r w:rsidR="00611695" w:rsidRPr="00611695" w:rsidDel="00415F6F">
          <w:rPr>
            <w:rFonts w:eastAsia="함초롬바탕" w:hAnsi="함초롬바탕" w:cs="함초롬바탕"/>
          </w:rPr>
          <w:delText xml:space="preserve">mentioned </w:delText>
        </w:r>
      </w:del>
      <w:r w:rsidR="00611695" w:rsidRPr="00611695">
        <w:rPr>
          <w:rFonts w:eastAsia="함초롬바탕" w:hAnsi="함초롬바탕" w:cs="함초롬바탕"/>
        </w:rPr>
        <w:t xml:space="preserve">used deep learning </w:t>
      </w:r>
      <w:del w:id="144" w:author="Powell Natasha(인문사회학부)" w:date="2022-10-20T13:32:00Z">
        <w:r w:rsidR="00611695" w:rsidRPr="00611695" w:rsidDel="00415F6F">
          <w:rPr>
            <w:rFonts w:eastAsia="함초롬바탕" w:hAnsi="함초롬바탕" w:cs="함초롬바탕"/>
          </w:rPr>
          <w:delText xml:space="preserve">for </w:delText>
        </w:r>
      </w:del>
      <w:ins w:id="145" w:author="Powell Natasha(인문사회학부)" w:date="2022-10-20T13:32:00Z">
        <w:r>
          <w:rPr>
            <w:rFonts w:eastAsia="함초롬바탕" w:hAnsi="함초롬바탕" w:cs="함초롬바탕"/>
          </w:rPr>
          <w:t>to</w:t>
        </w:r>
        <w:r w:rsidRPr="00611695">
          <w:rPr>
            <w:rFonts w:eastAsia="함초롬바탕" w:hAnsi="함초롬바탕" w:cs="함초롬바탕"/>
          </w:rPr>
          <w:t xml:space="preserve"> </w:t>
        </w:r>
      </w:ins>
      <w:r w:rsidR="00611695" w:rsidRPr="00611695">
        <w:rPr>
          <w:rFonts w:eastAsia="함초롬바탕" w:hAnsi="함초롬바탕" w:cs="함초롬바탕"/>
        </w:rPr>
        <w:t xml:space="preserve">optimizing correction factor. However, </w:t>
      </w:r>
      <w:r w:rsidR="00611695" w:rsidRPr="00415F6F">
        <w:rPr>
          <w:rFonts w:eastAsia="함초롬바탕" w:hAnsi="함초롬바탕" w:cs="함초롬바탕"/>
          <w:highlight w:val="yellow"/>
          <w:rPrChange w:id="146" w:author="Powell Natasha(인문사회학부)" w:date="2022-10-20T13:32:00Z">
            <w:rPr>
              <w:rFonts w:eastAsia="함초롬바탕" w:hAnsi="함초롬바탕" w:cs="함초롬바탕"/>
            </w:rPr>
          </w:rPrChange>
        </w:rPr>
        <w:t>there is a study focusing</w:t>
      </w:r>
      <w:r w:rsidR="00611695" w:rsidRPr="00611695">
        <w:rPr>
          <w:rFonts w:eastAsia="함초롬바탕" w:hAnsi="함초롬바탕" w:cs="함초롬바탕"/>
        </w:rPr>
        <w:t xml:space="preserve"> on</w:t>
      </w:r>
      <w:ins w:id="147" w:author="Powell Natasha(인문사회학부)" w:date="2022-10-20T13:46:00Z">
        <w:r w:rsidR="00F14237">
          <w:rPr>
            <w:rFonts w:eastAsia="함초롬바탕" w:hAnsi="함초롬바탕" w:cs="함초롬바탕"/>
          </w:rPr>
          <w:t xml:space="preserve"> refining the</w:t>
        </w:r>
      </w:ins>
      <w:r w:rsidR="00611695" w:rsidRPr="00611695">
        <w:rPr>
          <w:rFonts w:eastAsia="함초롬바탕" w:hAnsi="함초롬바탕" w:cs="함초롬바탕"/>
        </w:rPr>
        <w:t xml:space="preserve"> deep learning architecture</w:t>
      </w:r>
      <w:ins w:id="148" w:author="Powell Natasha(인문사회학부)" w:date="2022-10-20T13:46:00Z">
        <w:r w:rsidR="00A65E57">
          <w:rPr>
            <w:rFonts w:eastAsia="함초롬바탕" w:hAnsi="함초롬바탕" w:cs="함초롬바탕"/>
          </w:rPr>
          <w:t xml:space="preserve"> for this a</w:t>
        </w:r>
      </w:ins>
      <w:ins w:id="149" w:author="Powell Natasha(인문사회학부)" w:date="2022-10-20T13:47:00Z">
        <w:r w:rsidR="00A65E57">
          <w:rPr>
            <w:rFonts w:eastAsia="함초롬바탕" w:hAnsi="함초롬바탕" w:cs="함초롬바탕"/>
          </w:rPr>
          <w:t>pplication</w:t>
        </w:r>
      </w:ins>
      <w:r w:rsidR="00611695" w:rsidRPr="00611695">
        <w:rPr>
          <w:rFonts w:eastAsia="함초롬바탕" w:hAnsi="함초롬바탕" w:cs="함초롬바탕"/>
        </w:rPr>
        <w:t xml:space="preserve">. Deep Learning has several architectures such as </w:t>
      </w:r>
      <w:r w:rsidR="00611695" w:rsidRPr="00611695">
        <w:rPr>
          <w:rFonts w:eastAsia="함초롬바탕" w:hAnsi="함초롬바탕" w:cs="함초롬바탕"/>
          <w:color w:val="FF0000"/>
        </w:rPr>
        <w:t xml:space="preserve">Deep Neural </w:t>
      </w:r>
      <w:proofErr w:type="gramStart"/>
      <w:r w:rsidR="00611695" w:rsidRPr="00611695">
        <w:rPr>
          <w:rFonts w:eastAsia="함초롬바탕" w:hAnsi="함초롬바탕" w:cs="함초롬바탕"/>
          <w:color w:val="FF0000"/>
        </w:rPr>
        <w:t>Network(</w:t>
      </w:r>
      <w:proofErr w:type="gramEnd"/>
      <w:r w:rsidR="00611695" w:rsidRPr="00611695">
        <w:rPr>
          <w:rFonts w:eastAsia="함초롬바탕" w:hAnsi="함초롬바탕" w:cs="함초롬바탕"/>
          <w:color w:val="FF0000"/>
        </w:rPr>
        <w:t>DNN), Convolutional Neural Network(CNN), and Recurrent Neural Networks(RNN)</w:t>
      </w:r>
      <w:del w:id="150" w:author="Powell Natasha(인문사회학부)" w:date="2022-10-20T13:32:00Z">
        <w:r w:rsidR="00611695" w:rsidRPr="00611695" w:rsidDel="00415F6F">
          <w:rPr>
            <w:rFonts w:eastAsia="함초롬바탕" w:hAnsi="함초롬바탕" w:cs="함초롬바탕"/>
          </w:rPr>
          <w:delText xml:space="preserve"> and so on</w:delText>
        </w:r>
      </w:del>
      <w:r w:rsidR="00611695" w:rsidRPr="00611695">
        <w:rPr>
          <w:rFonts w:eastAsia="함초롬바탕" w:hAnsi="함초롬바탕" w:cs="함초롬바탕"/>
        </w:rPr>
        <w:t xml:space="preserve">. </w:t>
      </w:r>
      <w:del w:id="151" w:author="Powell Natasha(인문사회학부)" w:date="2022-10-20T13:32:00Z">
        <w:r w:rsidR="00611695" w:rsidRPr="00611695" w:rsidDel="00415F6F">
          <w:rPr>
            <w:rFonts w:eastAsia="함초롬바탕" w:hAnsi="함초롬바탕" w:cs="함초롬바탕"/>
          </w:rPr>
          <w:delText xml:space="preserve">In </w:delText>
        </w:r>
      </w:del>
      <w:r w:rsidR="00611695" w:rsidRPr="00611695">
        <w:rPr>
          <w:rFonts w:eastAsia="함초롬바탕" w:hAnsi="함초롬바탕" w:cs="함초롬바탕"/>
          <w:color w:val="FF0000"/>
        </w:rPr>
        <w:t>[4]</w:t>
      </w:r>
      <w:ins w:id="152" w:author="Powell Natasha(인문사회학부)" w:date="2022-10-20T13:32:00Z">
        <w:r>
          <w:rPr>
            <w:rFonts w:eastAsia="함초롬바탕" w:hAnsi="함초롬바탕" w:cs="함초롬바탕"/>
          </w:rPr>
          <w:t xml:space="preserve"> </w:t>
        </w:r>
      </w:ins>
      <w:del w:id="153" w:author="Powell Natasha(인문사회학부)" w:date="2022-10-20T13:32:00Z">
        <w:r w:rsidR="00611695" w:rsidRPr="00611695" w:rsidDel="00415F6F">
          <w:rPr>
            <w:rFonts w:eastAsia="함초롬바탕" w:hAnsi="함초롬바탕" w:cs="함초롬바탕"/>
          </w:rPr>
          <w:delText xml:space="preserve">, it </w:delText>
        </w:r>
      </w:del>
      <w:r w:rsidR="00611695" w:rsidRPr="00611695">
        <w:rPr>
          <w:rFonts w:eastAsia="함초롬바탕" w:hAnsi="함초롬바탕" w:cs="함초롬바탕"/>
        </w:rPr>
        <w:t>is a</w:t>
      </w:r>
      <w:ins w:id="154" w:author="Powell Natasha(인문사회학부)" w:date="2022-10-20T13:47:00Z">
        <w:r w:rsidR="00211C08">
          <w:rPr>
            <w:rFonts w:eastAsia="함초롬바탕" w:hAnsi="함초롬바탕" w:cs="함초롬바탕"/>
          </w:rPr>
          <w:t xml:space="preserve"> seminal</w:t>
        </w:r>
      </w:ins>
      <w:r w:rsidR="00611695" w:rsidRPr="00611695">
        <w:rPr>
          <w:rFonts w:eastAsia="함초롬바탕" w:hAnsi="함초롬바탕" w:cs="함초롬바탕"/>
        </w:rPr>
        <w:t xml:space="preserve"> </w:t>
      </w:r>
      <w:del w:id="155" w:author="Powell Natasha(인문사회학부)" w:date="2022-10-20T13:47:00Z">
        <w:r w:rsidR="00611695" w:rsidRPr="00611695" w:rsidDel="00211C08">
          <w:rPr>
            <w:rFonts w:eastAsia="함초롬바탕" w:hAnsi="함초롬바탕" w:cs="함초롬바탕"/>
          </w:rPr>
          <w:delText xml:space="preserve">research </w:delText>
        </w:r>
      </w:del>
      <w:ins w:id="156" w:author="Powell Natasha(인문사회학부)" w:date="2022-10-20T13:47:00Z">
        <w:r w:rsidR="00211C08">
          <w:rPr>
            <w:rFonts w:eastAsia="함초롬바탕" w:hAnsi="함초롬바탕" w:cs="함초롬바탕"/>
          </w:rPr>
          <w:t>work</w:t>
        </w:r>
        <w:r w:rsidR="00211C08" w:rsidRPr="00611695">
          <w:rPr>
            <w:rFonts w:eastAsia="함초롬바탕" w:hAnsi="함초롬바탕" w:cs="함초롬바탕"/>
          </w:rPr>
          <w:t xml:space="preserve"> </w:t>
        </w:r>
      </w:ins>
      <w:r w:rsidR="00611695" w:rsidRPr="00611695">
        <w:rPr>
          <w:rFonts w:eastAsia="함초롬바탕" w:hAnsi="함초롬바탕" w:cs="함초롬바탕"/>
        </w:rPr>
        <w:t>using ‘RNN’</w:t>
      </w:r>
      <w:ins w:id="157" w:author="Powell Natasha(인문사회학부)" w:date="2022-10-20T13:32:00Z">
        <w:r>
          <w:rPr>
            <w:rFonts w:eastAsia="함초롬바탕" w:hAnsi="함초롬바탕" w:cs="함초롬바탕"/>
          </w:rPr>
          <w:t xml:space="preserve"> </w:t>
        </w:r>
      </w:ins>
      <w:del w:id="158" w:author="Powell Natasha(인문사회학부)" w:date="2022-10-20T13:32:00Z">
        <w:r w:rsidR="00611695" w:rsidRPr="00611695" w:rsidDel="00415F6F">
          <w:rPr>
            <w:rFonts w:eastAsia="함초롬바탕" w:hAnsi="함초롬바탕" w:cs="함초롬바탕"/>
          </w:rPr>
          <w:delText xml:space="preserve">. It is </w:delText>
        </w:r>
      </w:del>
      <w:r w:rsidR="00611695" w:rsidRPr="00611695">
        <w:rPr>
          <w:rFonts w:eastAsia="함초롬바탕" w:hAnsi="함초롬바탕" w:cs="함초롬바탕"/>
        </w:rPr>
        <w:t>called a ‘circular neural network’</w:t>
      </w:r>
      <w:ins w:id="159" w:author="Powell Natasha(인문사회학부)" w:date="2022-10-20T13:32:00Z">
        <w:r>
          <w:rPr>
            <w:rFonts w:eastAsia="함초롬바탕" w:hAnsi="함초롬바탕" w:cs="함초롬바탕"/>
          </w:rPr>
          <w:t xml:space="preserve">. </w:t>
        </w:r>
      </w:ins>
      <w:del w:id="160" w:author="Powell Natasha(인문사회학부)" w:date="2022-10-20T13:32:00Z">
        <w:r w:rsidR="00611695" w:rsidRPr="00611695" w:rsidDel="00A572F5">
          <w:rPr>
            <w:rFonts w:eastAsia="함초롬바탕" w:hAnsi="함초롬바탕" w:cs="함초롬바탕"/>
          </w:rPr>
          <w:delText xml:space="preserve"> and </w:delText>
        </w:r>
      </w:del>
      <w:ins w:id="161" w:author="Powell Natasha(인문사회학부)" w:date="2022-10-20T13:32:00Z">
        <w:r w:rsidR="00A572F5">
          <w:rPr>
            <w:rFonts w:eastAsia="함초롬바탕" w:hAnsi="함초롬바탕" w:cs="함초롬바탕"/>
          </w:rPr>
          <w:t xml:space="preserve">This RNN </w:t>
        </w:r>
      </w:ins>
      <w:del w:id="162" w:author="Powell Natasha(인문사회학부)" w:date="2022-10-20T13:32:00Z">
        <w:r w:rsidR="00611695" w:rsidRPr="00611695" w:rsidDel="00A572F5">
          <w:rPr>
            <w:rFonts w:eastAsia="함초롬바탕" w:hAnsi="함초롬바탕" w:cs="함초롬바탕"/>
          </w:rPr>
          <w:delText xml:space="preserve">is a deep learning architecture that </w:delText>
        </w:r>
      </w:del>
      <w:r w:rsidR="00611695" w:rsidRPr="00611695">
        <w:rPr>
          <w:rFonts w:eastAsia="함초롬바탕" w:hAnsi="함초롬바탕" w:cs="함초롬바탕"/>
        </w:rPr>
        <w:t xml:space="preserve">utilizes past data for learning through concept of </w:t>
      </w:r>
      <w:ins w:id="163" w:author="Powell Natasha(인문사회학부)" w:date="2022-10-20T13:32:00Z">
        <w:r w:rsidR="00A572F5">
          <w:rPr>
            <w:rFonts w:eastAsia="함초롬바탕" w:hAnsi="함초롬바탕" w:cs="함초롬바탕"/>
          </w:rPr>
          <w:t xml:space="preserve">a </w:t>
        </w:r>
      </w:ins>
      <w:r w:rsidR="00611695" w:rsidRPr="00611695">
        <w:rPr>
          <w:rFonts w:eastAsia="함초롬바탕" w:hAnsi="함초롬바탕" w:cs="함초롬바탕"/>
        </w:rPr>
        <w:t xml:space="preserve">recurrent. In other words, it is an algorithm that utilizes not only current inputs but also past data for learning. </w:t>
      </w:r>
      <w:ins w:id="164" w:author="Powell Natasha(인문사회학부)" w:date="2022-10-20T13:33:00Z">
        <w:r w:rsidR="00AE3CC9">
          <w:rPr>
            <w:rFonts w:eastAsia="함초롬바탕" w:hAnsi="함초롬바탕" w:cs="함초롬바탕"/>
          </w:rPr>
          <w:t>Remarkably, t</w:t>
        </w:r>
      </w:ins>
      <w:del w:id="165" w:author="Powell Natasha(인문사회학부)" w:date="2022-10-20T13:33:00Z">
        <w:r w:rsidR="00611695" w:rsidRPr="00611695" w:rsidDel="00AE3CC9">
          <w:rPr>
            <w:rFonts w:eastAsia="함초롬바탕" w:hAnsi="함초롬바탕" w:cs="함초롬바탕"/>
          </w:rPr>
          <w:delText>And, the</w:delText>
        </w:r>
        <w:r w:rsidR="00611695" w:rsidRPr="00611695" w:rsidDel="00A572F5">
          <w:rPr>
            <w:rFonts w:eastAsia="함초롬바탕" w:hAnsi="함초롬바탕" w:cs="함초롬바탕"/>
          </w:rPr>
          <w:delText>se</w:delText>
        </w:r>
        <w:r w:rsidR="00611695" w:rsidRPr="00611695" w:rsidDel="00AE3CC9">
          <w:rPr>
            <w:rFonts w:eastAsia="함초롬바탕" w:hAnsi="함초롬바탕" w:cs="함초롬바탕"/>
          </w:rPr>
          <w:delText xml:space="preserve"> research is remarkable. Because it</w:delText>
        </w:r>
      </w:del>
      <w:ins w:id="166" w:author="Powell Natasha(인문사회학부)" w:date="2022-10-20T13:33:00Z">
        <w:r w:rsidR="00AE3CC9">
          <w:rPr>
            <w:rFonts w:eastAsia="함초롬바탕" w:hAnsi="함초롬바탕" w:cs="함초롬바탕"/>
          </w:rPr>
          <w:t>h</w:t>
        </w:r>
      </w:ins>
      <w:ins w:id="167" w:author="Powell Natasha(인문사회학부)" w:date="2022-10-20T13:50:00Z">
        <w:r w:rsidR="0025236A">
          <w:rPr>
            <w:rFonts w:eastAsia="함초롬바탕" w:hAnsi="함초롬바탕" w:cs="함초롬바탕"/>
          </w:rPr>
          <w:t>is</w:t>
        </w:r>
      </w:ins>
      <w:del w:id="168" w:author="Powell Natasha(인문사회학부)" w:date="2022-10-20T13:33:00Z">
        <w:r w:rsidR="00611695" w:rsidRPr="00611695" w:rsidDel="00AE3CC9">
          <w:rPr>
            <w:rFonts w:eastAsia="함초롬바탕" w:hAnsi="함초롬바탕" w:cs="함초롬바탕"/>
          </w:rPr>
          <w:delText xml:space="preserve"> was</w:delText>
        </w:r>
      </w:del>
      <w:r w:rsidR="00611695" w:rsidRPr="00611695">
        <w:rPr>
          <w:rFonts w:eastAsia="함초롬바탕" w:hAnsi="함초롬바탕" w:cs="함초롬바탕"/>
        </w:rPr>
        <w:t xml:space="preserve"> first study to incorporate ‘RNN’ into </w:t>
      </w:r>
      <w:ins w:id="169" w:author="Powell Natasha(인문사회학부)" w:date="2022-10-20T13:33:00Z">
        <w:r w:rsidR="00AE3CC9">
          <w:rPr>
            <w:rFonts w:eastAsia="함초롬바탕" w:hAnsi="함초롬바탕" w:cs="함초롬바탕"/>
          </w:rPr>
          <w:t xml:space="preserve">the </w:t>
        </w:r>
      </w:ins>
      <w:r w:rsidR="00611695" w:rsidRPr="00611695">
        <w:rPr>
          <w:rFonts w:eastAsia="함초롬바탕" w:hAnsi="함초롬바탕" w:cs="함초롬바탕"/>
        </w:rPr>
        <w:t>decoding process</w:t>
      </w:r>
      <w:del w:id="170" w:author="Powell Natasha(인문사회학부)" w:date="2022-10-20T13:34:00Z">
        <w:r w:rsidR="00611695" w:rsidRPr="00611695" w:rsidDel="00AE3CC9">
          <w:rPr>
            <w:rFonts w:eastAsia="함초롬바탕" w:hAnsi="함초롬바탕" w:cs="함초롬바탕"/>
          </w:rPr>
          <w:delText>, and</w:delText>
        </w:r>
      </w:del>
      <w:r w:rsidR="00611695" w:rsidRPr="00611695">
        <w:rPr>
          <w:rFonts w:eastAsia="함초롬바탕" w:hAnsi="함초롬바탕" w:cs="함초롬바탕"/>
        </w:rPr>
        <w:t xml:space="preserve"> showed similar performance to </w:t>
      </w:r>
      <w:del w:id="171" w:author="Powell Natasha(인문사회학부)" w:date="2022-10-20T13:34:00Z">
        <w:r w:rsidR="00611695" w:rsidRPr="00611695" w:rsidDel="00AE3CC9">
          <w:rPr>
            <w:rFonts w:eastAsia="함초롬바탕" w:hAnsi="함초롬바탕" w:cs="함초롬바탕"/>
          </w:rPr>
          <w:delText xml:space="preserve">previous </w:delText>
        </w:r>
      </w:del>
      <w:ins w:id="172" w:author="Powell Natasha(인문사회학부)" w:date="2022-10-20T13:34:00Z">
        <w:r w:rsidR="00AE3CC9" w:rsidRPr="00611695">
          <w:rPr>
            <w:rFonts w:eastAsia="함초롬바탕" w:hAnsi="함초롬바탕" w:cs="함초롬바탕"/>
          </w:rPr>
          <w:t>p</w:t>
        </w:r>
        <w:r w:rsidR="00AE3CC9">
          <w:rPr>
            <w:rFonts w:eastAsia="함초롬바탕" w:hAnsi="함초롬바탕" w:cs="함초롬바탕"/>
          </w:rPr>
          <w:t>rior</w:t>
        </w:r>
        <w:r w:rsidR="00AE3CC9" w:rsidRPr="00611695">
          <w:rPr>
            <w:rFonts w:eastAsia="함초롬바탕" w:hAnsi="함초롬바탕" w:cs="함초롬바탕"/>
          </w:rPr>
          <w:t xml:space="preserve"> </w:t>
        </w:r>
      </w:ins>
      <w:r w:rsidR="00611695" w:rsidRPr="00611695">
        <w:rPr>
          <w:rFonts w:eastAsia="함초롬바탕" w:hAnsi="함초롬바탕" w:cs="함초롬바탕"/>
        </w:rPr>
        <w:t>stud</w:t>
      </w:r>
      <w:ins w:id="173" w:author="Powell Natasha(인문사회학부)" w:date="2022-10-20T13:34:00Z">
        <w:r w:rsidR="00AE3CC9">
          <w:rPr>
            <w:rFonts w:eastAsia="함초롬바탕" w:hAnsi="함초롬바탕" w:cs="함초롬바탕"/>
          </w:rPr>
          <w:t>ies</w:t>
        </w:r>
      </w:ins>
      <w:del w:id="174" w:author="Powell Natasha(인문사회학부)" w:date="2022-10-20T13:34:00Z">
        <w:r w:rsidR="00611695" w:rsidRPr="00611695" w:rsidDel="00AE3CC9">
          <w:rPr>
            <w:rFonts w:eastAsia="함초롬바탕" w:hAnsi="함초롬바탕" w:cs="함초롬바탕"/>
          </w:rPr>
          <w:delText>y</w:delText>
        </w:r>
      </w:del>
      <w:r w:rsidR="00611695" w:rsidRPr="00611695">
        <w:rPr>
          <w:rFonts w:eastAsia="함초롬바탕" w:hAnsi="함초롬바탕" w:cs="함초롬바탕"/>
        </w:rPr>
        <w:t xml:space="preserve"> using fewer parameters. </w:t>
      </w:r>
      <w:r w:rsidR="00611695" w:rsidRPr="00611695">
        <w:rPr>
          <w:rFonts w:eastAsia="함초롬바탕" w:hAnsi="함초롬바탕" w:cs="함초롬바탕"/>
          <w:color w:val="FF0000"/>
        </w:rPr>
        <w:t>However,</w:t>
      </w:r>
      <w:ins w:id="175" w:author="Powell Natasha(인문사회학부)" w:date="2022-10-20T13:34:00Z">
        <w:r w:rsidR="00AE3CC9">
          <w:rPr>
            <w:rFonts w:eastAsia="함초롬바탕" w:hAnsi="함초롬바탕" w:cs="함초롬바탕"/>
            <w:color w:val="FF0000"/>
          </w:rPr>
          <w:t xml:space="preserve"> this</w:t>
        </w:r>
      </w:ins>
      <w:r w:rsidR="00611695" w:rsidRPr="00611695">
        <w:rPr>
          <w:rFonts w:eastAsia="함초롬바탕" w:hAnsi="함초롬바탕" w:cs="함초롬바탕"/>
          <w:color w:val="FF0000"/>
        </w:rPr>
        <w:t xml:space="preserve"> ‘RNN’ </w:t>
      </w:r>
      <w:ins w:id="176" w:author="Powell Natasha(인문사회학부)" w:date="2022-10-20T13:34:00Z">
        <w:r w:rsidR="00AE3CC9">
          <w:rPr>
            <w:rFonts w:eastAsia="함초롬바탕" w:hAnsi="함초롬바탕" w:cs="함초롬바탕"/>
            <w:color w:val="FF0000"/>
          </w:rPr>
          <w:t xml:space="preserve">based method </w:t>
        </w:r>
      </w:ins>
      <w:r w:rsidR="00611695" w:rsidRPr="00611695">
        <w:rPr>
          <w:rFonts w:eastAsia="함초롬바탕" w:hAnsi="함초롬바탕" w:cs="함초롬바탕"/>
          <w:color w:val="FF0000"/>
        </w:rPr>
        <w:t>has two limitations.</w:t>
      </w:r>
      <w:r w:rsidR="00611695" w:rsidRPr="00611695">
        <w:rPr>
          <w:rFonts w:eastAsia="함초롬바탕" w:hAnsi="함초롬바탕" w:cs="함초롬바탕"/>
        </w:rPr>
        <w:t xml:space="preserve"> To be specific, input vectors are entered sequentially to enable sequential data processing, but </w:t>
      </w:r>
      <w:r w:rsidR="00611695" w:rsidRPr="00611695">
        <w:rPr>
          <w:rFonts w:eastAsia="함초롬바탕" w:hAnsi="함초롬바탕" w:cs="함초롬바탕"/>
          <w:color w:val="FF0000"/>
        </w:rPr>
        <w:t>‘parallelization operation’</w:t>
      </w:r>
      <w:r w:rsidR="00611695" w:rsidRPr="00611695">
        <w:rPr>
          <w:rFonts w:eastAsia="함초롬바탕" w:hAnsi="함초롬바탕" w:cs="함초롬바탕"/>
        </w:rPr>
        <w:t xml:space="preserve"> is not possible. </w:t>
      </w:r>
      <w:del w:id="177" w:author="Powell Natasha(인문사회학부)" w:date="2022-10-20T13:35:00Z">
        <w:r w:rsidR="00611695" w:rsidRPr="00611695" w:rsidDel="00714749">
          <w:rPr>
            <w:rFonts w:eastAsia="함초롬바탕" w:hAnsi="함초롬바탕" w:cs="함초롬바탕"/>
          </w:rPr>
          <w:delText xml:space="preserve">And </w:delText>
        </w:r>
      </w:del>
      <w:ins w:id="178" w:author="Powell Natasha(인문사회학부)" w:date="2022-10-20T13:35:00Z">
        <w:r w:rsidR="00714749">
          <w:rPr>
            <w:rFonts w:eastAsia="함초롬바탕" w:hAnsi="함초롬바탕" w:cs="함초롬바탕"/>
          </w:rPr>
          <w:t>The</w:t>
        </w:r>
        <w:r w:rsidR="00714749" w:rsidRPr="00611695">
          <w:rPr>
            <w:rFonts w:eastAsia="함초롬바탕" w:hAnsi="함초롬바탕" w:cs="함초롬바탕"/>
          </w:rPr>
          <w:t xml:space="preserve"> </w:t>
        </w:r>
      </w:ins>
      <w:r w:rsidR="00611695" w:rsidRPr="00611695">
        <w:rPr>
          <w:rFonts w:eastAsia="함초롬바탕" w:hAnsi="함초롬바탕" w:cs="함초롬바탕"/>
        </w:rPr>
        <w:t>derivative value of tanh, activation function of RNN, is used</w:t>
      </w:r>
      <w:ins w:id="179" w:author="Powell Natasha(인문사회학부)" w:date="2022-10-20T13:35:00Z">
        <w:r w:rsidR="00714749">
          <w:rPr>
            <w:rFonts w:eastAsia="함초롬바탕" w:hAnsi="함초롬바탕" w:cs="함초롬바탕"/>
          </w:rPr>
          <w:t xml:space="preserve"> in this case. However</w:t>
        </w:r>
      </w:ins>
      <w:r w:rsidR="00611695" w:rsidRPr="00611695">
        <w:rPr>
          <w:rFonts w:eastAsia="함초롬바탕" w:hAnsi="함초롬바탕" w:cs="함초롬바탕"/>
        </w:rPr>
        <w:t xml:space="preserve">, there is a disadvantage that back propagation information is rarely transferred because </w:t>
      </w:r>
      <w:ins w:id="180" w:author="Powell Natasha(인문사회학부)" w:date="2022-10-20T13:35:00Z">
        <w:r w:rsidR="00714749">
          <w:rPr>
            <w:rFonts w:eastAsia="함초롬바탕" w:hAnsi="함초롬바탕" w:cs="함초롬바탕"/>
          </w:rPr>
          <w:t xml:space="preserve">a </w:t>
        </w:r>
      </w:ins>
      <w:r w:rsidR="00611695" w:rsidRPr="00611695">
        <w:rPr>
          <w:rFonts w:eastAsia="함초롬바탕" w:hAnsi="함초롬바탕" w:cs="함초롬바탕"/>
        </w:rPr>
        <w:t xml:space="preserve">vanishing gradient occurs. </w:t>
      </w:r>
    </w:p>
    <w:p w14:paraId="79188CF3" w14:textId="77777777" w:rsidR="00611695" w:rsidRPr="00611695" w:rsidRDefault="00611695" w:rsidP="00611695">
      <w:pPr>
        <w:pStyle w:val="a"/>
        <w:spacing w:line="288" w:lineRule="auto"/>
        <w:rPr>
          <w:rFonts w:eastAsia="함초롬바탕" w:hAnsi="함초롬바탕" w:cs="함초롬바탕"/>
        </w:rPr>
      </w:pPr>
    </w:p>
    <w:p w14:paraId="79188CF4" w14:textId="66176288" w:rsidR="00611695" w:rsidRPr="00611695" w:rsidRDefault="00611695" w:rsidP="008865E3">
      <w:pPr>
        <w:pStyle w:val="a"/>
        <w:spacing w:line="288" w:lineRule="auto"/>
        <w:ind w:firstLine="800"/>
        <w:rPr>
          <w:rFonts w:eastAsia="함초롬바탕" w:hAnsi="함초롬바탕" w:cs="함초롬바탕"/>
        </w:rPr>
        <w:pPrChange w:id="181" w:author="Powell Natasha(인문사회학부)" w:date="2022-10-20T13:35:00Z">
          <w:pPr>
            <w:pStyle w:val="a"/>
            <w:spacing w:line="288" w:lineRule="auto"/>
          </w:pPr>
        </w:pPrChange>
      </w:pPr>
      <w:del w:id="182" w:author="Powell Natasha(인문사회학부)" w:date="2022-10-20T13:35:00Z">
        <w:r w:rsidRPr="00611695" w:rsidDel="00714749">
          <w:rPr>
            <w:rFonts w:eastAsia="함초롬바탕" w:hAnsi="함초롬바탕" w:cs="함초롬바탕"/>
          </w:rPr>
          <w:delText xml:space="preserve">The way that I came up with </w:delText>
        </w:r>
      </w:del>
      <w:ins w:id="183" w:author="Powell Natasha(인문사회학부)" w:date="2022-10-20T13:35:00Z">
        <w:r w:rsidR="00714749">
          <w:rPr>
            <w:rFonts w:eastAsia="함초롬바탕" w:hAnsi="함초롬바탕" w:cs="함초롬바탕"/>
          </w:rPr>
          <w:t>T</w:t>
        </w:r>
      </w:ins>
      <w:del w:id="184" w:author="Powell Natasha(인문사회학부)" w:date="2022-10-20T13:35:00Z">
        <w:r w:rsidRPr="00611695" w:rsidDel="00714749">
          <w:rPr>
            <w:rFonts w:eastAsia="함초롬바탕" w:hAnsi="함초롬바탕" w:cs="함초롬바탕"/>
          </w:rPr>
          <w:delText>t</w:delText>
        </w:r>
      </w:del>
      <w:r w:rsidRPr="00611695">
        <w:rPr>
          <w:rFonts w:eastAsia="함초롬바탕" w:hAnsi="함초롬바탕" w:cs="함초롬바탕"/>
        </w:rPr>
        <w:t xml:space="preserve">o </w:t>
      </w:r>
      <w:proofErr w:type="gramStart"/>
      <w:r w:rsidRPr="00611695">
        <w:rPr>
          <w:rFonts w:eastAsia="함초롬바탕" w:hAnsi="함초롬바탕" w:cs="함초롬바탕"/>
        </w:rPr>
        <w:t>solve</w:t>
      </w:r>
      <w:proofErr w:type="gramEnd"/>
      <w:r w:rsidRPr="00611695">
        <w:rPr>
          <w:rFonts w:eastAsia="함초롬바탕" w:hAnsi="함초롬바탕" w:cs="함초롬바탕"/>
        </w:rPr>
        <w:t xml:space="preserve"> these problems</w:t>
      </w:r>
      <w:ins w:id="185" w:author="Powell Natasha(인문사회학부)" w:date="2022-10-20T13:35:00Z">
        <w:r w:rsidR="008865E3">
          <w:rPr>
            <w:rFonts w:eastAsia="함초롬바탕" w:hAnsi="함초롬바탕" w:cs="함초롬바탕"/>
          </w:rPr>
          <w:t>, this study</w:t>
        </w:r>
      </w:ins>
      <w:r w:rsidRPr="00611695">
        <w:rPr>
          <w:rFonts w:eastAsia="함초롬바탕" w:hAnsi="함초롬바탕" w:cs="함초롬바탕"/>
        </w:rPr>
        <w:t xml:space="preserve"> is using Long Short Term Memory (LSTM)</w:t>
      </w:r>
      <w:ins w:id="186" w:author="Powell Natasha(인문사회학부)" w:date="2022-10-20T13:35:00Z">
        <w:r w:rsidR="008865E3">
          <w:rPr>
            <w:rFonts w:eastAsia="함초롬바탕" w:hAnsi="함초롬바탕" w:cs="함초롬바탕"/>
          </w:rPr>
          <w:t xml:space="preserve"> along with</w:t>
        </w:r>
      </w:ins>
      <w:del w:id="187" w:author="Powell Natasha(인문사회학부)" w:date="2022-10-20T13:35:00Z">
        <w:r w:rsidRPr="00611695" w:rsidDel="008865E3">
          <w:rPr>
            <w:rFonts w:eastAsia="함초롬바탕" w:hAnsi="함초롬바탕" w:cs="함초롬바탕"/>
          </w:rPr>
          <w:delText>.</w:delText>
        </w:r>
      </w:del>
      <w:del w:id="188" w:author="Powell Natasha(인문사회학부)" w:date="2022-10-20T13:36:00Z">
        <w:r w:rsidRPr="00611695" w:rsidDel="008865E3">
          <w:rPr>
            <w:rFonts w:eastAsia="함초롬바탕" w:hAnsi="함초롬바탕" w:cs="함초롬바탕"/>
          </w:rPr>
          <w:delText xml:space="preserve"> And proposed method used </w:delText>
        </w:r>
      </w:del>
      <w:ins w:id="189" w:author="Powell Natasha(인문사회학부)" w:date="2022-10-20T13:36:00Z">
        <w:r w:rsidR="008865E3">
          <w:rPr>
            <w:rFonts w:eastAsia="함초롬바탕" w:hAnsi="함초롬바탕" w:cs="함초롬바탕"/>
          </w:rPr>
          <w:t xml:space="preserve"> the </w:t>
        </w:r>
      </w:ins>
      <w:r w:rsidRPr="00611695">
        <w:rPr>
          <w:rFonts w:eastAsia="함초롬바탕" w:hAnsi="함초롬바탕" w:cs="함초롬바탕"/>
        </w:rPr>
        <w:t>concept of relaxation [5]</w:t>
      </w:r>
      <w:ins w:id="190" w:author="Powell Natasha(인문사회학부)" w:date="2022-10-20T13:36:00Z">
        <w:r w:rsidR="00DF2200">
          <w:rPr>
            <w:rFonts w:eastAsia="함초롬바탕" w:hAnsi="함초롬바탕" w:cs="함초롬바탕"/>
          </w:rPr>
          <w:t>.</w:t>
        </w:r>
      </w:ins>
      <w:del w:id="191" w:author="Powell Natasha(인문사회학부)" w:date="2022-10-20T13:36:00Z">
        <w:r w:rsidRPr="00611695" w:rsidDel="00DF2200">
          <w:rPr>
            <w:rFonts w:eastAsia="함초롬바탕" w:hAnsi="함초롬바탕" w:cs="함초롬바탕"/>
          </w:rPr>
          <w:delText>,</w:delText>
        </w:r>
      </w:del>
      <w:ins w:id="192" w:author="Powell Natasha(인문사회학부)" w:date="2022-10-20T13:36:00Z">
        <w:r w:rsidR="00DF2200">
          <w:rPr>
            <w:rFonts w:eastAsia="함초롬바탕" w:hAnsi="함초롬바탕" w:cs="함초롬바탕"/>
          </w:rPr>
          <w:t xml:space="preserve"> </w:t>
        </w:r>
      </w:ins>
      <w:del w:id="193" w:author="Powell Natasha(인문사회학부)" w:date="2022-10-20T13:36:00Z">
        <w:r w:rsidRPr="00611695" w:rsidDel="00DF2200">
          <w:rPr>
            <w:rFonts w:eastAsia="함초롬바탕" w:hAnsi="함초롬바탕" w:cs="함초롬바탕"/>
          </w:rPr>
          <w:delText xml:space="preserve"> and </w:delText>
        </w:r>
      </w:del>
      <w:ins w:id="194" w:author="Powell Natasha(인문사회학부)" w:date="2022-10-20T13:36:00Z">
        <w:r w:rsidR="00DF2200">
          <w:rPr>
            <w:rFonts w:eastAsia="함초롬바탕" w:hAnsi="함초롬바탕" w:cs="함초롬바탕"/>
          </w:rPr>
          <w:t xml:space="preserve">The </w:t>
        </w:r>
      </w:ins>
      <w:r w:rsidRPr="00611695">
        <w:rPr>
          <w:rFonts w:eastAsia="함초롬바탕" w:hAnsi="함초롬바탕" w:cs="함초롬바탕"/>
        </w:rPr>
        <w:t xml:space="preserve">purpose of </w:t>
      </w:r>
      <w:ins w:id="195" w:author="Powell Natasha(인문사회학부)" w:date="2022-10-20T13:36:00Z">
        <w:r w:rsidR="00DF2200">
          <w:rPr>
            <w:rFonts w:eastAsia="함초롬바탕" w:hAnsi="함초롬바탕" w:cs="함초롬바탕"/>
          </w:rPr>
          <w:t xml:space="preserve">the </w:t>
        </w:r>
      </w:ins>
      <w:r w:rsidRPr="00611695">
        <w:rPr>
          <w:rFonts w:eastAsia="함초롬바탕" w:hAnsi="함초롬바탕" w:cs="함초롬바탕"/>
        </w:rPr>
        <w:t xml:space="preserve">proposed method is to determine how much </w:t>
      </w:r>
      <w:ins w:id="196" w:author="Powell Natasha(인문사회학부)" w:date="2022-10-20T13:36:00Z">
        <w:r w:rsidR="00DF2200" w:rsidRPr="00611695">
          <w:rPr>
            <w:rFonts w:eastAsia="함초롬바탕" w:hAnsi="함초롬바탕" w:cs="함초롬바탕"/>
          </w:rPr>
          <w:t>previous data</w:t>
        </w:r>
        <w:r w:rsidR="00DF2200" w:rsidRPr="00611695">
          <w:rPr>
            <w:rFonts w:eastAsia="함초롬바탕" w:hAnsi="함초롬바탕" w:cs="함초롬바탕"/>
          </w:rPr>
          <w:t xml:space="preserve"> </w:t>
        </w:r>
      </w:ins>
      <w:r w:rsidRPr="00611695">
        <w:rPr>
          <w:rFonts w:eastAsia="함초롬바탕" w:hAnsi="함초롬바탕" w:cs="함초롬바탕"/>
        </w:rPr>
        <w:t>to use</w:t>
      </w:r>
      <w:del w:id="197" w:author="Powell Natasha(인문사회학부)" w:date="2022-10-20T13:36:00Z">
        <w:r w:rsidRPr="00611695" w:rsidDel="00DF2200">
          <w:rPr>
            <w:rFonts w:eastAsia="함초롬바탕" w:hAnsi="함초롬바탕" w:cs="함초롬바탕"/>
          </w:rPr>
          <w:delText xml:space="preserve"> previous data</w:delText>
        </w:r>
      </w:del>
      <w:r w:rsidRPr="00611695">
        <w:rPr>
          <w:rFonts w:eastAsia="함초롬바탕" w:hAnsi="함초롬바탕" w:cs="함초롬바탕"/>
        </w:rPr>
        <w:t xml:space="preserve">. In order to show </w:t>
      </w:r>
      <w:ins w:id="198" w:author="Powell Natasha(인문사회학부)" w:date="2022-10-20T13:36:00Z">
        <w:r w:rsidR="00DF2200" w:rsidRPr="00611695">
          <w:rPr>
            <w:rFonts w:eastAsia="함초롬바탕" w:hAnsi="함초롬바탕" w:cs="함초롬바탕"/>
          </w:rPr>
          <w:t>excellen</w:t>
        </w:r>
        <w:r w:rsidR="00DF2200">
          <w:rPr>
            <w:rFonts w:eastAsia="함초롬바탕" w:hAnsi="함초롬바탕" w:cs="함초롬바탕"/>
          </w:rPr>
          <w:t xml:space="preserve">t </w:t>
        </w:r>
      </w:ins>
      <w:r w:rsidRPr="00611695">
        <w:rPr>
          <w:rFonts w:eastAsia="함초롬바탕" w:hAnsi="함초롬바탕" w:cs="함초롬바탕"/>
        </w:rPr>
        <w:t xml:space="preserve">performance </w:t>
      </w:r>
      <w:del w:id="199" w:author="Powell Natasha(인문사회학부)" w:date="2022-10-20T13:36:00Z">
        <w:r w:rsidRPr="00611695" w:rsidDel="00DF2200">
          <w:rPr>
            <w:rFonts w:eastAsia="함초롬바탕" w:hAnsi="함초롬바탕" w:cs="함초롬바탕"/>
          </w:rPr>
          <w:delText>excellence of</w:delText>
        </w:r>
      </w:del>
      <w:ins w:id="200" w:author="Powell Natasha(인문사회학부)" w:date="2022-10-20T13:36:00Z">
        <w:r w:rsidR="00DF2200">
          <w:rPr>
            <w:rFonts w:eastAsia="함초롬바탕" w:hAnsi="함초롬바탕" w:cs="함초롬바탕"/>
          </w:rPr>
          <w:t>from our</w:t>
        </w:r>
      </w:ins>
      <w:r w:rsidRPr="00611695">
        <w:rPr>
          <w:rFonts w:eastAsia="함초롬바탕" w:hAnsi="함초롬바탕" w:cs="함초롬바탕"/>
        </w:rPr>
        <w:t xml:space="preserve"> proposed method, simulations were conducted in BCH code, which is a high density parity check </w:t>
      </w:r>
      <w:proofErr w:type="gramStart"/>
      <w:r w:rsidRPr="00611695">
        <w:rPr>
          <w:rFonts w:eastAsia="함초롬바탕" w:hAnsi="함초롬바탕" w:cs="함초롬바탕"/>
        </w:rPr>
        <w:t>code(</w:t>
      </w:r>
      <w:proofErr w:type="gramEnd"/>
      <w:r w:rsidRPr="00611695">
        <w:rPr>
          <w:rFonts w:eastAsia="함초롬바탕" w:hAnsi="함초롬바탕" w:cs="함초롬바탕"/>
        </w:rPr>
        <w:t xml:space="preserve">HDPC) and low density parity check code (LDPC) with different lengths. </w:t>
      </w:r>
      <w:commentRangeStart w:id="201"/>
      <w:r w:rsidRPr="00611695">
        <w:rPr>
          <w:rFonts w:eastAsia="함초롬바탕" w:hAnsi="함초롬바탕" w:cs="함초롬바탕"/>
        </w:rPr>
        <w:t xml:space="preserve">Then, </w:t>
      </w:r>
      <w:ins w:id="202" w:author="Powell Natasha(인문사회학부)" w:date="2022-10-20T13:37:00Z">
        <w:r w:rsidR="00DF2200">
          <w:rPr>
            <w:rFonts w:eastAsia="함초롬바탕" w:hAnsi="함초롬바탕" w:cs="함초롬바탕"/>
          </w:rPr>
          <w:t>u</w:t>
        </w:r>
      </w:ins>
      <w:del w:id="203" w:author="Powell Natasha(인문사회학부)" w:date="2022-10-20T13:37:00Z">
        <w:r w:rsidRPr="00611695" w:rsidDel="00DF2200">
          <w:rPr>
            <w:rFonts w:eastAsia="함초롬바탕" w:hAnsi="함초롬바탕" w:cs="함초롬바탕"/>
          </w:rPr>
          <w:delText>U</w:delText>
        </w:r>
      </w:del>
      <w:r w:rsidRPr="00611695">
        <w:rPr>
          <w:rFonts w:eastAsia="함초롬바탕" w:hAnsi="함초롬바탕" w:cs="함초롬바탕"/>
        </w:rPr>
        <w:t>sing '</w:t>
      </w:r>
      <w:proofErr w:type="spellStart"/>
      <w:r w:rsidRPr="00611695">
        <w:rPr>
          <w:rFonts w:eastAsia="함초롬바탕" w:hAnsi="함초롬바탕" w:cs="함초롬바탕"/>
        </w:rPr>
        <w:t>sionna</w:t>
      </w:r>
      <w:proofErr w:type="spellEnd"/>
      <w:r w:rsidRPr="00611695">
        <w:rPr>
          <w:rFonts w:eastAsia="함초롬바탕" w:hAnsi="함초롬바탕" w:cs="함초롬바탕"/>
        </w:rPr>
        <w:t xml:space="preserve">' [6], a </w:t>
      </w:r>
      <w:del w:id="204" w:author="Powell Natasha(인문사회학부)" w:date="2022-10-20T13:37:00Z">
        <w:r w:rsidRPr="00611695" w:rsidDel="00DF2200">
          <w:rPr>
            <w:rFonts w:eastAsia="함초롬바탕" w:hAnsi="함초롬바탕" w:cs="함초롬바탕"/>
          </w:rPr>
          <w:delText>tensorflow</w:delText>
        </w:r>
      </w:del>
      <w:ins w:id="205" w:author="Powell Natasha(인문사회학부)" w:date="2022-10-20T13:37:00Z">
        <w:r w:rsidR="00DF2200" w:rsidRPr="00611695">
          <w:rPr>
            <w:rFonts w:eastAsia="함초롬바탕" w:hAnsi="함초롬바탕" w:cs="함초롬바탕"/>
          </w:rPr>
          <w:t>TensorFlow</w:t>
        </w:r>
      </w:ins>
      <w:r w:rsidRPr="00611695">
        <w:rPr>
          <w:rFonts w:eastAsia="함초롬바탕" w:hAnsi="함초롬바탕" w:cs="함초롬바탕"/>
        </w:rPr>
        <w:t xml:space="preserve"> open-source library recently published by </w:t>
      </w:r>
      <w:del w:id="206" w:author="Powell Natasha(인문사회학부)" w:date="2022-10-20T13:37:00Z">
        <w:r w:rsidRPr="00611695" w:rsidDel="00DF2200">
          <w:rPr>
            <w:rFonts w:eastAsia="함초롬바탕" w:hAnsi="함초롬바탕" w:cs="함초롬바탕"/>
          </w:rPr>
          <w:delText>nvdia</w:delText>
        </w:r>
      </w:del>
      <w:ins w:id="207" w:author="Powell Natasha(인문사회학부)" w:date="2022-10-20T13:37:00Z">
        <w:r w:rsidR="00DF2200" w:rsidRPr="00611695">
          <w:rPr>
            <w:rFonts w:eastAsia="함초롬바탕" w:hAnsi="함초롬바탕" w:cs="함초롬바탕"/>
          </w:rPr>
          <w:t>NVidia</w:t>
        </w:r>
      </w:ins>
      <w:r w:rsidRPr="00611695">
        <w:rPr>
          <w:rFonts w:eastAsia="함초롬바탕" w:hAnsi="함초롬바탕" w:cs="함초롬바탕"/>
        </w:rPr>
        <w:t xml:space="preserve"> research group, I compared performance through simulation of Bit Error Rate (BER), which is number of bits that have errors in the process of being transmitted to the number of bits received.</w:t>
      </w:r>
      <w:commentRangeEnd w:id="201"/>
      <w:r w:rsidR="00E6161D">
        <w:rPr>
          <w:rStyle w:val="CommentReference"/>
          <w:rFonts w:asciiTheme="minorHAnsi" w:eastAsiaTheme="minorEastAsia" w:hAnsiTheme="minorHAnsi" w:cstheme="minorBidi"/>
          <w:color w:val="auto"/>
          <w:kern w:val="2"/>
        </w:rPr>
        <w:commentReference w:id="201"/>
      </w:r>
    </w:p>
    <w:p w14:paraId="79188CF5" w14:textId="77777777" w:rsidR="00611695" w:rsidRPr="00611695" w:rsidRDefault="00611695" w:rsidP="00611695">
      <w:pPr>
        <w:pStyle w:val="a"/>
        <w:spacing w:line="288" w:lineRule="auto"/>
        <w:rPr>
          <w:rFonts w:eastAsia="함초롬바탕" w:hAnsi="함초롬바탕" w:cs="함초롬바탕"/>
        </w:rPr>
      </w:pPr>
    </w:p>
    <w:p w14:paraId="79188CF6" w14:textId="77777777" w:rsidR="00611695" w:rsidRPr="00611695" w:rsidRDefault="00611695" w:rsidP="00611695">
      <w:pPr>
        <w:pStyle w:val="a"/>
        <w:spacing w:line="288" w:lineRule="auto"/>
        <w:rPr>
          <w:rFonts w:eastAsia="함초롬바탕" w:hAnsi="함초롬바탕" w:cs="함초롬바탕"/>
        </w:rPr>
      </w:pPr>
      <w:r w:rsidRPr="00611695">
        <w:rPr>
          <w:rFonts w:eastAsia="함초롬바탕" w:hAnsi="함초롬바탕" w:cs="함초롬바탕"/>
          <w:bCs/>
          <w:color w:val="FF0000"/>
          <w:sz w:val="30"/>
          <w:szCs w:val="30"/>
        </w:rPr>
        <w:t>&lt;reference&gt;</w:t>
      </w:r>
    </w:p>
    <w:p w14:paraId="79188CF7" w14:textId="77777777" w:rsidR="00611695" w:rsidRPr="00611695" w:rsidRDefault="00611695" w:rsidP="00611695">
      <w:pPr>
        <w:pStyle w:val="a"/>
        <w:spacing w:line="288" w:lineRule="auto"/>
        <w:rPr>
          <w:rFonts w:eastAsia="함초롬바탕" w:hAnsi="함초롬바탕" w:cs="함초롬바탕"/>
        </w:rPr>
      </w:pPr>
      <w:r w:rsidRPr="00611695">
        <w:rPr>
          <w:rFonts w:eastAsia="함초롬바탕" w:hAnsi="함초롬바탕" w:cs="함초롬바탕"/>
        </w:rPr>
        <w:t xml:space="preserve">[1] </w:t>
      </w:r>
      <w:r w:rsidRPr="00611695">
        <w:rPr>
          <w:rFonts w:eastAsia="함초롬바탕" w:hAnsi="함초롬바탕" w:cs="함초롬바탕"/>
          <w:color w:val="222222"/>
          <w:shd w:val="clear" w:color="auto" w:fill="FFFFFF"/>
        </w:rPr>
        <w:t xml:space="preserve">Nachmani, </w:t>
      </w:r>
      <w:proofErr w:type="spellStart"/>
      <w:r w:rsidRPr="00611695">
        <w:rPr>
          <w:rFonts w:eastAsia="함초롬바탕" w:hAnsi="함초롬바탕" w:cs="함초롬바탕"/>
          <w:color w:val="222222"/>
          <w:shd w:val="clear" w:color="auto" w:fill="FFFFFF"/>
        </w:rPr>
        <w:t>Eliya</w:t>
      </w:r>
      <w:proofErr w:type="spellEnd"/>
      <w:r w:rsidRPr="00611695">
        <w:rPr>
          <w:rFonts w:eastAsia="함초롬바탕" w:hAnsi="함초롬바탕" w:cs="함초롬바탕"/>
          <w:color w:val="222222"/>
          <w:shd w:val="clear" w:color="auto" w:fill="FFFFFF"/>
        </w:rPr>
        <w:t xml:space="preserve">, Yair </w:t>
      </w:r>
      <w:proofErr w:type="spellStart"/>
      <w:r w:rsidRPr="00611695">
        <w:rPr>
          <w:rFonts w:eastAsia="함초롬바탕" w:hAnsi="함초롬바탕" w:cs="함초롬바탕"/>
          <w:color w:val="222222"/>
          <w:shd w:val="clear" w:color="auto" w:fill="FFFFFF"/>
        </w:rPr>
        <w:t>Be'ery</w:t>
      </w:r>
      <w:proofErr w:type="spellEnd"/>
      <w:r w:rsidRPr="00611695">
        <w:rPr>
          <w:rFonts w:eastAsia="함초롬바탕" w:hAnsi="함초롬바탕" w:cs="함초롬바탕"/>
          <w:color w:val="222222"/>
          <w:shd w:val="clear" w:color="auto" w:fill="FFFFFF"/>
        </w:rPr>
        <w:t xml:space="preserve">, and David </w:t>
      </w:r>
      <w:proofErr w:type="spellStart"/>
      <w:r w:rsidRPr="00611695">
        <w:rPr>
          <w:rFonts w:eastAsia="함초롬바탕" w:hAnsi="함초롬바탕" w:cs="함초롬바탕"/>
          <w:color w:val="222222"/>
          <w:shd w:val="clear" w:color="auto" w:fill="FFFFFF"/>
        </w:rPr>
        <w:t>Burshtein</w:t>
      </w:r>
      <w:proofErr w:type="spellEnd"/>
      <w:r w:rsidRPr="00611695">
        <w:rPr>
          <w:rFonts w:eastAsia="함초롬바탕" w:hAnsi="함초롬바탕" w:cs="함초롬바탕"/>
          <w:color w:val="222222"/>
          <w:shd w:val="clear" w:color="auto" w:fill="FFFFFF"/>
        </w:rPr>
        <w:t>. "Learning to decode linear codes using deep learning."</w:t>
      </w:r>
      <w:r w:rsidRPr="00611695">
        <w:rPr>
          <w:rFonts w:eastAsia="함초롬바탕" w:hAnsi="함초롬바탕" w:cs="함초롬바탕"/>
        </w:rPr>
        <w:t>2016 54th Annual Allerton Conference on Communication, Control, and Computing (Allerton)</w:t>
      </w:r>
      <w:r w:rsidRPr="00611695">
        <w:rPr>
          <w:rFonts w:eastAsia="함초롬바탕" w:hAnsi="함초롬바탕" w:cs="함초롬바탕"/>
          <w:color w:val="222222"/>
          <w:shd w:val="clear" w:color="auto" w:fill="FFFFFF"/>
        </w:rPr>
        <w:t>. IEEE, 2016.</w:t>
      </w:r>
    </w:p>
    <w:p w14:paraId="79188CF8" w14:textId="77777777" w:rsidR="00611695" w:rsidRPr="00611695" w:rsidRDefault="00611695" w:rsidP="00611695">
      <w:pPr>
        <w:pStyle w:val="a"/>
        <w:shd w:val="clear" w:color="auto" w:fill="FFFFFF"/>
        <w:spacing w:line="288" w:lineRule="auto"/>
        <w:rPr>
          <w:rFonts w:eastAsia="함초롬바탕" w:hAnsi="함초롬바탕" w:cs="함초롬바탕"/>
          <w:color w:val="222222"/>
        </w:rPr>
      </w:pPr>
    </w:p>
    <w:p w14:paraId="79188CF9" w14:textId="77777777" w:rsidR="00611695" w:rsidRPr="00611695" w:rsidRDefault="00611695" w:rsidP="00611695">
      <w:pPr>
        <w:pStyle w:val="a"/>
        <w:spacing w:line="288" w:lineRule="auto"/>
        <w:rPr>
          <w:rFonts w:eastAsia="함초롬바탕" w:hAnsi="함초롬바탕" w:cs="함초롬바탕"/>
        </w:rPr>
      </w:pPr>
      <w:r w:rsidRPr="00611695">
        <w:rPr>
          <w:rFonts w:eastAsia="함초롬바탕" w:hAnsi="함초롬바탕" w:cs="함초롬바탕"/>
          <w:color w:val="222222"/>
          <w:shd w:val="clear" w:color="auto" w:fill="FFFFFF"/>
        </w:rPr>
        <w:t xml:space="preserve">[2] </w:t>
      </w:r>
      <w:proofErr w:type="spellStart"/>
      <w:r w:rsidRPr="00611695">
        <w:rPr>
          <w:rFonts w:eastAsia="함초롬바탕" w:hAnsi="함초롬바탕" w:cs="함초롬바탕"/>
        </w:rPr>
        <w:t>Lugosch</w:t>
      </w:r>
      <w:proofErr w:type="spellEnd"/>
      <w:r w:rsidRPr="00611695">
        <w:rPr>
          <w:rFonts w:eastAsia="함초롬바탕" w:hAnsi="함초롬바탕" w:cs="함초롬바탕"/>
        </w:rPr>
        <w:t>, Loren, and Warren J. Gross. "Neural offset min-sum decoding." 2017 IEEE International Symposium on Information Theory (ISIT). IEEE, 2017.</w:t>
      </w:r>
    </w:p>
    <w:p w14:paraId="79188CFA" w14:textId="77777777" w:rsidR="00611695" w:rsidRPr="00611695" w:rsidRDefault="00611695" w:rsidP="00611695">
      <w:pPr>
        <w:pStyle w:val="a"/>
        <w:spacing w:line="288" w:lineRule="auto"/>
        <w:rPr>
          <w:rFonts w:eastAsia="함초롬바탕" w:hAnsi="함초롬바탕" w:cs="함초롬바탕"/>
        </w:rPr>
      </w:pPr>
    </w:p>
    <w:p w14:paraId="79188CFB" w14:textId="77777777" w:rsidR="00611695" w:rsidRPr="00611695" w:rsidRDefault="00611695" w:rsidP="00611695">
      <w:pPr>
        <w:pStyle w:val="a"/>
        <w:spacing w:line="288" w:lineRule="auto"/>
        <w:rPr>
          <w:rFonts w:eastAsia="함초롬바탕" w:hAnsi="함초롬바탕" w:cs="함초롬바탕"/>
        </w:rPr>
      </w:pPr>
      <w:r w:rsidRPr="00611695">
        <w:rPr>
          <w:rFonts w:eastAsia="함초롬바탕" w:hAnsi="함초롬바탕" w:cs="함초롬바탕"/>
        </w:rPr>
        <w:t>[3] Wang, Qing, et al. "A model-driven deep learning method for normalized min-sum LDPC decoding." 2020 IEEE International Conference on Communications Workshops (ICC Workshops). IEEE, 2020.</w:t>
      </w:r>
    </w:p>
    <w:p w14:paraId="79188CFC" w14:textId="77777777" w:rsidR="00611695" w:rsidRPr="00611695" w:rsidRDefault="00611695" w:rsidP="00611695">
      <w:pPr>
        <w:pStyle w:val="a"/>
        <w:spacing w:line="288" w:lineRule="auto"/>
        <w:rPr>
          <w:rFonts w:eastAsia="함초롬바탕" w:hAnsi="함초롬바탕" w:cs="함초롬바탕"/>
        </w:rPr>
      </w:pPr>
    </w:p>
    <w:p w14:paraId="79188CFD" w14:textId="77777777" w:rsidR="00611695" w:rsidRPr="00611695" w:rsidRDefault="00611695" w:rsidP="00611695">
      <w:pPr>
        <w:pStyle w:val="a"/>
        <w:spacing w:line="288" w:lineRule="auto"/>
        <w:rPr>
          <w:rFonts w:eastAsia="함초롬바탕" w:hAnsi="함초롬바탕" w:cs="함초롬바탕"/>
        </w:rPr>
      </w:pPr>
      <w:r w:rsidRPr="00611695">
        <w:rPr>
          <w:rFonts w:eastAsia="함초롬바탕" w:hAnsi="함초롬바탕" w:cs="함초롬바탕"/>
        </w:rPr>
        <w:t xml:space="preserve">[4] </w:t>
      </w:r>
      <w:r w:rsidRPr="00611695">
        <w:rPr>
          <w:rFonts w:eastAsia="함초롬바탕" w:hAnsi="함초롬바탕" w:cs="함초롬바탕"/>
          <w:color w:val="222222"/>
          <w:shd w:val="clear" w:color="auto" w:fill="FFFFFF"/>
        </w:rPr>
        <w:t xml:space="preserve">Nachmani, </w:t>
      </w:r>
      <w:proofErr w:type="spellStart"/>
      <w:r w:rsidRPr="00611695">
        <w:rPr>
          <w:rFonts w:eastAsia="함초롬바탕" w:hAnsi="함초롬바탕" w:cs="함초롬바탕"/>
          <w:color w:val="222222"/>
          <w:shd w:val="clear" w:color="auto" w:fill="FFFFFF"/>
        </w:rPr>
        <w:t>Eliya</w:t>
      </w:r>
      <w:proofErr w:type="spellEnd"/>
      <w:r w:rsidRPr="00611695">
        <w:rPr>
          <w:rFonts w:eastAsia="함초롬바탕" w:hAnsi="함초롬바탕" w:cs="함초롬바탕"/>
          <w:color w:val="222222"/>
          <w:shd w:val="clear" w:color="auto" w:fill="FFFFFF"/>
        </w:rPr>
        <w:t>, et al. "RNN decoding of linear block codes."</w:t>
      </w:r>
      <w:proofErr w:type="spellStart"/>
      <w:r w:rsidRPr="00611695">
        <w:rPr>
          <w:rFonts w:eastAsia="함초롬바탕" w:hAnsi="함초롬바탕" w:cs="함초롬바탕" w:hint="eastAsia"/>
          <w:i/>
          <w:iCs/>
        </w:rPr>
        <w:t>arXiv</w:t>
      </w:r>
      <w:proofErr w:type="spellEnd"/>
      <w:r w:rsidRPr="00611695">
        <w:rPr>
          <w:rFonts w:eastAsia="함초롬바탕" w:hAnsi="함초롬바탕" w:cs="함초롬바탕" w:hint="eastAsia"/>
          <w:i/>
          <w:iCs/>
        </w:rPr>
        <w:t xml:space="preserve"> preprint arXiv:1702.07560</w:t>
      </w:r>
      <w:r w:rsidRPr="00611695">
        <w:rPr>
          <w:rFonts w:eastAsia="함초롬바탕" w:hAnsi="함초롬바탕" w:cs="함초롬바탕"/>
          <w:color w:val="222222"/>
          <w:shd w:val="clear" w:color="auto" w:fill="FFFFFF"/>
        </w:rPr>
        <w:t>(2017).</w:t>
      </w:r>
    </w:p>
    <w:p w14:paraId="79188CFE" w14:textId="77777777" w:rsidR="00611695" w:rsidRPr="00611695" w:rsidRDefault="00611695" w:rsidP="00611695">
      <w:pPr>
        <w:pStyle w:val="a"/>
        <w:shd w:val="clear" w:color="auto" w:fill="FFFFFF"/>
        <w:spacing w:line="288" w:lineRule="auto"/>
        <w:rPr>
          <w:rFonts w:eastAsia="함초롬바탕" w:hAnsi="함초롬바탕" w:cs="함초롬바탕"/>
          <w:color w:val="222222"/>
        </w:rPr>
      </w:pPr>
    </w:p>
    <w:p w14:paraId="79188CFF" w14:textId="77777777" w:rsidR="00611695" w:rsidRPr="00611695" w:rsidRDefault="00611695" w:rsidP="00611695">
      <w:pPr>
        <w:pStyle w:val="a"/>
        <w:spacing w:line="288" w:lineRule="auto"/>
        <w:rPr>
          <w:rFonts w:eastAsia="함초롬바탕" w:hAnsi="함초롬바탕" w:cs="함초롬바탕"/>
        </w:rPr>
      </w:pPr>
      <w:r w:rsidRPr="00611695">
        <w:rPr>
          <w:rFonts w:eastAsia="함초롬바탕" w:hAnsi="함초롬바탕" w:cs="함초롬바탕"/>
          <w:color w:val="222222"/>
          <w:shd w:val="clear" w:color="auto" w:fill="FFFFFF"/>
        </w:rPr>
        <w:t xml:space="preserve">[5] </w:t>
      </w:r>
      <w:r w:rsidRPr="00611695">
        <w:rPr>
          <w:rFonts w:eastAsia="함초롬바탕" w:hAnsi="함초롬바탕" w:cs="함초롬바탕"/>
        </w:rPr>
        <w:t xml:space="preserve">Nachmani, </w:t>
      </w:r>
      <w:proofErr w:type="spellStart"/>
      <w:r w:rsidRPr="00611695">
        <w:rPr>
          <w:rFonts w:eastAsia="함초롬바탕" w:hAnsi="함초롬바탕" w:cs="함초롬바탕"/>
        </w:rPr>
        <w:t>Eliya</w:t>
      </w:r>
      <w:proofErr w:type="spellEnd"/>
      <w:r w:rsidRPr="00611695">
        <w:rPr>
          <w:rFonts w:eastAsia="함초롬바탕" w:hAnsi="함초롬바탕" w:cs="함초롬바탕"/>
        </w:rPr>
        <w:t>, et al. "Deep learning methods for improved decoding of linear codes." IEEE Journal of Selected Topics in Signal Processing 12.1 (2018): 119-131.</w:t>
      </w:r>
    </w:p>
    <w:p w14:paraId="79188D00" w14:textId="77777777" w:rsidR="00611695" w:rsidRPr="00611695" w:rsidRDefault="00611695" w:rsidP="00611695">
      <w:pPr>
        <w:pStyle w:val="a"/>
        <w:spacing w:line="288" w:lineRule="auto"/>
        <w:rPr>
          <w:rFonts w:eastAsia="함초롬바탕" w:hAnsi="함초롬바탕" w:cs="함초롬바탕"/>
        </w:rPr>
      </w:pPr>
    </w:p>
    <w:p w14:paraId="79188D01" w14:textId="77777777" w:rsidR="00611695" w:rsidRPr="00611695" w:rsidRDefault="00611695" w:rsidP="00611695">
      <w:pPr>
        <w:pStyle w:val="a"/>
        <w:spacing w:line="288" w:lineRule="auto"/>
        <w:rPr>
          <w:rFonts w:eastAsia="함초롬바탕" w:hAnsi="함초롬바탕" w:cs="함초롬바탕"/>
        </w:rPr>
      </w:pPr>
      <w:r w:rsidRPr="00611695">
        <w:rPr>
          <w:rFonts w:eastAsia="함초롬바탕" w:hAnsi="함초롬바탕" w:cs="함초롬바탕"/>
        </w:rPr>
        <w:t xml:space="preserve">[6] </w:t>
      </w:r>
      <w:proofErr w:type="spellStart"/>
      <w:r w:rsidRPr="00611695">
        <w:rPr>
          <w:rFonts w:eastAsia="함초롬바탕" w:hAnsi="함초롬바탕" w:cs="함초롬바탕"/>
        </w:rPr>
        <w:t>Hoydis</w:t>
      </w:r>
      <w:proofErr w:type="spellEnd"/>
      <w:r w:rsidRPr="00611695">
        <w:rPr>
          <w:rFonts w:eastAsia="함초롬바탕" w:hAnsi="함초롬바탕" w:cs="함초롬바탕"/>
        </w:rPr>
        <w:t>, Jakob, et al. "</w:t>
      </w:r>
      <w:proofErr w:type="spellStart"/>
      <w:r w:rsidRPr="00611695">
        <w:rPr>
          <w:rFonts w:eastAsia="함초롬바탕" w:hAnsi="함초롬바탕" w:cs="함초롬바탕"/>
        </w:rPr>
        <w:t>Sionna</w:t>
      </w:r>
      <w:proofErr w:type="spellEnd"/>
      <w:r w:rsidRPr="00611695">
        <w:rPr>
          <w:rFonts w:eastAsia="함초롬바탕" w:hAnsi="함초롬바탕" w:cs="함초롬바탕"/>
        </w:rPr>
        <w:t xml:space="preserve">: An Open-Source Library for Next-Generation Physical Layer Research." </w:t>
      </w:r>
      <w:proofErr w:type="spellStart"/>
      <w:r w:rsidRPr="00611695">
        <w:rPr>
          <w:rFonts w:eastAsia="함초롬바탕" w:hAnsi="함초롬바탕" w:cs="함초롬바탕"/>
        </w:rPr>
        <w:t>arXiv</w:t>
      </w:r>
      <w:proofErr w:type="spellEnd"/>
      <w:r w:rsidRPr="00611695">
        <w:rPr>
          <w:rFonts w:eastAsia="함초롬바탕" w:hAnsi="함초롬바탕" w:cs="함초롬바탕"/>
        </w:rPr>
        <w:t xml:space="preserve"> preprint arXiv:2203.11854 (2022).</w:t>
      </w:r>
    </w:p>
    <w:p w14:paraId="79188D02" w14:textId="77777777" w:rsidR="00387D8D" w:rsidRPr="00611695" w:rsidRDefault="00001A35">
      <w:pPr>
        <w:rPr>
          <w:rFonts w:ascii="함초롬바탕" w:eastAsia="함초롬바탕" w:hAnsi="함초롬바탕" w:cs="함초롬바탕"/>
        </w:rPr>
      </w:pPr>
    </w:p>
    <w:sectPr w:rsidR="00387D8D" w:rsidRPr="00611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Powell Natasha(인문사회학부)" w:date="2022-10-20T13:12:00Z" w:initials="NP">
    <w:p w14:paraId="43D7F9B0" w14:textId="77777777" w:rsidR="00EF23D6" w:rsidRDefault="00EF23D6" w:rsidP="00F25D05">
      <w:pPr>
        <w:pStyle w:val="CommentText"/>
        <w:jc w:val="left"/>
      </w:pPr>
      <w:r>
        <w:rPr>
          <w:rStyle w:val="CommentReference"/>
        </w:rPr>
        <w:annotationRef/>
      </w:r>
      <w:r>
        <w:t>Is this an example?</w:t>
      </w:r>
    </w:p>
  </w:comment>
  <w:comment w:id="110" w:author="Powell Natasha(인문사회학부)" w:date="2022-10-20T13:28:00Z" w:initials="NP">
    <w:p w14:paraId="172515B2" w14:textId="77777777" w:rsidR="00A86A4F" w:rsidRDefault="00A86A4F" w:rsidP="00EC1D2C">
      <w:pPr>
        <w:pStyle w:val="CommentText"/>
        <w:jc w:val="left"/>
      </w:pPr>
      <w:r>
        <w:rPr>
          <w:rStyle w:val="CommentReference"/>
        </w:rPr>
        <w:annotationRef/>
      </w:r>
      <w:r>
        <w:t>Instead of just listing, compare these works. What was done better, or worse or was improved upon.</w:t>
      </w:r>
    </w:p>
  </w:comment>
  <w:comment w:id="112" w:author="Powell Natasha(인문사회학부)" w:date="2022-10-20T13:25:00Z" w:initials="NP">
    <w:p w14:paraId="3F71DB7D" w14:textId="77777777" w:rsidR="009648C9" w:rsidRDefault="00316EB1" w:rsidP="00B07DE9">
      <w:pPr>
        <w:pStyle w:val="CommentText"/>
        <w:jc w:val="left"/>
      </w:pPr>
      <w:r>
        <w:rPr>
          <w:rStyle w:val="CommentReference"/>
        </w:rPr>
        <w:annotationRef/>
      </w:r>
      <w:r w:rsidR="009648C9">
        <w:t>Use a reporting verb instead of "did a study"</w:t>
      </w:r>
    </w:p>
  </w:comment>
  <w:comment w:id="113" w:author="Powell Natasha(인문사회학부)" w:date="2022-10-20T13:26:00Z" w:initials="NP">
    <w:p w14:paraId="0A92040E" w14:textId="77777777" w:rsidR="009648C9" w:rsidRDefault="007711DE" w:rsidP="00C205FE">
      <w:pPr>
        <w:pStyle w:val="CommentText"/>
        <w:jc w:val="left"/>
      </w:pPr>
      <w:r>
        <w:rPr>
          <w:rStyle w:val="CommentReference"/>
        </w:rPr>
        <w:annotationRef/>
      </w:r>
      <w:r w:rsidR="009648C9">
        <w:t>E.g. Lugosch examined the application of an OMS algorithm on a ….</w:t>
      </w:r>
    </w:p>
  </w:comment>
  <w:comment w:id="201" w:author="Powell Natasha(인문사회학부)" w:date="2022-10-20T13:37:00Z" w:initials="NP">
    <w:p w14:paraId="28134B73" w14:textId="0818EEEA" w:rsidR="00E6161D" w:rsidRDefault="00E6161D" w:rsidP="00322B7D">
      <w:pPr>
        <w:pStyle w:val="CommentText"/>
        <w:jc w:val="left"/>
      </w:pPr>
      <w:r>
        <w:rPr>
          <w:rStyle w:val="CommentReference"/>
        </w:rPr>
        <w:annotationRef/>
      </w:r>
      <w:r>
        <w:t xml:space="preserve">Run on sentence.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D7F9B0" w15:done="1"/>
  <w15:commentEx w15:paraId="172515B2" w15:done="0"/>
  <w15:commentEx w15:paraId="3F71DB7D" w15:done="0"/>
  <w15:commentEx w15:paraId="0A92040E" w15:paraIdParent="3F71DB7D" w15:done="0"/>
  <w15:commentEx w15:paraId="28134B7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BC7C9" w16cex:dateUtc="2022-10-20T04:12:00Z"/>
  <w16cex:commentExtensible w16cex:durableId="26FBCB6E" w16cex:dateUtc="2022-10-20T04:28:00Z"/>
  <w16cex:commentExtensible w16cex:durableId="26FBCAE1" w16cex:dateUtc="2022-10-20T04:25:00Z"/>
  <w16cex:commentExtensible w16cex:durableId="26FBCB15" w16cex:dateUtc="2022-10-20T04:26:00Z"/>
  <w16cex:commentExtensible w16cex:durableId="26FBCDAB" w16cex:dateUtc="2022-10-20T0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D7F9B0" w16cid:durableId="26FBC7C9"/>
  <w16cid:commentId w16cid:paraId="172515B2" w16cid:durableId="26FBCB6E"/>
  <w16cid:commentId w16cid:paraId="3F71DB7D" w16cid:durableId="26FBCAE1"/>
  <w16cid:commentId w16cid:paraId="0A92040E" w16cid:durableId="26FBCB15"/>
  <w16cid:commentId w16cid:paraId="28134B73" w16cid:durableId="26FBCD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well Natasha(인문사회학부)">
    <w15:presenceInfo w15:providerId="None" w15:userId="Powell Natasha(인문사회학부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95"/>
    <w:rsid w:val="00001A35"/>
    <w:rsid w:val="000508BD"/>
    <w:rsid w:val="0006006F"/>
    <w:rsid w:val="000F5828"/>
    <w:rsid w:val="001B20FD"/>
    <w:rsid w:val="00211C08"/>
    <w:rsid w:val="00216F0B"/>
    <w:rsid w:val="0025236A"/>
    <w:rsid w:val="00316EB1"/>
    <w:rsid w:val="00353637"/>
    <w:rsid w:val="0039503D"/>
    <w:rsid w:val="00415F6F"/>
    <w:rsid w:val="00475657"/>
    <w:rsid w:val="004A57A7"/>
    <w:rsid w:val="00540210"/>
    <w:rsid w:val="00611695"/>
    <w:rsid w:val="006E1003"/>
    <w:rsid w:val="006F79CD"/>
    <w:rsid w:val="00714749"/>
    <w:rsid w:val="0074688A"/>
    <w:rsid w:val="00765475"/>
    <w:rsid w:val="007711DE"/>
    <w:rsid w:val="00806BFD"/>
    <w:rsid w:val="00825980"/>
    <w:rsid w:val="00833102"/>
    <w:rsid w:val="008865E3"/>
    <w:rsid w:val="009648C9"/>
    <w:rsid w:val="00A572F5"/>
    <w:rsid w:val="00A65E57"/>
    <w:rsid w:val="00A86A4F"/>
    <w:rsid w:val="00A97555"/>
    <w:rsid w:val="00AE3CC9"/>
    <w:rsid w:val="00B006DC"/>
    <w:rsid w:val="00BB14BA"/>
    <w:rsid w:val="00BD2E2B"/>
    <w:rsid w:val="00C4505B"/>
    <w:rsid w:val="00CC35FC"/>
    <w:rsid w:val="00CF6968"/>
    <w:rsid w:val="00D40B8E"/>
    <w:rsid w:val="00D47A96"/>
    <w:rsid w:val="00DF2200"/>
    <w:rsid w:val="00E6161D"/>
    <w:rsid w:val="00EF23D6"/>
    <w:rsid w:val="00F14237"/>
    <w:rsid w:val="00FB3C61"/>
    <w:rsid w:val="00FD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8CEE"/>
  <w15:chartTrackingRefBased/>
  <w15:docId w15:val="{4698981C-4205-4D72-83BA-B910106B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611695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Revision">
    <w:name w:val="Revision"/>
    <w:hidden/>
    <w:uiPriority w:val="99"/>
    <w:semiHidden/>
    <w:rsid w:val="00FB3C61"/>
    <w:pPr>
      <w:spacing w:after="0" w:line="240" w:lineRule="auto"/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sid w:val="00EF23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3D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23D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3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3D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5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csdl</dc:creator>
  <cp:keywords/>
  <dc:description/>
  <cp:lastModifiedBy>Natasha Powell</cp:lastModifiedBy>
  <cp:revision>44</cp:revision>
  <dcterms:created xsi:type="dcterms:W3CDTF">2022-10-18T09:31:00Z</dcterms:created>
  <dcterms:modified xsi:type="dcterms:W3CDTF">2022-10-20T04:51:00Z</dcterms:modified>
</cp:coreProperties>
</file>